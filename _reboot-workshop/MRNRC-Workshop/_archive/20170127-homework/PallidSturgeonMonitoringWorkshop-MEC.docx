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1F" w:rsidRPr="00E22A1F" w:rsidRDefault="00E22A1F" w:rsidP="00E22A1F">
      <w:pPr>
        <w:autoSpaceDE w:val="0"/>
        <w:autoSpaceDN w:val="0"/>
        <w:adjustRightInd w:val="0"/>
        <w:spacing w:after="120" w:line="240" w:lineRule="auto"/>
        <w:rPr>
          <w:rFonts w:ascii="Georgia" w:hAnsi="Georgia" w:cs="Georgia"/>
          <w:b/>
          <w:color w:val="000000" w:themeColor="text1"/>
          <w:sz w:val="24"/>
          <w:szCs w:val="24"/>
        </w:rPr>
      </w:pPr>
      <w:r w:rsidRPr="00E22A1F">
        <w:rPr>
          <w:rFonts w:ascii="Georgia" w:hAnsi="Georgia" w:cs="Georgia"/>
          <w:b/>
          <w:color w:val="000000" w:themeColor="text1"/>
          <w:sz w:val="24"/>
          <w:szCs w:val="24"/>
        </w:rPr>
        <w:t>General objective of the workshop</w:t>
      </w:r>
    </w:p>
    <w:p w:rsidR="008C3188" w:rsidRDefault="008C3188" w:rsidP="008C3188">
      <w:pPr>
        <w:autoSpaceDE w:val="0"/>
        <w:autoSpaceDN w:val="0"/>
        <w:adjustRightInd w:val="0"/>
        <w:spacing w:after="0" w:line="240" w:lineRule="auto"/>
        <w:rPr>
          <w:rFonts w:ascii="Georgia" w:hAnsi="Georgia" w:cs="Georgia"/>
          <w:color w:val="000000" w:themeColor="text1"/>
          <w:sz w:val="24"/>
          <w:szCs w:val="24"/>
        </w:rPr>
      </w:pPr>
      <w:r w:rsidRPr="008C3188">
        <w:rPr>
          <w:rFonts w:ascii="Georgia" w:hAnsi="Georgia" w:cs="Georgia"/>
          <w:color w:val="000000" w:themeColor="text1"/>
          <w:sz w:val="24"/>
          <w:szCs w:val="24"/>
        </w:rPr>
        <w:t xml:space="preserve">The objective of this workshop is to explore </w:t>
      </w:r>
      <w:commentRangeStart w:id="0"/>
      <w:r w:rsidRPr="008C3188">
        <w:rPr>
          <w:rFonts w:ascii="Georgia" w:hAnsi="Georgia" w:cs="Georgia"/>
          <w:color w:val="000000" w:themeColor="text1"/>
          <w:sz w:val="24"/>
          <w:szCs w:val="24"/>
        </w:rPr>
        <w:t xml:space="preserve">options </w:t>
      </w:r>
      <w:commentRangeEnd w:id="0"/>
      <w:r w:rsidR="00295026">
        <w:rPr>
          <w:rStyle w:val="CommentReference"/>
        </w:rPr>
        <w:commentReference w:id="0"/>
      </w:r>
      <w:r w:rsidRPr="008C3188">
        <w:rPr>
          <w:rFonts w:ascii="Georgia" w:hAnsi="Georgia" w:cs="Georgia"/>
          <w:color w:val="000000" w:themeColor="text1"/>
          <w:sz w:val="24"/>
          <w:szCs w:val="24"/>
        </w:rPr>
        <w:t xml:space="preserve">for refining </w:t>
      </w:r>
      <w:r w:rsidR="00AC6BDA">
        <w:rPr>
          <w:rFonts w:ascii="Georgia" w:hAnsi="Georgia" w:cs="Georgia"/>
          <w:color w:val="000000" w:themeColor="text1"/>
          <w:sz w:val="24"/>
          <w:szCs w:val="24"/>
        </w:rPr>
        <w:t>the</w:t>
      </w:r>
      <w:r w:rsidRPr="008C3188">
        <w:rPr>
          <w:rFonts w:ascii="Georgia" w:hAnsi="Georgia" w:cs="Georgia"/>
          <w:color w:val="000000" w:themeColor="text1"/>
          <w:sz w:val="24"/>
          <w:szCs w:val="24"/>
        </w:rPr>
        <w:t xml:space="preserve"> population monitoring approach</w:t>
      </w:r>
      <w:r>
        <w:rPr>
          <w:rFonts w:ascii="Georgia" w:hAnsi="Georgia" w:cs="Georgia"/>
          <w:color w:val="000000" w:themeColor="text1"/>
          <w:sz w:val="24"/>
          <w:szCs w:val="24"/>
        </w:rPr>
        <w:t xml:space="preserve"> for pallid </w:t>
      </w:r>
      <w:r w:rsidRPr="00F14F8E">
        <w:rPr>
          <w:rFonts w:ascii="Georgia" w:hAnsi="Georgia" w:cs="Georgia"/>
          <w:noProof/>
          <w:color w:val="000000" w:themeColor="text1"/>
          <w:sz w:val="24"/>
          <w:szCs w:val="24"/>
        </w:rPr>
        <w:t>sturgeon</w:t>
      </w:r>
      <w:ins w:id="1" w:author="Michael Colvin" w:date="2017-01-27T12:04:00Z">
        <w:r w:rsidR="00F14F8E">
          <w:rPr>
            <w:rFonts w:ascii="Georgia" w:hAnsi="Georgia" w:cs="Georgia"/>
            <w:noProof/>
            <w:color w:val="000000" w:themeColor="text1"/>
            <w:sz w:val="24"/>
            <w:szCs w:val="24"/>
          </w:rPr>
          <w:t>,</w:t>
        </w:r>
      </w:ins>
      <w:r w:rsidRPr="008C3188">
        <w:rPr>
          <w:rFonts w:ascii="Georgia" w:hAnsi="Georgia" w:cs="Georgia"/>
          <w:color w:val="000000" w:themeColor="text1"/>
          <w:sz w:val="24"/>
          <w:szCs w:val="24"/>
        </w:rPr>
        <w:t xml:space="preserve"> so it is effective and efficient in meeting the </w:t>
      </w:r>
      <w:r>
        <w:rPr>
          <w:rFonts w:ascii="Georgia" w:hAnsi="Georgia" w:cs="Georgia"/>
          <w:color w:val="000000" w:themeColor="text1"/>
          <w:sz w:val="24"/>
          <w:szCs w:val="24"/>
        </w:rPr>
        <w:t xml:space="preserve">information </w:t>
      </w:r>
      <w:r w:rsidRPr="008C3188">
        <w:rPr>
          <w:rFonts w:ascii="Georgia" w:hAnsi="Georgia" w:cs="Georgia"/>
          <w:color w:val="000000" w:themeColor="text1"/>
          <w:sz w:val="24"/>
          <w:szCs w:val="24"/>
        </w:rPr>
        <w:t xml:space="preserve">needs of the </w:t>
      </w:r>
      <w:r>
        <w:rPr>
          <w:rFonts w:ascii="Georgia" w:hAnsi="Georgia" w:cs="Georgia"/>
          <w:color w:val="000000" w:themeColor="text1"/>
          <w:sz w:val="24"/>
          <w:szCs w:val="24"/>
        </w:rPr>
        <w:t>Missouri River Recovery Program</w:t>
      </w:r>
      <w:ins w:id="2" w:author="Michael Colvin" w:date="2017-01-27T12:08:00Z">
        <w:r w:rsidR="00F14F8E">
          <w:rPr>
            <w:rFonts w:ascii="Georgia" w:hAnsi="Georgia" w:cs="Georgia"/>
            <w:color w:val="000000" w:themeColor="text1"/>
            <w:sz w:val="24"/>
            <w:szCs w:val="24"/>
          </w:rPr>
          <w:t xml:space="preserve"> (MRRP)</w:t>
        </w:r>
      </w:ins>
      <w:r>
        <w:rPr>
          <w:rFonts w:ascii="Georgia" w:hAnsi="Georgia" w:cs="Georgia"/>
          <w:color w:val="000000" w:themeColor="text1"/>
          <w:sz w:val="24"/>
          <w:szCs w:val="24"/>
        </w:rPr>
        <w:t xml:space="preserve">. Monitoring will </w:t>
      </w:r>
      <w:r w:rsidRPr="00F14F8E">
        <w:rPr>
          <w:rFonts w:ascii="Georgia" w:hAnsi="Georgia" w:cs="Georgia"/>
          <w:noProof/>
          <w:color w:val="000000" w:themeColor="text1"/>
          <w:sz w:val="24"/>
          <w:szCs w:val="24"/>
        </w:rPr>
        <w:t>be designed</w:t>
      </w:r>
      <w:r>
        <w:rPr>
          <w:rFonts w:ascii="Georgia" w:hAnsi="Georgia" w:cs="Georgia"/>
          <w:color w:val="000000" w:themeColor="text1"/>
          <w:sz w:val="24"/>
          <w:szCs w:val="24"/>
        </w:rPr>
        <w:t xml:space="preserve"> within the framework of the Missouri River Science and Adaptive Management Program</w:t>
      </w:r>
      <w:r w:rsidRPr="008C3188">
        <w:rPr>
          <w:rFonts w:ascii="Georgia" w:hAnsi="Georgia" w:cs="Georgia"/>
          <w:color w:val="000000" w:themeColor="text1"/>
          <w:sz w:val="24"/>
          <w:szCs w:val="24"/>
        </w:rPr>
        <w:t xml:space="preserve">, </w:t>
      </w:r>
      <w:r>
        <w:rPr>
          <w:rFonts w:ascii="Georgia" w:hAnsi="Georgia" w:cs="Georgia"/>
          <w:color w:val="000000" w:themeColor="text1"/>
          <w:sz w:val="24"/>
          <w:szCs w:val="24"/>
        </w:rPr>
        <w:t xml:space="preserve">with emphasis on </w:t>
      </w:r>
      <w:commentRangeStart w:id="3"/>
      <w:r w:rsidRPr="008C3188">
        <w:rPr>
          <w:rFonts w:ascii="Georgia" w:hAnsi="Georgia" w:cs="Georgia"/>
          <w:color w:val="000000" w:themeColor="text1"/>
          <w:sz w:val="24"/>
          <w:szCs w:val="24"/>
        </w:rPr>
        <w:t xml:space="preserve">tracking </w:t>
      </w:r>
      <w:commentRangeEnd w:id="3"/>
      <w:r w:rsidR="00F14F8E">
        <w:rPr>
          <w:rStyle w:val="CommentReference"/>
        </w:rPr>
        <w:commentReference w:id="3"/>
      </w:r>
      <w:r w:rsidRPr="008C3188">
        <w:rPr>
          <w:rFonts w:ascii="Georgia" w:hAnsi="Georgia" w:cs="Georgia"/>
          <w:color w:val="000000" w:themeColor="text1"/>
          <w:sz w:val="24"/>
          <w:szCs w:val="24"/>
        </w:rPr>
        <w:t xml:space="preserve">population status and </w:t>
      </w:r>
      <w:r>
        <w:rPr>
          <w:rFonts w:ascii="Georgia" w:hAnsi="Georgia" w:cs="Georgia"/>
          <w:color w:val="000000" w:themeColor="text1"/>
          <w:sz w:val="24"/>
          <w:szCs w:val="24"/>
        </w:rPr>
        <w:t>i</w:t>
      </w:r>
      <w:r w:rsidRPr="008C3188">
        <w:rPr>
          <w:rFonts w:ascii="Georgia" w:hAnsi="Georgia" w:cs="Georgia"/>
          <w:color w:val="000000" w:themeColor="text1"/>
          <w:sz w:val="24"/>
          <w:szCs w:val="24"/>
        </w:rPr>
        <w:t xml:space="preserve">ntegrating/associating population responses </w:t>
      </w:r>
      <w:commentRangeStart w:id="4"/>
      <w:r w:rsidRPr="008C3188">
        <w:rPr>
          <w:rFonts w:ascii="Georgia" w:hAnsi="Georgia" w:cs="Georgia"/>
          <w:color w:val="000000" w:themeColor="text1"/>
          <w:sz w:val="24"/>
          <w:szCs w:val="24"/>
        </w:rPr>
        <w:t xml:space="preserve">with </w:t>
      </w:r>
      <w:commentRangeEnd w:id="4"/>
      <w:r w:rsidR="00F14F8E">
        <w:rPr>
          <w:rStyle w:val="CommentReference"/>
        </w:rPr>
        <w:commentReference w:id="4"/>
      </w:r>
      <w:r w:rsidRPr="008C3188">
        <w:rPr>
          <w:rFonts w:ascii="Georgia" w:hAnsi="Georgia" w:cs="Georgia"/>
          <w:color w:val="000000" w:themeColor="text1"/>
          <w:sz w:val="24"/>
          <w:szCs w:val="24"/>
        </w:rPr>
        <w:t xml:space="preserve">management actions. </w:t>
      </w:r>
    </w:p>
    <w:p w:rsidR="00DF3589" w:rsidRDefault="00DF3589" w:rsidP="008C3188">
      <w:pPr>
        <w:autoSpaceDE w:val="0"/>
        <w:autoSpaceDN w:val="0"/>
        <w:adjustRightInd w:val="0"/>
        <w:spacing w:after="0" w:line="240" w:lineRule="auto"/>
        <w:rPr>
          <w:rFonts w:ascii="Georgia" w:hAnsi="Georgia" w:cs="Georgia"/>
          <w:color w:val="000000" w:themeColor="text1"/>
          <w:sz w:val="24"/>
          <w:szCs w:val="24"/>
        </w:rPr>
      </w:pPr>
    </w:p>
    <w:p w:rsidR="00E22A1F" w:rsidRPr="00E22A1F" w:rsidRDefault="000F3006" w:rsidP="00E22A1F">
      <w:pPr>
        <w:autoSpaceDE w:val="0"/>
        <w:autoSpaceDN w:val="0"/>
        <w:adjustRightInd w:val="0"/>
        <w:spacing w:after="120" w:line="240" w:lineRule="auto"/>
        <w:rPr>
          <w:rFonts w:ascii="Georgia" w:hAnsi="Georgia" w:cs="Georgia"/>
          <w:b/>
          <w:color w:val="000000" w:themeColor="text1"/>
          <w:sz w:val="24"/>
          <w:szCs w:val="24"/>
        </w:rPr>
      </w:pPr>
      <w:r>
        <w:rPr>
          <w:rFonts w:ascii="Georgia" w:hAnsi="Georgia" w:cs="Georgia"/>
          <w:b/>
          <w:color w:val="000000" w:themeColor="text1"/>
          <w:sz w:val="24"/>
          <w:szCs w:val="24"/>
        </w:rPr>
        <w:t>Workshop a</w:t>
      </w:r>
      <w:r w:rsidR="00E22A1F" w:rsidRPr="00E22A1F">
        <w:rPr>
          <w:rFonts w:ascii="Georgia" w:hAnsi="Georgia" w:cs="Georgia"/>
          <w:b/>
          <w:color w:val="000000" w:themeColor="text1"/>
          <w:sz w:val="24"/>
          <w:szCs w:val="24"/>
        </w:rPr>
        <w:t xml:space="preserve">nticipated </w:t>
      </w:r>
      <w:r>
        <w:rPr>
          <w:rFonts w:ascii="Georgia" w:hAnsi="Georgia" w:cs="Georgia"/>
          <w:b/>
          <w:color w:val="000000" w:themeColor="text1"/>
          <w:sz w:val="24"/>
          <w:szCs w:val="24"/>
        </w:rPr>
        <w:t>d</w:t>
      </w:r>
      <w:r w:rsidR="00DF3589" w:rsidRPr="00E22A1F">
        <w:rPr>
          <w:rFonts w:ascii="Georgia" w:hAnsi="Georgia" w:cs="Georgia"/>
          <w:b/>
          <w:color w:val="000000" w:themeColor="text1"/>
          <w:sz w:val="24"/>
          <w:szCs w:val="24"/>
        </w:rPr>
        <w:t>eliverable</w:t>
      </w:r>
      <w:r w:rsidR="00E22A1F" w:rsidRPr="00E22A1F">
        <w:rPr>
          <w:rFonts w:ascii="Georgia" w:hAnsi="Georgia" w:cs="Georgia"/>
          <w:b/>
          <w:color w:val="000000" w:themeColor="text1"/>
          <w:sz w:val="24"/>
          <w:szCs w:val="24"/>
        </w:rPr>
        <w:t>s</w:t>
      </w:r>
    </w:p>
    <w:p w:rsidR="00E22A1F" w:rsidRPr="00E22A1F" w:rsidRDefault="00E22A1F" w:rsidP="00E22A1F">
      <w:pPr>
        <w:pStyle w:val="ListParagraph"/>
        <w:numPr>
          <w:ilvl w:val="0"/>
          <w:numId w:val="1"/>
        </w:numPr>
        <w:autoSpaceDE w:val="0"/>
        <w:autoSpaceDN w:val="0"/>
        <w:adjustRightInd w:val="0"/>
        <w:spacing w:after="0" w:line="240" w:lineRule="auto"/>
        <w:rPr>
          <w:rFonts w:ascii="Georgia" w:hAnsi="Georgia" w:cs="Georgia"/>
          <w:color w:val="000000" w:themeColor="text1"/>
          <w:sz w:val="24"/>
          <w:szCs w:val="24"/>
        </w:rPr>
      </w:pPr>
      <w:r w:rsidRPr="00F14F8E">
        <w:rPr>
          <w:rFonts w:ascii="Georgia" w:hAnsi="Georgia" w:cs="Georgia"/>
          <w:noProof/>
          <w:color w:val="000000" w:themeColor="text1"/>
          <w:sz w:val="24"/>
          <w:szCs w:val="24"/>
        </w:rPr>
        <w:t>Shared</w:t>
      </w:r>
      <w:r w:rsidRPr="00E22A1F">
        <w:rPr>
          <w:rFonts w:ascii="Georgia" w:hAnsi="Georgia" w:cs="Georgia"/>
          <w:color w:val="000000" w:themeColor="text1"/>
          <w:sz w:val="24"/>
          <w:szCs w:val="24"/>
        </w:rPr>
        <w:t xml:space="preserve"> understanding of how </w:t>
      </w:r>
      <w:commentRangeStart w:id="5"/>
      <w:r w:rsidRPr="00E22A1F">
        <w:rPr>
          <w:rFonts w:ascii="Georgia" w:hAnsi="Georgia" w:cs="Georgia"/>
          <w:color w:val="000000" w:themeColor="text1"/>
          <w:sz w:val="24"/>
          <w:szCs w:val="24"/>
        </w:rPr>
        <w:t xml:space="preserve">objectives </w:t>
      </w:r>
      <w:commentRangeEnd w:id="5"/>
      <w:r w:rsidR="00F14F8E">
        <w:rPr>
          <w:rStyle w:val="CommentReference"/>
        </w:rPr>
        <w:commentReference w:id="5"/>
      </w:r>
      <w:r w:rsidRPr="00E22A1F">
        <w:rPr>
          <w:rFonts w:ascii="Georgia" w:hAnsi="Georgia" w:cs="Georgia"/>
          <w:color w:val="000000" w:themeColor="text1"/>
          <w:sz w:val="24"/>
          <w:szCs w:val="24"/>
        </w:rPr>
        <w:t>fit within the MRRP objectives and constraints.</w:t>
      </w:r>
    </w:p>
    <w:p w:rsidR="00E22A1F" w:rsidRPr="00E22A1F" w:rsidRDefault="00E22A1F" w:rsidP="00E22A1F">
      <w:pPr>
        <w:pStyle w:val="ListParagraph"/>
        <w:numPr>
          <w:ilvl w:val="0"/>
          <w:numId w:val="1"/>
        </w:numPr>
        <w:autoSpaceDE w:val="0"/>
        <w:autoSpaceDN w:val="0"/>
        <w:adjustRightInd w:val="0"/>
        <w:spacing w:after="0" w:line="240" w:lineRule="auto"/>
        <w:rPr>
          <w:rFonts w:ascii="Georgia" w:hAnsi="Georgia" w:cs="Georgia"/>
          <w:color w:val="000000" w:themeColor="text1"/>
          <w:sz w:val="24"/>
          <w:szCs w:val="24"/>
        </w:rPr>
      </w:pPr>
      <w:r w:rsidRPr="00F14F8E">
        <w:rPr>
          <w:rFonts w:ascii="Georgia" w:hAnsi="Georgia" w:cs="Georgia"/>
          <w:noProof/>
          <w:color w:val="000000" w:themeColor="text1"/>
          <w:sz w:val="24"/>
          <w:szCs w:val="24"/>
        </w:rPr>
        <w:t>Shared</w:t>
      </w:r>
      <w:r w:rsidRPr="00E22A1F">
        <w:rPr>
          <w:rFonts w:ascii="Georgia" w:hAnsi="Georgia" w:cs="Georgia"/>
          <w:color w:val="000000" w:themeColor="text1"/>
          <w:sz w:val="24"/>
          <w:szCs w:val="24"/>
        </w:rPr>
        <w:t xml:space="preserve"> understanding of roles of implementation, effectiveness, and population monitoring and modeling </w:t>
      </w:r>
      <w:r>
        <w:rPr>
          <w:rFonts w:ascii="Georgia" w:hAnsi="Georgia" w:cs="Georgia"/>
          <w:color w:val="000000" w:themeColor="text1"/>
          <w:sz w:val="24"/>
          <w:szCs w:val="24"/>
        </w:rPr>
        <w:t>in providing decision-</w:t>
      </w:r>
      <w:r w:rsidRPr="00E22A1F">
        <w:rPr>
          <w:rFonts w:ascii="Georgia" w:hAnsi="Georgia" w:cs="Georgia"/>
          <w:color w:val="000000" w:themeColor="text1"/>
          <w:sz w:val="24"/>
          <w:szCs w:val="24"/>
        </w:rPr>
        <w:t>relevant information.</w:t>
      </w:r>
    </w:p>
    <w:p w:rsidR="00E22A1F" w:rsidRPr="00E22A1F" w:rsidRDefault="00E22A1F" w:rsidP="00E22A1F">
      <w:pPr>
        <w:pStyle w:val="ListParagraph"/>
        <w:numPr>
          <w:ilvl w:val="0"/>
          <w:numId w:val="1"/>
        </w:numPr>
        <w:autoSpaceDE w:val="0"/>
        <w:autoSpaceDN w:val="0"/>
        <w:adjustRightInd w:val="0"/>
        <w:spacing w:after="0" w:line="240" w:lineRule="auto"/>
        <w:rPr>
          <w:rFonts w:ascii="Georgia" w:hAnsi="Georgia" w:cs="Georgia"/>
          <w:color w:val="000000" w:themeColor="text1"/>
          <w:sz w:val="24"/>
          <w:szCs w:val="24"/>
        </w:rPr>
      </w:pPr>
      <w:r w:rsidRPr="00E22A1F">
        <w:rPr>
          <w:rFonts w:ascii="Georgia" w:hAnsi="Georgia" w:cs="Georgia"/>
          <w:color w:val="000000" w:themeColor="text1"/>
          <w:sz w:val="24"/>
          <w:szCs w:val="24"/>
        </w:rPr>
        <w:t xml:space="preserve">Clarified, prioritized </w:t>
      </w:r>
      <w:r>
        <w:rPr>
          <w:rFonts w:ascii="Georgia" w:hAnsi="Georgia" w:cs="Georgia"/>
          <w:color w:val="000000" w:themeColor="text1"/>
          <w:sz w:val="24"/>
          <w:szCs w:val="24"/>
        </w:rPr>
        <w:t xml:space="preserve">list of </w:t>
      </w:r>
      <w:r w:rsidRPr="00E22A1F">
        <w:rPr>
          <w:rFonts w:ascii="Georgia" w:hAnsi="Georgia" w:cs="Georgia"/>
          <w:color w:val="000000" w:themeColor="text1"/>
          <w:sz w:val="24"/>
          <w:szCs w:val="24"/>
        </w:rPr>
        <w:t>monitoring objectives</w:t>
      </w:r>
      <w:ins w:id="6" w:author="Michael Colvin" w:date="2017-01-27T12:11:00Z">
        <w:r w:rsidR="00F14F8E">
          <w:rPr>
            <w:rFonts w:ascii="Georgia" w:hAnsi="Georgia" w:cs="Georgia"/>
            <w:color w:val="000000" w:themeColor="text1"/>
            <w:sz w:val="24"/>
            <w:szCs w:val="24"/>
          </w:rPr>
          <w:t>,</w:t>
        </w:r>
      </w:ins>
      <w:del w:id="7" w:author="Michael Colvin" w:date="2017-01-27T12:11:00Z">
        <w:r w:rsidRPr="00E22A1F" w:rsidDel="00F14F8E">
          <w:rPr>
            <w:rFonts w:ascii="Georgia" w:hAnsi="Georgia" w:cs="Georgia"/>
            <w:color w:val="000000" w:themeColor="text1"/>
            <w:sz w:val="24"/>
            <w:szCs w:val="24"/>
          </w:rPr>
          <w:delText xml:space="preserve"> and </w:delText>
        </w:r>
      </w:del>
      <w:r w:rsidRPr="00E22A1F">
        <w:rPr>
          <w:rFonts w:ascii="Georgia" w:hAnsi="Georgia" w:cs="Georgia"/>
          <w:color w:val="000000" w:themeColor="text1"/>
          <w:sz w:val="24"/>
          <w:szCs w:val="24"/>
        </w:rPr>
        <w:t>sub-objectives</w:t>
      </w:r>
      <w:ins w:id="8" w:author="Michael Colvin" w:date="2017-01-27T12:11:00Z">
        <w:r w:rsidR="00F14F8E">
          <w:rPr>
            <w:rFonts w:ascii="Georgia" w:hAnsi="Georgia" w:cs="Georgia"/>
            <w:color w:val="000000" w:themeColor="text1"/>
            <w:sz w:val="24"/>
            <w:szCs w:val="24"/>
          </w:rPr>
          <w:t xml:space="preserve">, and </w:t>
        </w:r>
      </w:ins>
      <w:ins w:id="9" w:author="Michael Colvin" w:date="2017-01-27T12:18:00Z">
        <w:r w:rsidR="008D3FCB">
          <w:rPr>
            <w:rFonts w:ascii="Georgia" w:hAnsi="Georgia" w:cs="Georgia"/>
            <w:color w:val="000000" w:themeColor="text1"/>
            <w:sz w:val="24"/>
            <w:szCs w:val="24"/>
          </w:rPr>
          <w:t xml:space="preserve">potential </w:t>
        </w:r>
      </w:ins>
      <w:bookmarkStart w:id="10" w:name="_GoBack"/>
      <w:bookmarkEnd w:id="10"/>
      <w:ins w:id="11" w:author="Michael Colvin" w:date="2017-01-27T12:11:00Z">
        <w:r w:rsidR="00F14F8E">
          <w:rPr>
            <w:rFonts w:ascii="Georgia" w:hAnsi="Georgia" w:cs="Georgia"/>
            <w:color w:val="000000" w:themeColor="text1"/>
            <w:sz w:val="24"/>
            <w:szCs w:val="24"/>
          </w:rPr>
          <w:t>contratraints</w:t>
        </w:r>
      </w:ins>
      <w:r>
        <w:rPr>
          <w:rFonts w:ascii="Georgia" w:hAnsi="Georgia" w:cs="Georgia"/>
          <w:color w:val="000000" w:themeColor="text1"/>
          <w:sz w:val="24"/>
          <w:szCs w:val="24"/>
        </w:rPr>
        <w:t>.</w:t>
      </w:r>
    </w:p>
    <w:p w:rsidR="00E22A1F" w:rsidRPr="00E22A1F" w:rsidRDefault="00E22A1F" w:rsidP="00E22A1F">
      <w:pPr>
        <w:pStyle w:val="ListParagraph"/>
        <w:numPr>
          <w:ilvl w:val="0"/>
          <w:numId w:val="1"/>
        </w:numPr>
        <w:autoSpaceDE w:val="0"/>
        <w:autoSpaceDN w:val="0"/>
        <w:adjustRightInd w:val="0"/>
        <w:spacing w:after="0" w:line="240" w:lineRule="auto"/>
        <w:rPr>
          <w:rFonts w:ascii="Georgia" w:hAnsi="Georgia" w:cs="Georgia"/>
          <w:color w:val="000000" w:themeColor="text1"/>
          <w:sz w:val="24"/>
          <w:szCs w:val="24"/>
        </w:rPr>
      </w:pPr>
      <w:r w:rsidRPr="00E22A1F">
        <w:rPr>
          <w:rFonts w:ascii="Georgia" w:hAnsi="Georgia" w:cs="Georgia"/>
          <w:color w:val="000000" w:themeColor="text1"/>
          <w:sz w:val="24"/>
          <w:szCs w:val="24"/>
        </w:rPr>
        <w:t xml:space="preserve">Sufficient understanding of logistics and costs involved with potential population monitoring </w:t>
      </w:r>
      <w:r>
        <w:rPr>
          <w:rFonts w:ascii="Georgia" w:hAnsi="Georgia" w:cs="Georgia"/>
          <w:color w:val="000000" w:themeColor="text1"/>
          <w:sz w:val="24"/>
          <w:szCs w:val="24"/>
        </w:rPr>
        <w:t>objectives</w:t>
      </w:r>
      <w:r w:rsidRPr="00E22A1F">
        <w:rPr>
          <w:rFonts w:ascii="Georgia" w:hAnsi="Georgia" w:cs="Georgia"/>
          <w:color w:val="000000" w:themeColor="text1"/>
          <w:sz w:val="24"/>
          <w:szCs w:val="24"/>
        </w:rPr>
        <w:t xml:space="preserve"> to inform monitoring simulations.</w:t>
      </w:r>
    </w:p>
    <w:p w:rsidR="001F7EEE" w:rsidRDefault="001F7EEE"/>
    <w:sectPr w:rsidR="001F7E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Colvin" w:date="2017-01-27T12:18:00Z" w:initials="MC">
    <w:p w:rsidR="00295026" w:rsidRDefault="00295026">
      <w:pPr>
        <w:pStyle w:val="CommentText"/>
      </w:pPr>
      <w:r>
        <w:rPr>
          <w:rStyle w:val="CommentReference"/>
        </w:rPr>
        <w:annotationRef/>
      </w:r>
      <w:r>
        <w:t xml:space="preserve">I think of options like </w:t>
      </w:r>
    </w:p>
    <w:p w:rsidR="00295026" w:rsidRDefault="00295026">
      <w:pPr>
        <w:pStyle w:val="CommentText"/>
      </w:pPr>
      <w:r>
        <w:t>Option a: do effort based assessment</w:t>
      </w:r>
    </w:p>
    <w:p w:rsidR="00295026" w:rsidRDefault="00295026">
      <w:pPr>
        <w:pStyle w:val="CommentText"/>
      </w:pPr>
      <w:r>
        <w:t>Option b: do capture-recapture designs</w:t>
      </w:r>
    </w:p>
    <w:p w:rsidR="00295026" w:rsidRDefault="00295026">
      <w:pPr>
        <w:pStyle w:val="CommentText"/>
      </w:pPr>
    </w:p>
    <w:p w:rsidR="00295026" w:rsidRDefault="00295026">
      <w:pPr>
        <w:pStyle w:val="CommentText"/>
      </w:pPr>
      <w:r>
        <w:t>The options then potentially satisfy objectives. Do we need to clarify whether we will come up with options or elicit objectives.  If we come up with actual options, that might be a deliverable.</w:t>
      </w:r>
    </w:p>
  </w:comment>
  <w:comment w:id="3" w:author="Michael Colvin" w:date="2017-01-27T12:06:00Z" w:initials="MC">
    <w:p w:rsidR="00F14F8E" w:rsidRDefault="00F14F8E">
      <w:pPr>
        <w:pStyle w:val="CommentText"/>
      </w:pPr>
      <w:r>
        <w:rPr>
          <w:rStyle w:val="CommentReference"/>
        </w:rPr>
        <w:annotationRef/>
      </w:r>
      <w:r>
        <w:t>Monitoring?</w:t>
      </w:r>
    </w:p>
  </w:comment>
  <w:comment w:id="4" w:author="Michael Colvin" w:date="2017-01-27T12:06:00Z" w:initials="MC">
    <w:p w:rsidR="00F14F8E" w:rsidRDefault="00F14F8E">
      <w:pPr>
        <w:pStyle w:val="CommentText"/>
      </w:pPr>
      <w:r>
        <w:rPr>
          <w:rStyle w:val="CommentReference"/>
        </w:rPr>
        <w:annotationRef/>
      </w:r>
      <w:r>
        <w:t>To?</w:t>
      </w:r>
    </w:p>
  </w:comment>
  <w:comment w:id="5" w:author="Michael Colvin" w:date="2017-01-27T12:07:00Z" w:initials="MC">
    <w:p w:rsidR="00F14F8E" w:rsidRDefault="00F14F8E">
      <w:pPr>
        <w:pStyle w:val="CommentText"/>
      </w:pPr>
      <w:r>
        <w:rPr>
          <w:rStyle w:val="CommentReference"/>
        </w:rPr>
        <w:annotationRef/>
      </w:r>
      <w:r>
        <w:t>PSPAP? Monitoring?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D024E"/>
    <w:multiLevelType w:val="hybridMultilevel"/>
    <w:tmpl w:val="4F1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wNDY3NDU0NzEwN7FQ0lEKTi0uzszPAykwrAUAwAvrfSwAAAA="/>
  </w:docVars>
  <w:rsids>
    <w:rsidRoot w:val="00D108BE"/>
    <w:rsid w:val="000F3006"/>
    <w:rsid w:val="001F7EEE"/>
    <w:rsid w:val="00295026"/>
    <w:rsid w:val="00842D5E"/>
    <w:rsid w:val="008C3188"/>
    <w:rsid w:val="008D3FCB"/>
    <w:rsid w:val="008D76A4"/>
    <w:rsid w:val="00AC6BDA"/>
    <w:rsid w:val="00D108BE"/>
    <w:rsid w:val="00DF3589"/>
    <w:rsid w:val="00E22A1F"/>
    <w:rsid w:val="00F1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1F"/>
    <w:pPr>
      <w:ind w:left="720"/>
      <w:contextualSpacing/>
    </w:pPr>
  </w:style>
  <w:style w:type="character" w:styleId="CommentReference">
    <w:name w:val="annotation reference"/>
    <w:basedOn w:val="DefaultParagraphFont"/>
    <w:uiPriority w:val="99"/>
    <w:semiHidden/>
    <w:unhideWhenUsed/>
    <w:rsid w:val="00F14F8E"/>
    <w:rPr>
      <w:sz w:val="16"/>
      <w:szCs w:val="16"/>
    </w:rPr>
  </w:style>
  <w:style w:type="paragraph" w:styleId="CommentText">
    <w:name w:val="annotation text"/>
    <w:basedOn w:val="Normal"/>
    <w:link w:val="CommentTextChar"/>
    <w:uiPriority w:val="99"/>
    <w:semiHidden/>
    <w:unhideWhenUsed/>
    <w:rsid w:val="00F14F8E"/>
    <w:pPr>
      <w:spacing w:line="240" w:lineRule="auto"/>
    </w:pPr>
    <w:rPr>
      <w:sz w:val="20"/>
      <w:szCs w:val="20"/>
    </w:rPr>
  </w:style>
  <w:style w:type="character" w:customStyle="1" w:styleId="CommentTextChar">
    <w:name w:val="Comment Text Char"/>
    <w:basedOn w:val="DefaultParagraphFont"/>
    <w:link w:val="CommentText"/>
    <w:uiPriority w:val="99"/>
    <w:semiHidden/>
    <w:rsid w:val="00F14F8E"/>
    <w:rPr>
      <w:sz w:val="20"/>
      <w:szCs w:val="20"/>
    </w:rPr>
  </w:style>
  <w:style w:type="paragraph" w:styleId="CommentSubject">
    <w:name w:val="annotation subject"/>
    <w:basedOn w:val="CommentText"/>
    <w:next w:val="CommentText"/>
    <w:link w:val="CommentSubjectChar"/>
    <w:uiPriority w:val="99"/>
    <w:semiHidden/>
    <w:unhideWhenUsed/>
    <w:rsid w:val="00F14F8E"/>
    <w:rPr>
      <w:b/>
      <w:bCs/>
    </w:rPr>
  </w:style>
  <w:style w:type="character" w:customStyle="1" w:styleId="CommentSubjectChar">
    <w:name w:val="Comment Subject Char"/>
    <w:basedOn w:val="CommentTextChar"/>
    <w:link w:val="CommentSubject"/>
    <w:uiPriority w:val="99"/>
    <w:semiHidden/>
    <w:rsid w:val="00F14F8E"/>
    <w:rPr>
      <w:b/>
      <w:bCs/>
      <w:sz w:val="20"/>
      <w:szCs w:val="20"/>
    </w:rPr>
  </w:style>
  <w:style w:type="paragraph" w:styleId="BalloonText">
    <w:name w:val="Balloon Text"/>
    <w:basedOn w:val="Normal"/>
    <w:link w:val="BalloonTextChar"/>
    <w:uiPriority w:val="99"/>
    <w:semiHidden/>
    <w:unhideWhenUsed/>
    <w:rsid w:val="00F14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1F"/>
    <w:pPr>
      <w:ind w:left="720"/>
      <w:contextualSpacing/>
    </w:pPr>
  </w:style>
  <w:style w:type="character" w:styleId="CommentReference">
    <w:name w:val="annotation reference"/>
    <w:basedOn w:val="DefaultParagraphFont"/>
    <w:uiPriority w:val="99"/>
    <w:semiHidden/>
    <w:unhideWhenUsed/>
    <w:rsid w:val="00F14F8E"/>
    <w:rPr>
      <w:sz w:val="16"/>
      <w:szCs w:val="16"/>
    </w:rPr>
  </w:style>
  <w:style w:type="paragraph" w:styleId="CommentText">
    <w:name w:val="annotation text"/>
    <w:basedOn w:val="Normal"/>
    <w:link w:val="CommentTextChar"/>
    <w:uiPriority w:val="99"/>
    <w:semiHidden/>
    <w:unhideWhenUsed/>
    <w:rsid w:val="00F14F8E"/>
    <w:pPr>
      <w:spacing w:line="240" w:lineRule="auto"/>
    </w:pPr>
    <w:rPr>
      <w:sz w:val="20"/>
      <w:szCs w:val="20"/>
    </w:rPr>
  </w:style>
  <w:style w:type="character" w:customStyle="1" w:styleId="CommentTextChar">
    <w:name w:val="Comment Text Char"/>
    <w:basedOn w:val="DefaultParagraphFont"/>
    <w:link w:val="CommentText"/>
    <w:uiPriority w:val="99"/>
    <w:semiHidden/>
    <w:rsid w:val="00F14F8E"/>
    <w:rPr>
      <w:sz w:val="20"/>
      <w:szCs w:val="20"/>
    </w:rPr>
  </w:style>
  <w:style w:type="paragraph" w:styleId="CommentSubject">
    <w:name w:val="annotation subject"/>
    <w:basedOn w:val="CommentText"/>
    <w:next w:val="CommentText"/>
    <w:link w:val="CommentSubjectChar"/>
    <w:uiPriority w:val="99"/>
    <w:semiHidden/>
    <w:unhideWhenUsed/>
    <w:rsid w:val="00F14F8E"/>
    <w:rPr>
      <w:b/>
      <w:bCs/>
    </w:rPr>
  </w:style>
  <w:style w:type="character" w:customStyle="1" w:styleId="CommentSubjectChar">
    <w:name w:val="Comment Subject Char"/>
    <w:basedOn w:val="CommentTextChar"/>
    <w:link w:val="CommentSubject"/>
    <w:uiPriority w:val="99"/>
    <w:semiHidden/>
    <w:rsid w:val="00F14F8E"/>
    <w:rPr>
      <w:b/>
      <w:bCs/>
      <w:sz w:val="20"/>
      <w:szCs w:val="20"/>
    </w:rPr>
  </w:style>
  <w:style w:type="paragraph" w:styleId="BalloonText">
    <w:name w:val="Balloon Text"/>
    <w:basedOn w:val="Normal"/>
    <w:link w:val="BalloonTextChar"/>
    <w:uiPriority w:val="99"/>
    <w:semiHidden/>
    <w:unhideWhenUsed/>
    <w:rsid w:val="00F14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USGS Enterprise Version - CERC</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Jacobson, Robert B.</dc:creator>
  <cp:lastModifiedBy>Michael Colvin</cp:lastModifiedBy>
  <cp:revision>9</cp:revision>
  <dcterms:created xsi:type="dcterms:W3CDTF">2017-01-23T15:46:00Z</dcterms:created>
  <dcterms:modified xsi:type="dcterms:W3CDTF">2017-01-27T18:18:00Z</dcterms:modified>
</cp:coreProperties>
</file>