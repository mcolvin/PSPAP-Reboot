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1F" w:rsidRPr="00E22A1F" w:rsidRDefault="00E22A1F" w:rsidP="00E22A1F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b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b/>
          <w:color w:val="000000" w:themeColor="text1"/>
          <w:sz w:val="24"/>
          <w:szCs w:val="24"/>
        </w:rPr>
        <w:t>General objective of the workshop</w:t>
      </w:r>
    </w:p>
    <w:p w:rsidR="008C3188" w:rsidRDefault="008C3188" w:rsidP="008C318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The objective of this workshop is to explore options for refining </w:t>
      </w:r>
      <w:r w:rsidR="00AC6BDA">
        <w:rPr>
          <w:rFonts w:ascii="Georgia" w:hAnsi="Georgia" w:cs="Georgia"/>
          <w:color w:val="000000" w:themeColor="text1"/>
          <w:sz w:val="24"/>
          <w:szCs w:val="24"/>
        </w:rPr>
        <w:t>the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 population monitoring approach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 for pallid sturgeon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 so it is effective and efficient in meeting the 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information 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needs of the </w:t>
      </w:r>
      <w:r>
        <w:rPr>
          <w:rFonts w:ascii="Georgia" w:hAnsi="Georgia" w:cs="Georgia"/>
          <w:color w:val="000000" w:themeColor="text1"/>
          <w:sz w:val="24"/>
          <w:szCs w:val="24"/>
        </w:rPr>
        <w:t>Missouri River Recovery Program</w:t>
      </w:r>
      <w:ins w:id="0" w:author="Dave Marmorek" w:date="2017-01-26T17:22:00Z">
        <w:r w:rsidR="00E972B8">
          <w:rPr>
            <w:rFonts w:ascii="Georgia" w:hAnsi="Georgia" w:cs="Georgia"/>
            <w:color w:val="000000" w:themeColor="text1"/>
            <w:sz w:val="24"/>
            <w:szCs w:val="24"/>
          </w:rPr>
          <w:t>, including FWS objectives and sub-objectives for pallid sturg</w:t>
        </w:r>
      </w:ins>
      <w:ins w:id="1" w:author="Dave Marmorek" w:date="2017-01-26T17:23:00Z">
        <w:r w:rsidR="00E972B8">
          <w:rPr>
            <w:rFonts w:ascii="Georgia" w:hAnsi="Georgia" w:cs="Georgia"/>
            <w:color w:val="000000" w:themeColor="text1"/>
            <w:sz w:val="24"/>
            <w:szCs w:val="24"/>
          </w:rPr>
          <w:t>eon</w:t>
        </w:r>
      </w:ins>
      <w:r>
        <w:rPr>
          <w:rFonts w:ascii="Georgia" w:hAnsi="Georgia" w:cs="Georgia"/>
          <w:color w:val="000000" w:themeColor="text1"/>
          <w:sz w:val="24"/>
          <w:szCs w:val="24"/>
        </w:rPr>
        <w:t>. Monitoring will be designed within the framework of the Missouri River Science and Adaptive Management Program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, 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with emphasis on 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>tracking population status</w:t>
      </w:r>
      <w:ins w:id="2" w:author="Dave Marmorek" w:date="2017-01-26T17:23:00Z">
        <w:r w:rsidR="00E972B8">
          <w:rPr>
            <w:rFonts w:ascii="Georgia" w:hAnsi="Georgia" w:cs="Georgia"/>
            <w:color w:val="000000" w:themeColor="text1"/>
            <w:sz w:val="24"/>
            <w:szCs w:val="24"/>
          </w:rPr>
          <w:t>, estimating key metrics,</w:t>
        </w:r>
      </w:ins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 and </w:t>
      </w:r>
      <w:r>
        <w:rPr>
          <w:rFonts w:ascii="Georgia" w:hAnsi="Georgia" w:cs="Georgia"/>
          <w:color w:val="000000" w:themeColor="text1"/>
          <w:sz w:val="24"/>
          <w:szCs w:val="24"/>
        </w:rPr>
        <w:t>i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ntegrating/associating population responses with management actions. </w:t>
      </w:r>
    </w:p>
    <w:p w:rsidR="00DF3589" w:rsidRDefault="00DF3589" w:rsidP="008C318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</w:p>
    <w:p w:rsidR="00E22A1F" w:rsidRPr="00E22A1F" w:rsidRDefault="000F3006" w:rsidP="00E22A1F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b/>
          <w:color w:val="000000" w:themeColor="text1"/>
          <w:sz w:val="24"/>
          <w:szCs w:val="24"/>
        </w:rPr>
      </w:pPr>
      <w:r>
        <w:rPr>
          <w:rFonts w:ascii="Georgia" w:hAnsi="Georgia" w:cs="Georgia"/>
          <w:b/>
          <w:color w:val="000000" w:themeColor="text1"/>
          <w:sz w:val="24"/>
          <w:szCs w:val="24"/>
        </w:rPr>
        <w:t>Workshop a</w:t>
      </w:r>
      <w:r w:rsidR="00E22A1F" w:rsidRPr="00E22A1F">
        <w:rPr>
          <w:rFonts w:ascii="Georgia" w:hAnsi="Georgia" w:cs="Georgia"/>
          <w:b/>
          <w:color w:val="000000" w:themeColor="text1"/>
          <w:sz w:val="24"/>
          <w:szCs w:val="24"/>
        </w:rPr>
        <w:t xml:space="preserve">nticipated </w:t>
      </w:r>
      <w:r>
        <w:rPr>
          <w:rFonts w:ascii="Georgia" w:hAnsi="Georgia" w:cs="Georgia"/>
          <w:b/>
          <w:color w:val="000000" w:themeColor="text1"/>
          <w:sz w:val="24"/>
          <w:szCs w:val="24"/>
        </w:rPr>
        <w:t>d</w:t>
      </w:r>
      <w:r w:rsidR="00DF3589" w:rsidRPr="00E22A1F">
        <w:rPr>
          <w:rFonts w:ascii="Georgia" w:hAnsi="Georgia" w:cs="Georgia"/>
          <w:b/>
          <w:color w:val="000000" w:themeColor="text1"/>
          <w:sz w:val="24"/>
          <w:szCs w:val="24"/>
        </w:rPr>
        <w:t>eliverable</w:t>
      </w:r>
      <w:r w:rsidR="00E22A1F" w:rsidRPr="00E22A1F">
        <w:rPr>
          <w:rFonts w:ascii="Georgia" w:hAnsi="Georgia" w:cs="Georgia"/>
          <w:b/>
          <w:color w:val="000000" w:themeColor="text1"/>
          <w:sz w:val="24"/>
          <w:szCs w:val="24"/>
        </w:rPr>
        <w:t>s</w:t>
      </w:r>
    </w:p>
    <w:p w:rsidR="00E22A1F" w:rsidRP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Shared understanding of how objectives fit within the MRRP </w:t>
      </w:r>
      <w:ins w:id="3" w:author="Dave Marmorek" w:date="2017-01-26T17:23:00Z">
        <w:r w:rsidR="00E972B8">
          <w:rPr>
            <w:rFonts w:ascii="Georgia" w:hAnsi="Georgia" w:cs="Georgia"/>
            <w:color w:val="000000" w:themeColor="text1"/>
            <w:sz w:val="24"/>
            <w:szCs w:val="24"/>
          </w:rPr>
          <w:t xml:space="preserve">and FWS </w:t>
        </w:r>
      </w:ins>
      <w:r w:rsidRPr="00E22A1F">
        <w:rPr>
          <w:rFonts w:ascii="Georgia" w:hAnsi="Georgia" w:cs="Georgia"/>
          <w:color w:val="000000" w:themeColor="text1"/>
          <w:sz w:val="24"/>
          <w:szCs w:val="24"/>
        </w:rPr>
        <w:t>objectives and constraints.</w:t>
      </w:r>
    </w:p>
    <w:p w:rsidR="00E22A1F" w:rsidRP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Shared understanding of roles of implementation, effectiveness, and population monitoring and modeling </w:t>
      </w:r>
      <w:r>
        <w:rPr>
          <w:rFonts w:ascii="Georgia" w:hAnsi="Georgia" w:cs="Georgia"/>
          <w:color w:val="000000" w:themeColor="text1"/>
          <w:sz w:val="24"/>
          <w:szCs w:val="24"/>
        </w:rPr>
        <w:t>in providing decision-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>relevant information.</w:t>
      </w:r>
    </w:p>
    <w:p w:rsidR="00E22A1F" w:rsidRP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Clarified, prioritized 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list of 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>monitoring objectives and sub-objectives</w:t>
      </w:r>
      <w:r>
        <w:rPr>
          <w:rFonts w:ascii="Georgia" w:hAnsi="Georgia" w:cs="Georgia"/>
          <w:color w:val="000000" w:themeColor="text1"/>
          <w:sz w:val="24"/>
          <w:szCs w:val="24"/>
        </w:rPr>
        <w:t>.</w:t>
      </w:r>
    </w:p>
    <w:p w:rsid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ns w:id="4" w:author="Dave Marmorek" w:date="2017-01-26T17:23:00Z"/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Sufficient understanding of logistics and costs involved with potential population monitoring </w:t>
      </w:r>
      <w:r>
        <w:rPr>
          <w:rFonts w:ascii="Georgia" w:hAnsi="Georgia" w:cs="Georgia"/>
          <w:color w:val="000000" w:themeColor="text1"/>
          <w:sz w:val="24"/>
          <w:szCs w:val="24"/>
        </w:rPr>
        <w:t>objectives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 to inform monitoring simulations.</w:t>
      </w:r>
    </w:p>
    <w:p w:rsidR="00E972B8" w:rsidRPr="00E22A1F" w:rsidRDefault="00E972B8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ins w:id="5" w:author="Dave Marmorek" w:date="2017-01-26T17:24:00Z">
        <w:r>
          <w:rPr>
            <w:rFonts w:ascii="Georgia" w:hAnsi="Georgia" w:cs="Georgia"/>
            <w:color w:val="000000" w:themeColor="text1"/>
            <w:sz w:val="24"/>
            <w:szCs w:val="24"/>
          </w:rPr>
          <w:t xml:space="preserve">Tasks required to further explore a set of options for the PSPAP, and trade-offs amongst the identified </w:t>
        </w:r>
        <w:bookmarkStart w:id="6" w:name="_GoBack"/>
        <w:bookmarkEnd w:id="6"/>
        <w:r>
          <w:rPr>
            <w:rFonts w:ascii="Georgia" w:hAnsi="Georgia" w:cs="Georgia"/>
            <w:color w:val="000000" w:themeColor="text1"/>
            <w:sz w:val="24"/>
            <w:szCs w:val="24"/>
          </w:rPr>
          <w:t>objectives for the PSPAP</w:t>
        </w:r>
      </w:ins>
    </w:p>
    <w:p w:rsidR="001F7EEE" w:rsidRDefault="001F7EEE"/>
    <w:sectPr w:rsidR="001F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D024E"/>
    <w:multiLevelType w:val="hybridMultilevel"/>
    <w:tmpl w:val="4F1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BE"/>
    <w:rsid w:val="000F3006"/>
    <w:rsid w:val="001F7EEE"/>
    <w:rsid w:val="00842D5E"/>
    <w:rsid w:val="008C3188"/>
    <w:rsid w:val="008D76A4"/>
    <w:rsid w:val="00AC6BDA"/>
    <w:rsid w:val="00C639A7"/>
    <w:rsid w:val="00D108BE"/>
    <w:rsid w:val="00DF3589"/>
    <w:rsid w:val="00E22A1F"/>
    <w:rsid w:val="00E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Enterprise Version - CERC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Robert B.</dc:creator>
  <cp:lastModifiedBy>Dave Marmorek</cp:lastModifiedBy>
  <cp:revision>2</cp:revision>
  <dcterms:created xsi:type="dcterms:W3CDTF">2017-01-27T01:25:00Z</dcterms:created>
  <dcterms:modified xsi:type="dcterms:W3CDTF">2017-01-27T01:25:00Z</dcterms:modified>
</cp:coreProperties>
</file>