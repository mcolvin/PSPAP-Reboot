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77127" w14:textId="0CB81886" w:rsidR="006E0F52" w:rsidRPr="00536744" w:rsidRDefault="00EE3BDB" w:rsidP="00D71DB8">
      <w:pPr>
        <w:rPr>
          <w:rFonts w:ascii="Times New Roman" w:hAnsi="Times New Roman" w:cs="Times New Roman"/>
          <w:b/>
          <w:sz w:val="24"/>
          <w:szCs w:val="24"/>
          <w:u w:val="single"/>
        </w:rPr>
      </w:pPr>
      <w:bookmarkStart w:id="0" w:name="_GoBack"/>
      <w:bookmarkEnd w:id="0"/>
      <w:r w:rsidRPr="00536744">
        <w:rPr>
          <w:rFonts w:ascii="Times New Roman" w:hAnsi="Times New Roman" w:cs="Times New Roman"/>
          <w:b/>
          <w:sz w:val="24"/>
          <w:szCs w:val="24"/>
          <w:u w:val="single"/>
        </w:rPr>
        <w:t>Overview of Pallid Sturgeon Assessment Framework</w:t>
      </w:r>
      <w:r w:rsidR="00536744">
        <w:rPr>
          <w:rFonts w:ascii="Times New Roman" w:hAnsi="Times New Roman" w:cs="Times New Roman"/>
          <w:b/>
          <w:sz w:val="24"/>
          <w:szCs w:val="24"/>
          <w:u w:val="single"/>
        </w:rPr>
        <w:t xml:space="preserve"> Evaluation</w:t>
      </w:r>
    </w:p>
    <w:p w14:paraId="200CF76E" w14:textId="3E63931E" w:rsidR="00EE3BDB" w:rsidRPr="00536744" w:rsidRDefault="00B2339D" w:rsidP="00D71DB8">
      <w:pPr>
        <w:rPr>
          <w:rFonts w:ascii="Times New Roman" w:hAnsi="Times New Roman" w:cs="Times New Roman"/>
          <w:sz w:val="24"/>
          <w:szCs w:val="24"/>
        </w:rPr>
      </w:pPr>
      <w:r w:rsidRPr="00536744">
        <w:rPr>
          <w:rFonts w:ascii="Times New Roman" w:hAnsi="Times New Roman" w:cs="Times New Roman"/>
          <w:sz w:val="24"/>
          <w:szCs w:val="24"/>
        </w:rPr>
        <w:t xml:space="preserve">Redesign of </w:t>
      </w:r>
      <w:r w:rsidR="001F0D7F" w:rsidRPr="00536744">
        <w:rPr>
          <w:rFonts w:ascii="Times New Roman" w:hAnsi="Times New Roman" w:cs="Times New Roman"/>
          <w:sz w:val="24"/>
          <w:szCs w:val="24"/>
        </w:rPr>
        <w:t xml:space="preserve">the Pallid Sturgeon Population Assessment Program (PSPAP) </w:t>
      </w:r>
      <w:r w:rsidRPr="00536744">
        <w:rPr>
          <w:rFonts w:ascii="Times New Roman" w:hAnsi="Times New Roman" w:cs="Times New Roman"/>
          <w:sz w:val="24"/>
          <w:szCs w:val="24"/>
        </w:rPr>
        <w:t xml:space="preserve">to </w:t>
      </w:r>
      <w:r w:rsidRPr="00536744">
        <w:rPr>
          <w:rFonts w:ascii="Times New Roman" w:hAnsi="Times New Roman" w:cs="Times New Roman"/>
          <w:sz w:val="24"/>
          <w:szCs w:val="24"/>
          <w:u w:val="single"/>
        </w:rPr>
        <w:t>PSPAP v. 2.0</w:t>
      </w:r>
      <w:r w:rsidRPr="00536744">
        <w:rPr>
          <w:rFonts w:ascii="Times New Roman" w:hAnsi="Times New Roman" w:cs="Times New Roman"/>
          <w:sz w:val="24"/>
          <w:szCs w:val="24"/>
        </w:rPr>
        <w:t xml:space="preserve"> is intended to update population assessment to support decision making under</w:t>
      </w:r>
      <w:r w:rsidR="00787BAD">
        <w:rPr>
          <w:rFonts w:ascii="Times New Roman" w:hAnsi="Times New Roman" w:cs="Times New Roman"/>
          <w:sz w:val="24"/>
          <w:szCs w:val="24"/>
        </w:rPr>
        <w:t xml:space="preserve"> the</w:t>
      </w:r>
      <w:r w:rsidRPr="00536744">
        <w:rPr>
          <w:rFonts w:ascii="Times New Roman" w:hAnsi="Times New Roman" w:cs="Times New Roman"/>
          <w:sz w:val="24"/>
          <w:szCs w:val="24"/>
        </w:rPr>
        <w:t xml:space="preserve"> </w:t>
      </w:r>
      <w:r w:rsidRPr="00787BAD">
        <w:rPr>
          <w:rFonts w:ascii="Times New Roman" w:hAnsi="Times New Roman" w:cs="Times New Roman"/>
          <w:noProof/>
          <w:sz w:val="24"/>
          <w:szCs w:val="24"/>
        </w:rPr>
        <w:t>adaptive</w:t>
      </w:r>
      <w:r w:rsidRPr="00536744">
        <w:rPr>
          <w:rFonts w:ascii="Times New Roman" w:hAnsi="Times New Roman" w:cs="Times New Roman"/>
          <w:sz w:val="24"/>
          <w:szCs w:val="24"/>
        </w:rPr>
        <w:t xml:space="preserve"> management</w:t>
      </w:r>
      <w:r w:rsidR="009E33A6" w:rsidRPr="00536744">
        <w:rPr>
          <w:rFonts w:ascii="Times New Roman" w:hAnsi="Times New Roman" w:cs="Times New Roman"/>
          <w:sz w:val="24"/>
          <w:szCs w:val="24"/>
        </w:rPr>
        <w:t xml:space="preserve"> of the Missouri River Recovery Program (MRRP)</w:t>
      </w:r>
      <w:r w:rsidRPr="00536744">
        <w:rPr>
          <w:rFonts w:ascii="Times New Roman" w:hAnsi="Times New Roman" w:cs="Times New Roman"/>
          <w:sz w:val="24"/>
          <w:szCs w:val="24"/>
        </w:rPr>
        <w:t>. Notably, PSPAP v. 2.0 is considered to be</w:t>
      </w:r>
      <w:r w:rsidR="009E33A6" w:rsidRPr="00536744">
        <w:rPr>
          <w:rFonts w:ascii="Times New Roman" w:hAnsi="Times New Roman" w:cs="Times New Roman"/>
          <w:sz w:val="24"/>
          <w:szCs w:val="24"/>
        </w:rPr>
        <w:t xml:space="preserve"> </w:t>
      </w:r>
      <w:r w:rsidR="009E33A6" w:rsidRPr="00536744">
        <w:rPr>
          <w:rFonts w:ascii="Times New Roman" w:hAnsi="Times New Roman" w:cs="Times New Roman"/>
          <w:i/>
          <w:sz w:val="24"/>
          <w:szCs w:val="24"/>
        </w:rPr>
        <w:t>necessary</w:t>
      </w:r>
      <w:r w:rsidR="009E33A6" w:rsidRPr="00536744">
        <w:rPr>
          <w:rFonts w:ascii="Times New Roman" w:hAnsi="Times New Roman" w:cs="Times New Roman"/>
          <w:sz w:val="24"/>
          <w:szCs w:val="24"/>
        </w:rPr>
        <w:t xml:space="preserve"> for the pallid sturgeon monitoring </w:t>
      </w:r>
      <w:r w:rsidR="009E33A6" w:rsidRPr="00787BAD">
        <w:rPr>
          <w:rFonts w:ascii="Times New Roman" w:hAnsi="Times New Roman" w:cs="Times New Roman"/>
          <w:noProof/>
          <w:sz w:val="24"/>
          <w:szCs w:val="24"/>
        </w:rPr>
        <w:t>strategy</w:t>
      </w:r>
      <w:r w:rsidR="00787BAD">
        <w:rPr>
          <w:rFonts w:ascii="Times New Roman" w:hAnsi="Times New Roman" w:cs="Times New Roman"/>
          <w:noProof/>
          <w:sz w:val="24"/>
          <w:szCs w:val="24"/>
        </w:rPr>
        <w:t>,</w:t>
      </w:r>
      <w:r w:rsidR="009E33A6" w:rsidRPr="00536744">
        <w:rPr>
          <w:rFonts w:ascii="Times New Roman" w:hAnsi="Times New Roman" w:cs="Times New Roman"/>
          <w:sz w:val="24"/>
          <w:szCs w:val="24"/>
        </w:rPr>
        <w:t xml:space="preserve"> but it is not considered to be</w:t>
      </w:r>
      <w:r w:rsidRPr="00536744">
        <w:rPr>
          <w:rFonts w:ascii="Times New Roman" w:hAnsi="Times New Roman" w:cs="Times New Roman"/>
          <w:sz w:val="24"/>
          <w:szCs w:val="24"/>
        </w:rPr>
        <w:t xml:space="preserve"> </w:t>
      </w:r>
      <w:r w:rsidRPr="00536744">
        <w:rPr>
          <w:rFonts w:ascii="Times New Roman" w:hAnsi="Times New Roman" w:cs="Times New Roman"/>
          <w:i/>
          <w:sz w:val="24"/>
          <w:szCs w:val="24"/>
        </w:rPr>
        <w:t>sufficient</w:t>
      </w:r>
      <w:r w:rsidRPr="00536744">
        <w:rPr>
          <w:rFonts w:ascii="Times New Roman" w:hAnsi="Times New Roman" w:cs="Times New Roman"/>
          <w:sz w:val="24"/>
          <w:szCs w:val="24"/>
        </w:rPr>
        <w:t xml:space="preserve"> for monitoring needs</w:t>
      </w:r>
      <w:r w:rsidR="009E33A6" w:rsidRPr="00536744">
        <w:rPr>
          <w:rFonts w:ascii="Times New Roman" w:hAnsi="Times New Roman" w:cs="Times New Roman"/>
          <w:sz w:val="24"/>
          <w:szCs w:val="24"/>
        </w:rPr>
        <w:t xml:space="preserve">. Instead, it is designed to be complementary to three other components: </w:t>
      </w:r>
      <w:r w:rsidRPr="00536744">
        <w:rPr>
          <w:rFonts w:ascii="Times New Roman" w:hAnsi="Times New Roman" w:cs="Times New Roman"/>
          <w:sz w:val="24"/>
          <w:szCs w:val="24"/>
        </w:rPr>
        <w:t>effectiveness monitoring</w:t>
      </w:r>
      <w:r w:rsidR="009E33A6" w:rsidRPr="00536744">
        <w:rPr>
          <w:rFonts w:ascii="Times New Roman" w:hAnsi="Times New Roman" w:cs="Times New Roman"/>
          <w:sz w:val="24"/>
          <w:szCs w:val="24"/>
        </w:rPr>
        <w:t>,</w:t>
      </w:r>
      <w:r w:rsidRPr="00536744">
        <w:rPr>
          <w:rFonts w:ascii="Times New Roman" w:hAnsi="Times New Roman" w:cs="Times New Roman"/>
          <w:sz w:val="24"/>
          <w:szCs w:val="24"/>
        </w:rPr>
        <w:t xml:space="preserve"> focused research studies</w:t>
      </w:r>
      <w:r w:rsidR="009E33A6" w:rsidRPr="00536744">
        <w:rPr>
          <w:rFonts w:ascii="Times New Roman" w:hAnsi="Times New Roman" w:cs="Times New Roman"/>
          <w:sz w:val="24"/>
          <w:szCs w:val="24"/>
        </w:rPr>
        <w:t xml:space="preserve">, and the </w:t>
      </w:r>
      <w:r w:rsidRPr="00536744">
        <w:rPr>
          <w:rFonts w:ascii="Times New Roman" w:hAnsi="Times New Roman" w:cs="Times New Roman"/>
          <w:sz w:val="24"/>
          <w:szCs w:val="24"/>
        </w:rPr>
        <w:t xml:space="preserve">collaborative population model.   </w:t>
      </w:r>
      <w:r w:rsidR="00EE3BDB" w:rsidRPr="00536744">
        <w:rPr>
          <w:rFonts w:ascii="Times New Roman" w:hAnsi="Times New Roman" w:cs="Times New Roman"/>
          <w:sz w:val="24"/>
          <w:szCs w:val="24"/>
        </w:rPr>
        <w:t>These four components define the information framework needed to understand and predict population responses</w:t>
      </w:r>
      <w:r w:rsidR="009E33A6" w:rsidRPr="00536744">
        <w:rPr>
          <w:rFonts w:ascii="Times New Roman" w:hAnsi="Times New Roman" w:cs="Times New Roman"/>
          <w:sz w:val="24"/>
          <w:szCs w:val="24"/>
        </w:rPr>
        <w:t xml:space="preserve"> to management action</w:t>
      </w:r>
      <w:r w:rsidR="00EE3BDB" w:rsidRPr="00536744">
        <w:rPr>
          <w:rFonts w:ascii="Times New Roman" w:hAnsi="Times New Roman" w:cs="Times New Roman"/>
          <w:sz w:val="24"/>
          <w:szCs w:val="24"/>
        </w:rPr>
        <w:t>.</w:t>
      </w:r>
    </w:p>
    <w:p w14:paraId="532BC640" w14:textId="052757FF" w:rsidR="001F0D7F" w:rsidRPr="00536744" w:rsidRDefault="00B07000" w:rsidP="00CA743A">
      <w:pPr>
        <w:pStyle w:val="ListParagraph"/>
        <w:numPr>
          <w:ilvl w:val="0"/>
          <w:numId w:val="12"/>
        </w:numPr>
        <w:ind w:left="360"/>
        <w:rPr>
          <w:rFonts w:ascii="Times New Roman" w:hAnsi="Times New Roman" w:cs="Times New Roman"/>
          <w:sz w:val="24"/>
          <w:szCs w:val="24"/>
        </w:rPr>
      </w:pPr>
      <w:r w:rsidRPr="00536744">
        <w:rPr>
          <w:rFonts w:ascii="Times New Roman" w:hAnsi="Times New Roman" w:cs="Times New Roman"/>
          <w:sz w:val="24"/>
          <w:szCs w:val="24"/>
          <w:u w:val="single"/>
        </w:rPr>
        <w:t>Pallid Sturgeon Population Assessment Program v. 2.0</w:t>
      </w:r>
      <w:r w:rsidR="001F0D7F" w:rsidRPr="00536744">
        <w:rPr>
          <w:rFonts w:ascii="Times New Roman" w:hAnsi="Times New Roman" w:cs="Times New Roman"/>
          <w:sz w:val="24"/>
          <w:szCs w:val="24"/>
          <w:u w:val="single"/>
        </w:rPr>
        <w:t>.</w:t>
      </w:r>
      <w:r w:rsidR="001F0D7F" w:rsidRPr="00536744">
        <w:rPr>
          <w:rFonts w:ascii="Times New Roman" w:hAnsi="Times New Roman" w:cs="Times New Roman"/>
          <w:sz w:val="24"/>
          <w:szCs w:val="24"/>
        </w:rPr>
        <w:t xml:space="preserve">  The fundamental objective of PSPAP v. 2.0 is to provide essential population-level information needed for the MRRP to make decisions about its fundamental objectives, including, but not limited to:</w:t>
      </w:r>
    </w:p>
    <w:p w14:paraId="516172A5" w14:textId="2B10E53E" w:rsidR="001D1B1C" w:rsidRPr="00536744" w:rsidRDefault="008F4752" w:rsidP="00CA743A">
      <w:pPr>
        <w:pStyle w:val="ListParagraph"/>
        <w:numPr>
          <w:ilvl w:val="1"/>
          <w:numId w:val="12"/>
        </w:numPr>
        <w:ind w:left="540" w:hanging="180"/>
        <w:rPr>
          <w:rFonts w:ascii="Times New Roman" w:hAnsi="Times New Roman" w:cs="Times New Roman"/>
          <w:sz w:val="24"/>
          <w:szCs w:val="24"/>
        </w:rPr>
      </w:pPr>
      <w:r w:rsidRPr="00536744">
        <w:rPr>
          <w:rFonts w:ascii="Times New Roman" w:hAnsi="Times New Roman" w:cs="Times New Roman"/>
          <w:sz w:val="24"/>
          <w:szCs w:val="24"/>
        </w:rPr>
        <w:t>Discern status and trends of the pallid sturgeon population</w:t>
      </w:r>
      <w:r w:rsidR="001F0D7F" w:rsidRPr="00536744">
        <w:rPr>
          <w:rFonts w:ascii="Times New Roman" w:hAnsi="Times New Roman" w:cs="Times New Roman"/>
          <w:sz w:val="24"/>
          <w:szCs w:val="24"/>
        </w:rPr>
        <w:t>; serve as validation of model predictions</w:t>
      </w:r>
      <w:r w:rsidRPr="00536744">
        <w:rPr>
          <w:rFonts w:ascii="Times New Roman" w:hAnsi="Times New Roman" w:cs="Times New Roman"/>
          <w:sz w:val="24"/>
          <w:szCs w:val="24"/>
        </w:rPr>
        <w:t>.</w:t>
      </w:r>
    </w:p>
    <w:p w14:paraId="1E817114" w14:textId="7A356DDE" w:rsidR="00B07000" w:rsidRPr="00536744" w:rsidRDefault="008F4752" w:rsidP="00CA743A">
      <w:pPr>
        <w:pStyle w:val="ListParagraph"/>
        <w:numPr>
          <w:ilvl w:val="1"/>
          <w:numId w:val="12"/>
        </w:numPr>
        <w:ind w:left="540" w:hanging="180"/>
        <w:rPr>
          <w:rFonts w:ascii="Times New Roman" w:hAnsi="Times New Roman" w:cs="Times New Roman"/>
          <w:sz w:val="24"/>
          <w:szCs w:val="24"/>
        </w:rPr>
      </w:pPr>
      <w:r w:rsidRPr="00536744">
        <w:rPr>
          <w:rFonts w:ascii="Times New Roman" w:hAnsi="Times New Roman" w:cs="Times New Roman"/>
          <w:sz w:val="24"/>
          <w:szCs w:val="24"/>
        </w:rPr>
        <w:t>Complement and enhance understanding of linkages from management actions to population responses.</w:t>
      </w:r>
      <w:r w:rsidR="001F0D7F" w:rsidRPr="00536744">
        <w:rPr>
          <w:rFonts w:ascii="Times New Roman" w:hAnsi="Times New Roman" w:cs="Times New Roman"/>
          <w:sz w:val="24"/>
          <w:szCs w:val="24"/>
        </w:rPr>
        <w:t xml:space="preserve"> PSPAP v. 2.0 cannot provide direct linkages to all management actions but will be especially important in evaluating population responses to augmentation and stocking decisions as it </w:t>
      </w:r>
      <w:r w:rsidR="00536744">
        <w:rPr>
          <w:rFonts w:ascii="Times New Roman" w:hAnsi="Times New Roman" w:cs="Times New Roman"/>
          <w:sz w:val="24"/>
          <w:szCs w:val="24"/>
        </w:rPr>
        <w:t>may estimate</w:t>
      </w:r>
      <w:r w:rsidR="001F0D7F" w:rsidRPr="00536744">
        <w:rPr>
          <w:rFonts w:ascii="Times New Roman" w:hAnsi="Times New Roman" w:cs="Times New Roman"/>
          <w:sz w:val="24"/>
          <w:szCs w:val="24"/>
        </w:rPr>
        <w:t xml:space="preserve"> abundance, survival, and effective population size.</w:t>
      </w:r>
    </w:p>
    <w:p w14:paraId="530ED042" w14:textId="0E5CF075" w:rsidR="00EE3BDB" w:rsidRPr="00536744" w:rsidRDefault="00EE3BDB" w:rsidP="00CA743A">
      <w:pPr>
        <w:pStyle w:val="ListParagraph"/>
        <w:numPr>
          <w:ilvl w:val="0"/>
          <w:numId w:val="12"/>
        </w:numPr>
        <w:ind w:left="360"/>
        <w:rPr>
          <w:rFonts w:ascii="Times New Roman" w:hAnsi="Times New Roman" w:cs="Times New Roman"/>
          <w:sz w:val="24"/>
          <w:szCs w:val="24"/>
        </w:rPr>
      </w:pPr>
      <w:r w:rsidRPr="00536744">
        <w:rPr>
          <w:rFonts w:ascii="Times New Roman" w:hAnsi="Times New Roman" w:cs="Times New Roman"/>
          <w:sz w:val="24"/>
          <w:szCs w:val="24"/>
          <w:u w:val="single"/>
        </w:rPr>
        <w:t>Effectiveness monitoring.</w:t>
      </w:r>
      <w:r w:rsidRPr="00536744">
        <w:rPr>
          <w:rFonts w:ascii="Times New Roman" w:hAnsi="Times New Roman" w:cs="Times New Roman"/>
          <w:sz w:val="24"/>
          <w:szCs w:val="24"/>
        </w:rPr>
        <w:t xml:space="preserve"> Each MRRP action has an associated monitoring plan that is designed to provide insights into whether the action has the intended ecological effect. These are presently </w:t>
      </w:r>
      <w:r w:rsidRPr="00787BAD">
        <w:rPr>
          <w:rFonts w:ascii="Times New Roman" w:hAnsi="Times New Roman" w:cs="Times New Roman"/>
          <w:noProof/>
          <w:sz w:val="24"/>
          <w:szCs w:val="24"/>
        </w:rPr>
        <w:t>being defined</w:t>
      </w:r>
      <w:r w:rsidRPr="00536744">
        <w:rPr>
          <w:rFonts w:ascii="Times New Roman" w:hAnsi="Times New Roman" w:cs="Times New Roman"/>
          <w:sz w:val="24"/>
          <w:szCs w:val="24"/>
        </w:rPr>
        <w:t xml:space="preserve"> for flow cues, passage around Intake Dam, spawning habitat, interception-rearing complexes (IRCs), and rehabilitation of shallow-water habitat projects. These effectiveness monitoring plans will provide the links from the actions to habitat changes to biological responses. In some cases, the biological responses will be sufficient to quantify population-level effects.  For example, the spawning site assessment may document </w:t>
      </w:r>
      <w:r w:rsidRPr="00BF506B">
        <w:rPr>
          <w:rFonts w:ascii="Times New Roman" w:hAnsi="Times New Roman" w:cs="Times New Roman"/>
          <w:sz w:val="24"/>
          <w:szCs w:val="24"/>
          <w:highlight w:val="yellow"/>
        </w:rPr>
        <w:t>x</w:t>
      </w:r>
      <w:r w:rsidRPr="00536744">
        <w:rPr>
          <w:rFonts w:ascii="Times New Roman" w:hAnsi="Times New Roman" w:cs="Times New Roman"/>
          <w:sz w:val="24"/>
          <w:szCs w:val="24"/>
        </w:rPr>
        <w:t xml:space="preserve">% increase in recruitment to the drift in constructed spawning sites, and the </w:t>
      </w:r>
      <w:r w:rsidRPr="00BF506B">
        <w:rPr>
          <w:rFonts w:ascii="Times New Roman" w:hAnsi="Times New Roman" w:cs="Times New Roman"/>
          <w:sz w:val="24"/>
          <w:szCs w:val="24"/>
          <w:highlight w:val="yellow"/>
        </w:rPr>
        <w:t>x</w:t>
      </w:r>
      <w:r w:rsidRPr="00536744">
        <w:rPr>
          <w:rFonts w:ascii="Times New Roman" w:hAnsi="Times New Roman" w:cs="Times New Roman"/>
          <w:sz w:val="24"/>
          <w:szCs w:val="24"/>
        </w:rPr>
        <w:t xml:space="preserve">% increase may be used to estimate changes in corresponding parameters in the population model, thereby allowing for evaluation of population-level effects. In other cases, measured biological responses may be only indirect indicators of population-level effects. For example, IRC monitoring may demonstrate percentage increase in </w:t>
      </w:r>
      <w:r w:rsidRPr="00787BAD">
        <w:rPr>
          <w:rFonts w:ascii="Times New Roman" w:hAnsi="Times New Roman" w:cs="Times New Roman"/>
          <w:noProof/>
          <w:sz w:val="24"/>
          <w:szCs w:val="24"/>
        </w:rPr>
        <w:t>interception</w:t>
      </w:r>
      <w:r w:rsidRPr="00536744">
        <w:rPr>
          <w:rFonts w:ascii="Times New Roman" w:hAnsi="Times New Roman" w:cs="Times New Roman"/>
          <w:sz w:val="24"/>
          <w:szCs w:val="24"/>
        </w:rPr>
        <w:t>, but fail to link interception to growth and survival parameters. In such cases</w:t>
      </w:r>
      <w:r w:rsidR="008B3C4F" w:rsidRPr="00536744">
        <w:rPr>
          <w:rFonts w:ascii="Times New Roman" w:hAnsi="Times New Roman" w:cs="Times New Roman"/>
          <w:sz w:val="24"/>
          <w:szCs w:val="24"/>
        </w:rPr>
        <w:t xml:space="preserve">, focused research studies </w:t>
      </w:r>
      <w:r w:rsidR="008B3C4F" w:rsidRPr="00787BAD">
        <w:rPr>
          <w:rFonts w:ascii="Times New Roman" w:hAnsi="Times New Roman" w:cs="Times New Roman"/>
          <w:noProof/>
          <w:sz w:val="24"/>
          <w:szCs w:val="24"/>
        </w:rPr>
        <w:t>and/or</w:t>
      </w:r>
      <w:r w:rsidR="008B3C4F" w:rsidRPr="00536744">
        <w:rPr>
          <w:rFonts w:ascii="Times New Roman" w:hAnsi="Times New Roman" w:cs="Times New Roman"/>
          <w:sz w:val="24"/>
          <w:szCs w:val="24"/>
        </w:rPr>
        <w:t xml:space="preserve"> population assessment will be needed to link to the population-level effect.</w:t>
      </w:r>
    </w:p>
    <w:p w14:paraId="2E8DD7FD" w14:textId="15FFBAEA" w:rsidR="008B3C4F" w:rsidRPr="00536744" w:rsidRDefault="008B3C4F" w:rsidP="00CA743A">
      <w:pPr>
        <w:pStyle w:val="ListParagraph"/>
        <w:numPr>
          <w:ilvl w:val="0"/>
          <w:numId w:val="12"/>
        </w:numPr>
        <w:ind w:left="360"/>
        <w:rPr>
          <w:rFonts w:ascii="Times New Roman" w:hAnsi="Times New Roman" w:cs="Times New Roman"/>
          <w:sz w:val="24"/>
          <w:szCs w:val="24"/>
          <w:u w:val="single"/>
        </w:rPr>
      </w:pPr>
      <w:r w:rsidRPr="00536744">
        <w:rPr>
          <w:rFonts w:ascii="Times New Roman" w:hAnsi="Times New Roman" w:cs="Times New Roman"/>
          <w:sz w:val="24"/>
          <w:szCs w:val="24"/>
          <w:u w:val="single"/>
        </w:rPr>
        <w:t xml:space="preserve">Focused research studies.  </w:t>
      </w:r>
      <w:r w:rsidRPr="00536744">
        <w:rPr>
          <w:rFonts w:ascii="Times New Roman" w:hAnsi="Times New Roman" w:cs="Times New Roman"/>
          <w:sz w:val="24"/>
          <w:szCs w:val="24"/>
        </w:rPr>
        <w:t xml:space="preserve">The level 1 and level 2 focused research studies described in appendix C of the Missouri River Science and Adaptive Management Plan (MRSAMP) are designed to provide </w:t>
      </w:r>
      <w:r w:rsidRPr="00787BAD">
        <w:rPr>
          <w:rFonts w:ascii="Times New Roman" w:hAnsi="Times New Roman" w:cs="Times New Roman"/>
          <w:noProof/>
          <w:sz w:val="24"/>
          <w:szCs w:val="24"/>
        </w:rPr>
        <w:t>fundamental</w:t>
      </w:r>
      <w:r w:rsidRPr="00536744">
        <w:rPr>
          <w:rFonts w:ascii="Times New Roman" w:hAnsi="Times New Roman" w:cs="Times New Roman"/>
          <w:sz w:val="24"/>
          <w:szCs w:val="24"/>
        </w:rPr>
        <w:t xml:space="preserve"> understanding </w:t>
      </w:r>
      <w:r w:rsidR="00787BAD">
        <w:rPr>
          <w:rFonts w:ascii="Times New Roman" w:hAnsi="Times New Roman" w:cs="Times New Roman"/>
          <w:noProof/>
          <w:sz w:val="24"/>
          <w:szCs w:val="24"/>
        </w:rPr>
        <w:t>of</w:t>
      </w:r>
      <w:r w:rsidRPr="00536744">
        <w:rPr>
          <w:rFonts w:ascii="Times New Roman" w:hAnsi="Times New Roman" w:cs="Times New Roman"/>
          <w:sz w:val="24"/>
          <w:szCs w:val="24"/>
        </w:rPr>
        <w:t xml:space="preserve"> pallid sturgeon ecology in the Missouri River and to develop quantitative response models. For example, level 1 </w:t>
      </w:r>
      <w:proofErr w:type="spellStart"/>
      <w:r w:rsidRPr="00536744">
        <w:rPr>
          <w:rFonts w:ascii="Times New Roman" w:hAnsi="Times New Roman" w:cs="Times New Roman"/>
          <w:sz w:val="24"/>
          <w:szCs w:val="24"/>
        </w:rPr>
        <w:t>mesocosm</w:t>
      </w:r>
      <w:proofErr w:type="spellEnd"/>
      <w:r w:rsidRPr="00536744">
        <w:rPr>
          <w:rFonts w:ascii="Times New Roman" w:hAnsi="Times New Roman" w:cs="Times New Roman"/>
          <w:sz w:val="24"/>
          <w:szCs w:val="24"/>
        </w:rPr>
        <w:t xml:space="preserve"> studies on foraging bioenergetics of age-0 sturgeon are meant to translate changes in habitat characteristics in IRCs (depths, velocities, and bottom conditions) into changes in growth and survival. </w:t>
      </w:r>
      <w:r w:rsidRPr="00787BAD">
        <w:rPr>
          <w:rFonts w:ascii="Times New Roman" w:hAnsi="Times New Roman" w:cs="Times New Roman"/>
          <w:noProof/>
          <w:sz w:val="24"/>
          <w:szCs w:val="24"/>
        </w:rPr>
        <w:t>Other level</w:t>
      </w:r>
      <w:r w:rsidRPr="00536744">
        <w:rPr>
          <w:rFonts w:ascii="Times New Roman" w:hAnsi="Times New Roman" w:cs="Times New Roman"/>
          <w:sz w:val="24"/>
          <w:szCs w:val="24"/>
        </w:rPr>
        <w:t xml:space="preserve"> 1 studies are intended to develop technologies that can be used to measure responses, such as improvements in telemetry systems and direct measurements of habitat conditions and egg survival.</w:t>
      </w:r>
    </w:p>
    <w:p w14:paraId="4ECB6B47" w14:textId="4A44C07F" w:rsidR="008B3C4F" w:rsidRPr="00536744" w:rsidRDefault="008B3C4F" w:rsidP="00CA743A">
      <w:pPr>
        <w:pStyle w:val="ListParagraph"/>
        <w:numPr>
          <w:ilvl w:val="0"/>
          <w:numId w:val="12"/>
        </w:numPr>
        <w:ind w:left="360"/>
        <w:rPr>
          <w:rFonts w:ascii="Times New Roman" w:hAnsi="Times New Roman" w:cs="Times New Roman"/>
          <w:sz w:val="24"/>
          <w:szCs w:val="24"/>
          <w:u w:val="single"/>
        </w:rPr>
      </w:pPr>
      <w:r w:rsidRPr="00536744">
        <w:rPr>
          <w:rFonts w:ascii="Times New Roman" w:hAnsi="Times New Roman" w:cs="Times New Roman"/>
          <w:sz w:val="24"/>
          <w:szCs w:val="24"/>
          <w:u w:val="single"/>
        </w:rPr>
        <w:t xml:space="preserve">Collaborative Population Model.  </w:t>
      </w:r>
      <w:r w:rsidR="00B07000" w:rsidRPr="00536744">
        <w:rPr>
          <w:rFonts w:ascii="Times New Roman" w:hAnsi="Times New Roman" w:cs="Times New Roman"/>
          <w:sz w:val="24"/>
          <w:szCs w:val="24"/>
        </w:rPr>
        <w:t xml:space="preserve">The Collaborative Population Model documented in Jacobson and others </w:t>
      </w:r>
      <w:r w:rsidR="00B07000" w:rsidRPr="00536744">
        <w:rPr>
          <w:rFonts w:ascii="Times New Roman" w:hAnsi="Times New Roman" w:cs="Times New Roman"/>
          <w:sz w:val="24"/>
          <w:szCs w:val="24"/>
        </w:rPr>
        <w:fldChar w:fldCharType="begin"/>
      </w:r>
      <w:r w:rsidR="00B90E84">
        <w:rPr>
          <w:rFonts w:ascii="Times New Roman" w:hAnsi="Times New Roman" w:cs="Times New Roman"/>
          <w:sz w:val="24"/>
          <w:szCs w:val="24"/>
        </w:rPr>
        <w:instrText xml:space="preserve"> ADDIN EN.CITE &lt;EndNote&gt;&lt;Cite ExcludeAuth="1"&gt;&lt;Author&gt;Jacobson&lt;/Author&gt;&lt;Year&gt;2016&lt;/Year&gt;&lt;RecNum&gt;5213&lt;/RecNum&gt;&lt;DisplayText&gt;(2016)&lt;/DisplayText&gt;&lt;record&gt;&lt;rec-number&gt;5213&lt;/rec-number&gt;&lt;foreign-keys&gt;&lt;key app="EN" db-id="tt9r9zwau55dtxedv2kvxfshxwpvwv9x9e9s" timestamp="1495645536"&gt;5213&lt;/key&gt;&lt;/foreign-keys&gt;&lt;ref-type name="Report"&gt;27&lt;/ref-type&gt;&lt;contributors&gt;&lt;authors&gt;&lt;author&gt;Jacobson, R.B.&lt;/author&gt;&lt;author&gt;Annis, M.L.&lt;/author&gt;&lt;author&gt;Colvin, M.E.&lt;/author&gt;&lt;author&gt;James, D.&lt;/author&gt;&lt;author&gt;Welker, T.L.&lt;/author&gt;&lt;author&gt;Parsley, M.J.&lt;/author&gt;&lt;/authors&gt;&lt;/contributors&gt;&lt;titles&gt;&lt;title&gt;&lt;style face="normal" font="default" size="100%"&gt;Missouri River &lt;/style&gt;&lt;style face="italic" font="default" size="100%"&gt;Scaphirhynchus albus&lt;/style&gt;&lt;style face="normal" font="default" size="100%"&gt; (Pallid Sturgeon) Effects Analysis—Integrative Report 2016&lt;/style&gt;&lt;/title&gt;&lt;/titles&gt;&lt;pages&gt;154&lt;/pages&gt;&lt;dates&gt;&lt;year&gt;2016&lt;/year&gt;&lt;/dates&gt;&lt;publisher&gt;U.S. Geological Survey&lt;/publisher&gt;&lt;isbn&gt;Scientific Investigations Report 2016-5064&lt;/isbn&gt;&lt;urls&gt;&lt;related-urls&gt;&lt;url&gt;http://dx.doi.org/10.3133/sir20165064&lt;/url&gt;&lt;/related-urls&gt;&lt;/urls&gt;&lt;electronic-resource-num&gt;10.3133/sir20165064&lt;/electronic-resource-num&gt;&lt;/record&gt;&lt;/Cite&gt;&lt;/EndNote&gt;</w:instrText>
      </w:r>
      <w:r w:rsidR="00B07000" w:rsidRPr="00536744">
        <w:rPr>
          <w:rFonts w:ascii="Times New Roman" w:hAnsi="Times New Roman" w:cs="Times New Roman"/>
          <w:sz w:val="24"/>
          <w:szCs w:val="24"/>
        </w:rPr>
        <w:fldChar w:fldCharType="separate"/>
      </w:r>
      <w:r w:rsidR="00B90E84">
        <w:rPr>
          <w:rFonts w:ascii="Times New Roman" w:hAnsi="Times New Roman" w:cs="Times New Roman"/>
          <w:noProof/>
          <w:sz w:val="24"/>
          <w:szCs w:val="24"/>
        </w:rPr>
        <w:t>(2016)</w:t>
      </w:r>
      <w:r w:rsidR="00B07000" w:rsidRPr="00536744">
        <w:rPr>
          <w:rFonts w:ascii="Times New Roman" w:hAnsi="Times New Roman" w:cs="Times New Roman"/>
          <w:sz w:val="24"/>
          <w:szCs w:val="24"/>
        </w:rPr>
        <w:fldChar w:fldCharType="end"/>
      </w:r>
      <w:r w:rsidR="00B07000" w:rsidRPr="00536744">
        <w:rPr>
          <w:rFonts w:ascii="Times New Roman" w:hAnsi="Times New Roman" w:cs="Times New Roman"/>
          <w:sz w:val="24"/>
          <w:szCs w:val="24"/>
        </w:rPr>
        <w:t xml:space="preserve"> serves as the framework to integrate understanding from effectiveness monitoring, focused research, and PSPAP v. 2.0. Changes in model parameter</w:t>
      </w:r>
      <w:del w:id="1" w:author="sara reynolds" w:date="2017-10-03T17:14:00Z">
        <w:r w:rsidR="00B07000" w:rsidRPr="00536744" w:rsidDel="00D07B8D">
          <w:rPr>
            <w:rFonts w:ascii="Times New Roman" w:hAnsi="Times New Roman" w:cs="Times New Roman"/>
            <w:sz w:val="24"/>
            <w:szCs w:val="24"/>
          </w:rPr>
          <w:delText>s</w:delText>
        </w:r>
      </w:del>
      <w:r w:rsidR="00B07000" w:rsidRPr="00536744">
        <w:rPr>
          <w:rFonts w:ascii="Times New Roman" w:hAnsi="Times New Roman" w:cs="Times New Roman"/>
          <w:sz w:val="24"/>
          <w:szCs w:val="24"/>
        </w:rPr>
        <w:t xml:space="preserve"> values associated with actions (for example, increases in age-0 survival associated with IRCs or increases in viable gametes associated with flow cues or spawning habitats) will be incorporated </w:t>
      </w:r>
      <w:r w:rsidR="00B07000" w:rsidRPr="00787BAD">
        <w:rPr>
          <w:rFonts w:ascii="Times New Roman" w:hAnsi="Times New Roman" w:cs="Times New Roman"/>
          <w:noProof/>
          <w:sz w:val="24"/>
          <w:szCs w:val="24"/>
        </w:rPr>
        <w:t>in</w:t>
      </w:r>
      <w:r w:rsidR="00787BAD">
        <w:rPr>
          <w:rFonts w:ascii="Times New Roman" w:hAnsi="Times New Roman" w:cs="Times New Roman"/>
          <w:noProof/>
          <w:sz w:val="24"/>
          <w:szCs w:val="24"/>
        </w:rPr>
        <w:t>to</w:t>
      </w:r>
      <w:r w:rsidR="00B07000" w:rsidRPr="00536744">
        <w:rPr>
          <w:rFonts w:ascii="Times New Roman" w:hAnsi="Times New Roman" w:cs="Times New Roman"/>
          <w:sz w:val="24"/>
          <w:szCs w:val="24"/>
        </w:rPr>
        <w:t xml:space="preserve"> the model to provide predictive understanding (and uncertainties) of population-level responses associated with </w:t>
      </w:r>
      <w:r w:rsidR="00B07000" w:rsidRPr="00536744">
        <w:rPr>
          <w:rFonts w:ascii="Times New Roman" w:hAnsi="Times New Roman" w:cs="Times New Roman"/>
          <w:sz w:val="24"/>
          <w:szCs w:val="24"/>
        </w:rPr>
        <w:lastRenderedPageBreak/>
        <w:t xml:space="preserve">management action. PSPAP v. 2.0 </w:t>
      </w:r>
      <w:r w:rsidR="00BF506B">
        <w:rPr>
          <w:rFonts w:ascii="Times New Roman" w:hAnsi="Times New Roman" w:cs="Times New Roman"/>
          <w:sz w:val="24"/>
          <w:szCs w:val="24"/>
        </w:rPr>
        <w:t>may</w:t>
      </w:r>
      <w:r w:rsidR="00B07000" w:rsidRPr="00536744">
        <w:rPr>
          <w:rFonts w:ascii="Times New Roman" w:hAnsi="Times New Roman" w:cs="Times New Roman"/>
          <w:sz w:val="24"/>
          <w:szCs w:val="24"/>
        </w:rPr>
        <w:t xml:space="preserve"> provide additional parameter values (for </w:t>
      </w:r>
      <w:r w:rsidR="00B07000" w:rsidRPr="00787BAD">
        <w:rPr>
          <w:rFonts w:ascii="Times New Roman" w:hAnsi="Times New Roman" w:cs="Times New Roman"/>
          <w:noProof/>
          <w:sz w:val="24"/>
          <w:szCs w:val="24"/>
        </w:rPr>
        <w:t>example</w:t>
      </w:r>
      <w:r w:rsidR="00B07000" w:rsidRPr="00536744">
        <w:rPr>
          <w:rFonts w:ascii="Times New Roman" w:hAnsi="Times New Roman" w:cs="Times New Roman"/>
          <w:sz w:val="24"/>
          <w:szCs w:val="24"/>
        </w:rPr>
        <w:t xml:space="preserve"> gender ratios, fecundity, age at first reproduction, and recrudescent intervals) and, importantly, the empirical data on population status and trends needed to val</w:t>
      </w:r>
      <w:r w:rsidR="00BF506B">
        <w:rPr>
          <w:rFonts w:ascii="Times New Roman" w:hAnsi="Times New Roman" w:cs="Times New Roman"/>
          <w:sz w:val="24"/>
          <w:szCs w:val="24"/>
        </w:rPr>
        <w:t>idate population model results conditional on cost constraints.</w:t>
      </w:r>
    </w:p>
    <w:p w14:paraId="2FC5D138" w14:textId="3BA80AAD" w:rsidR="009E33A6" w:rsidRPr="00536744" w:rsidRDefault="009E33A6" w:rsidP="00D71DB8">
      <w:pPr>
        <w:rPr>
          <w:rFonts w:ascii="Times New Roman" w:hAnsi="Times New Roman" w:cs="Times New Roman"/>
          <w:sz w:val="24"/>
          <w:szCs w:val="24"/>
        </w:rPr>
      </w:pPr>
      <w:r w:rsidRPr="00536744">
        <w:rPr>
          <w:rFonts w:ascii="Times New Roman" w:hAnsi="Times New Roman" w:cs="Times New Roman"/>
          <w:sz w:val="24"/>
          <w:szCs w:val="24"/>
        </w:rPr>
        <w:t>The remainder of this paper focuses on the design process</w:t>
      </w:r>
      <w:r w:rsidR="00B90E84">
        <w:rPr>
          <w:rFonts w:ascii="Times New Roman" w:hAnsi="Times New Roman" w:cs="Times New Roman"/>
          <w:sz w:val="24"/>
          <w:szCs w:val="24"/>
        </w:rPr>
        <w:t xml:space="preserve"> elements</w:t>
      </w:r>
      <w:r w:rsidRPr="00536744">
        <w:rPr>
          <w:rFonts w:ascii="Times New Roman" w:hAnsi="Times New Roman" w:cs="Times New Roman"/>
          <w:sz w:val="24"/>
          <w:szCs w:val="24"/>
        </w:rPr>
        <w:t xml:space="preserve"> for PSPAP v. 2.0.</w:t>
      </w:r>
      <w:r w:rsidR="00B90E84">
        <w:rPr>
          <w:rFonts w:ascii="Times New Roman" w:hAnsi="Times New Roman" w:cs="Times New Roman"/>
          <w:sz w:val="24"/>
          <w:szCs w:val="24"/>
        </w:rPr>
        <w:t xml:space="preserve"> It should </w:t>
      </w:r>
      <w:r w:rsidR="00B90E84" w:rsidRPr="00787BAD">
        <w:rPr>
          <w:rFonts w:ascii="Times New Roman" w:hAnsi="Times New Roman" w:cs="Times New Roman"/>
          <w:noProof/>
          <w:sz w:val="24"/>
          <w:szCs w:val="24"/>
        </w:rPr>
        <w:t>be noted</w:t>
      </w:r>
      <w:r w:rsidR="00B90E84">
        <w:rPr>
          <w:rFonts w:ascii="Times New Roman" w:hAnsi="Times New Roman" w:cs="Times New Roman"/>
          <w:sz w:val="24"/>
          <w:szCs w:val="24"/>
        </w:rPr>
        <w:t xml:space="preserve"> that this redesign process and possible changes </w:t>
      </w:r>
      <w:r w:rsidR="00B90E84" w:rsidRPr="00787BAD">
        <w:rPr>
          <w:rFonts w:ascii="Times New Roman" w:hAnsi="Times New Roman" w:cs="Times New Roman"/>
          <w:noProof/>
          <w:sz w:val="24"/>
          <w:szCs w:val="24"/>
        </w:rPr>
        <w:t>affect</w:t>
      </w:r>
      <w:r w:rsidR="00B90E84">
        <w:rPr>
          <w:rFonts w:ascii="Times New Roman" w:hAnsi="Times New Roman" w:cs="Times New Roman"/>
          <w:sz w:val="24"/>
          <w:szCs w:val="24"/>
        </w:rPr>
        <w:t xml:space="preserve"> many stakeholders. Stakeholders include state and federal agencies</w:t>
      </w:r>
      <w:del w:id="2" w:author="sara reynolds" w:date="2017-10-03T17:14:00Z">
        <w:r w:rsidR="00B90E84" w:rsidDel="00D07B8D">
          <w:rPr>
            <w:rFonts w:ascii="Times New Roman" w:hAnsi="Times New Roman" w:cs="Times New Roman"/>
            <w:sz w:val="24"/>
            <w:szCs w:val="24"/>
          </w:rPr>
          <w:delText>,</w:delText>
        </w:r>
      </w:del>
      <w:r w:rsidR="00B90E84">
        <w:rPr>
          <w:rFonts w:ascii="Times New Roman" w:hAnsi="Times New Roman" w:cs="Times New Roman"/>
          <w:sz w:val="24"/>
          <w:szCs w:val="24"/>
        </w:rPr>
        <w:t xml:space="preserve"> contracted to collect data, consulting groups working on the adaptive management plan, and the USACE who provides the resources </w:t>
      </w:r>
      <w:r w:rsidR="00B90E84" w:rsidRPr="00787BAD">
        <w:rPr>
          <w:rFonts w:ascii="Times New Roman" w:hAnsi="Times New Roman" w:cs="Times New Roman"/>
          <w:noProof/>
          <w:sz w:val="24"/>
          <w:szCs w:val="24"/>
        </w:rPr>
        <w:t>to conduct the assessment</w:t>
      </w:r>
      <w:r w:rsidR="00B90E84">
        <w:rPr>
          <w:rFonts w:ascii="Times New Roman" w:hAnsi="Times New Roman" w:cs="Times New Roman"/>
          <w:sz w:val="24"/>
          <w:szCs w:val="24"/>
        </w:rPr>
        <w:t xml:space="preserve">. Therefore we are using a structured decision making process to provide a transparent and rigorous approach to evaluate alternative monitoring designs in the context of stakeholder objectives </w:t>
      </w:r>
      <w:commentRangeStart w:id="3"/>
      <w:ins w:id="4" w:author="sara reynolds" w:date="2017-10-03T17:20:00Z">
        <w:r w:rsidR="00D07B8D">
          <w:rPr>
            <w:rFonts w:ascii="Times New Roman" w:hAnsi="Times New Roman" w:cs="Times New Roman"/>
            <w:sz w:val="24"/>
            <w:szCs w:val="24"/>
          </w:rPr>
          <w:t>while</w:t>
        </w:r>
      </w:ins>
      <w:del w:id="5" w:author="sara reynolds" w:date="2017-10-03T17:20:00Z">
        <w:r w:rsidR="00B90E84" w:rsidDel="00D07B8D">
          <w:rPr>
            <w:rFonts w:ascii="Times New Roman" w:hAnsi="Times New Roman" w:cs="Times New Roman"/>
            <w:sz w:val="24"/>
            <w:szCs w:val="24"/>
          </w:rPr>
          <w:delText>and</w:delText>
        </w:r>
      </w:del>
      <w:r w:rsidR="00B90E84">
        <w:rPr>
          <w:rFonts w:ascii="Times New Roman" w:hAnsi="Times New Roman" w:cs="Times New Roman"/>
          <w:sz w:val="24"/>
          <w:szCs w:val="24"/>
        </w:rPr>
        <w:t xml:space="preserve"> accounting for uncertainty</w:t>
      </w:r>
      <w:commentRangeEnd w:id="3"/>
      <w:r w:rsidR="00D07B8D">
        <w:rPr>
          <w:rStyle w:val="CommentReference"/>
        </w:rPr>
        <w:commentReference w:id="3"/>
      </w:r>
      <w:r w:rsidR="00B90E84">
        <w:rPr>
          <w:rFonts w:ascii="Times New Roman" w:hAnsi="Times New Roman" w:cs="Times New Roman"/>
          <w:sz w:val="24"/>
          <w:szCs w:val="24"/>
        </w:rPr>
        <w:t xml:space="preserve"> </w:t>
      </w:r>
      <w:r w:rsidR="00B90E84">
        <w:rPr>
          <w:rFonts w:ascii="Times New Roman" w:hAnsi="Times New Roman" w:cs="Times New Roman"/>
          <w:sz w:val="24"/>
          <w:szCs w:val="24"/>
        </w:rPr>
        <w:fldChar w:fldCharType="begin"/>
      </w:r>
      <w:r w:rsidR="00B90E84">
        <w:rPr>
          <w:rFonts w:ascii="Times New Roman" w:hAnsi="Times New Roman" w:cs="Times New Roman"/>
          <w:sz w:val="24"/>
          <w:szCs w:val="24"/>
        </w:rPr>
        <w:instrText xml:space="preserve"> ADDIN EN.CITE &lt;EndNote&gt;&lt;Cite&gt;&lt;Author&gt;Conroy&lt;/Author&gt;&lt;Year&gt;2013&lt;/Year&gt;&lt;RecNum&gt;4402&lt;/RecNum&gt;&lt;DisplayText&gt;(Conroy and Peterson 2013)&lt;/DisplayText&gt;&lt;record&gt;&lt;rec-number&gt;4402&lt;/rec-number&gt;&lt;foreign-keys&gt;&lt;key app="EN" db-id="tt9r9zwau55dtxedv2kvxfshxwpvwv9x9e9s" timestamp="1370816337"&gt;4402&lt;/key&gt;&lt;/foreign-keys&gt;&lt;ref-type name="Book"&gt;6&lt;/ref-type&gt;&lt;contributors&gt;&lt;authors&gt;&lt;author&gt;Conroy, M.J.&lt;/author&gt;&lt;author&gt;Peterson, J.T.&lt;/author&gt;&lt;/authors&gt;&lt;/contributors&gt;&lt;titles&gt;&lt;title&gt;Decision making in natural resource management: a structured, adaptive approach&lt;/title&gt;&lt;/titles&gt;&lt;dates&gt;&lt;year&gt;2013&lt;/year&gt;&lt;/dates&gt;&lt;publisher&gt;Wiley&lt;/publisher&gt;&lt;urls&gt;&lt;/urls&gt;&lt;/record&gt;&lt;/Cite&gt;&lt;/EndNote&gt;</w:instrText>
      </w:r>
      <w:r w:rsidR="00B90E84">
        <w:rPr>
          <w:rFonts w:ascii="Times New Roman" w:hAnsi="Times New Roman" w:cs="Times New Roman"/>
          <w:sz w:val="24"/>
          <w:szCs w:val="24"/>
        </w:rPr>
        <w:fldChar w:fldCharType="separate"/>
      </w:r>
      <w:r w:rsidR="00B90E84">
        <w:rPr>
          <w:rFonts w:ascii="Times New Roman" w:hAnsi="Times New Roman" w:cs="Times New Roman"/>
          <w:noProof/>
          <w:sz w:val="24"/>
          <w:szCs w:val="24"/>
        </w:rPr>
        <w:t>(Conroy and Peterson 2013)</w:t>
      </w:r>
      <w:r w:rsidR="00B90E84">
        <w:rPr>
          <w:rFonts w:ascii="Times New Roman" w:hAnsi="Times New Roman" w:cs="Times New Roman"/>
          <w:sz w:val="24"/>
          <w:szCs w:val="24"/>
        </w:rPr>
        <w:fldChar w:fldCharType="end"/>
      </w:r>
      <w:r w:rsidR="00B90E84">
        <w:rPr>
          <w:rFonts w:ascii="Times New Roman" w:hAnsi="Times New Roman" w:cs="Times New Roman"/>
          <w:sz w:val="24"/>
          <w:szCs w:val="24"/>
        </w:rPr>
        <w:t xml:space="preserve">. </w:t>
      </w:r>
      <w:r w:rsidRPr="00536744">
        <w:rPr>
          <w:rFonts w:ascii="Times New Roman" w:hAnsi="Times New Roman" w:cs="Times New Roman"/>
          <w:sz w:val="24"/>
          <w:szCs w:val="24"/>
        </w:rPr>
        <w:t xml:space="preserve"> This process began in March 2017 and is expected to extend through early spring 2019, according to this schedule:</w:t>
      </w:r>
    </w:p>
    <w:p w14:paraId="2E0812CA" w14:textId="3133C0DA" w:rsidR="001D1B1C" w:rsidRPr="00536744" w:rsidRDefault="008F4752" w:rsidP="002446A1">
      <w:pPr>
        <w:numPr>
          <w:ilvl w:val="0"/>
          <w:numId w:val="11"/>
        </w:numPr>
        <w:tabs>
          <w:tab w:val="clear" w:pos="720"/>
          <w:tab w:val="num" w:pos="630"/>
        </w:tabs>
        <w:spacing w:after="0"/>
        <w:ind w:left="360"/>
        <w:rPr>
          <w:rFonts w:ascii="Times New Roman" w:hAnsi="Times New Roman" w:cs="Times New Roman"/>
          <w:sz w:val="24"/>
          <w:szCs w:val="24"/>
        </w:rPr>
      </w:pPr>
      <w:r w:rsidRPr="00536744">
        <w:rPr>
          <w:rFonts w:ascii="Times New Roman" w:hAnsi="Times New Roman" w:cs="Times New Roman"/>
          <w:bCs/>
          <w:sz w:val="24"/>
          <w:szCs w:val="24"/>
        </w:rPr>
        <w:t>March 21, 2017: Workshop</w:t>
      </w:r>
      <w:r w:rsidR="009E33A6" w:rsidRPr="00536744">
        <w:rPr>
          <w:rFonts w:ascii="Times New Roman" w:hAnsi="Times New Roman" w:cs="Times New Roman"/>
          <w:bCs/>
          <w:sz w:val="24"/>
          <w:szCs w:val="24"/>
        </w:rPr>
        <w:t xml:space="preserve"> </w:t>
      </w:r>
      <w:r w:rsidR="002446A1">
        <w:rPr>
          <w:rFonts w:ascii="Times New Roman" w:hAnsi="Times New Roman" w:cs="Times New Roman"/>
          <w:bCs/>
          <w:sz w:val="24"/>
          <w:szCs w:val="24"/>
        </w:rPr>
        <w:t>developing</w:t>
      </w:r>
      <w:r w:rsidR="009E33A6" w:rsidRPr="00536744">
        <w:rPr>
          <w:rFonts w:ascii="Times New Roman" w:hAnsi="Times New Roman" w:cs="Times New Roman"/>
          <w:bCs/>
          <w:sz w:val="24"/>
          <w:szCs w:val="24"/>
        </w:rPr>
        <w:t xml:space="preserve"> objective hierarchy and elicit logistical </w:t>
      </w:r>
      <w:r w:rsidR="002446A1" w:rsidRPr="00536744">
        <w:rPr>
          <w:rFonts w:ascii="Times New Roman" w:hAnsi="Times New Roman" w:cs="Times New Roman"/>
          <w:bCs/>
          <w:sz w:val="24"/>
          <w:szCs w:val="24"/>
        </w:rPr>
        <w:t>sampling</w:t>
      </w:r>
      <w:r w:rsidR="002446A1">
        <w:rPr>
          <w:rFonts w:ascii="Times New Roman" w:hAnsi="Times New Roman" w:cs="Times New Roman"/>
          <w:bCs/>
          <w:sz w:val="24"/>
          <w:szCs w:val="24"/>
        </w:rPr>
        <w:t xml:space="preserve"> </w:t>
      </w:r>
      <w:r w:rsidR="009E33A6" w:rsidRPr="00536744">
        <w:rPr>
          <w:rFonts w:ascii="Times New Roman" w:hAnsi="Times New Roman" w:cs="Times New Roman"/>
          <w:bCs/>
          <w:sz w:val="24"/>
          <w:szCs w:val="24"/>
        </w:rPr>
        <w:t xml:space="preserve">information </w:t>
      </w:r>
      <w:r w:rsidR="00B90E84">
        <w:rPr>
          <w:rFonts w:ascii="Times New Roman" w:hAnsi="Times New Roman" w:cs="Times New Roman"/>
          <w:bCs/>
          <w:sz w:val="24"/>
          <w:szCs w:val="24"/>
        </w:rPr>
        <w:t>from stakeholders</w:t>
      </w:r>
    </w:p>
    <w:p w14:paraId="06C58FC0" w14:textId="4AF8C13E" w:rsidR="001D1B1C" w:rsidRPr="00536744" w:rsidRDefault="008F4752" w:rsidP="002446A1">
      <w:pPr>
        <w:numPr>
          <w:ilvl w:val="0"/>
          <w:numId w:val="11"/>
        </w:numPr>
        <w:tabs>
          <w:tab w:val="clear" w:pos="720"/>
          <w:tab w:val="num" w:pos="630"/>
        </w:tabs>
        <w:spacing w:after="0"/>
        <w:ind w:left="360"/>
        <w:rPr>
          <w:rFonts w:ascii="Times New Roman" w:hAnsi="Times New Roman" w:cs="Times New Roman"/>
          <w:sz w:val="24"/>
          <w:szCs w:val="24"/>
        </w:rPr>
      </w:pPr>
      <w:r w:rsidRPr="00536744">
        <w:rPr>
          <w:rFonts w:ascii="Times New Roman" w:hAnsi="Times New Roman" w:cs="Times New Roman"/>
          <w:bCs/>
          <w:sz w:val="24"/>
          <w:szCs w:val="24"/>
        </w:rPr>
        <w:t>Spring 2017 – Fall 2017</w:t>
      </w:r>
      <w:r w:rsidRPr="00536744">
        <w:rPr>
          <w:rFonts w:ascii="Times New Roman" w:hAnsi="Times New Roman" w:cs="Times New Roman"/>
          <w:sz w:val="24"/>
          <w:szCs w:val="24"/>
        </w:rPr>
        <w:t xml:space="preserve">: </w:t>
      </w:r>
      <w:r w:rsidR="009E33A6" w:rsidRPr="00536744">
        <w:rPr>
          <w:rFonts w:ascii="Times New Roman" w:hAnsi="Times New Roman" w:cs="Times New Roman"/>
          <w:sz w:val="24"/>
          <w:szCs w:val="24"/>
        </w:rPr>
        <w:t xml:space="preserve">Model sampling </w:t>
      </w:r>
      <w:r w:rsidRPr="00536744">
        <w:rPr>
          <w:rFonts w:ascii="Times New Roman" w:hAnsi="Times New Roman" w:cs="Times New Roman"/>
          <w:sz w:val="24"/>
          <w:szCs w:val="24"/>
        </w:rPr>
        <w:t xml:space="preserve">scenarios – explore approaches to meeting objectives, </w:t>
      </w:r>
      <w:r w:rsidRPr="00787BAD">
        <w:rPr>
          <w:rFonts w:ascii="Times New Roman" w:hAnsi="Times New Roman" w:cs="Times New Roman"/>
          <w:noProof/>
          <w:sz w:val="24"/>
          <w:szCs w:val="24"/>
        </w:rPr>
        <w:t>mix</w:t>
      </w:r>
      <w:r w:rsidRPr="00536744">
        <w:rPr>
          <w:rFonts w:ascii="Times New Roman" w:hAnsi="Times New Roman" w:cs="Times New Roman"/>
          <w:sz w:val="24"/>
          <w:szCs w:val="24"/>
        </w:rPr>
        <w:t xml:space="preserve"> of methods, </w:t>
      </w:r>
      <w:proofErr w:type="spellStart"/>
      <w:r w:rsidRPr="00536744">
        <w:rPr>
          <w:rFonts w:ascii="Times New Roman" w:hAnsi="Times New Roman" w:cs="Times New Roman"/>
          <w:sz w:val="24"/>
          <w:szCs w:val="24"/>
        </w:rPr>
        <w:t>benefit</w:t>
      </w:r>
      <w:proofErr w:type="gramStart"/>
      <w:r w:rsidRPr="00536744">
        <w:rPr>
          <w:rFonts w:ascii="Times New Roman" w:hAnsi="Times New Roman" w:cs="Times New Roman"/>
          <w:sz w:val="24"/>
          <w:szCs w:val="24"/>
        </w:rPr>
        <w:t>:</w:t>
      </w:r>
      <w:r w:rsidRPr="00787BAD">
        <w:rPr>
          <w:rFonts w:ascii="Times New Roman" w:hAnsi="Times New Roman" w:cs="Times New Roman"/>
          <w:noProof/>
          <w:sz w:val="24"/>
          <w:szCs w:val="24"/>
        </w:rPr>
        <w:t>cost</w:t>
      </w:r>
      <w:proofErr w:type="spellEnd"/>
      <w:proofErr w:type="gramEnd"/>
      <w:r w:rsidRPr="00536744">
        <w:rPr>
          <w:rFonts w:ascii="Times New Roman" w:hAnsi="Times New Roman" w:cs="Times New Roman"/>
          <w:sz w:val="24"/>
          <w:szCs w:val="24"/>
        </w:rPr>
        <w:t xml:space="preserve"> of objectives.</w:t>
      </w:r>
      <w:r w:rsidR="009E33A6" w:rsidRPr="00536744">
        <w:rPr>
          <w:rFonts w:ascii="Times New Roman" w:hAnsi="Times New Roman" w:cs="Times New Roman"/>
          <w:sz w:val="24"/>
          <w:szCs w:val="24"/>
        </w:rPr>
        <w:t xml:space="preserve"> Communicate progress through PSPAP v. 2.0 blog.</w:t>
      </w:r>
    </w:p>
    <w:p w14:paraId="441A452F" w14:textId="28359D99" w:rsidR="009E33A6" w:rsidRPr="00536744" w:rsidRDefault="009E33A6" w:rsidP="002446A1">
      <w:pPr>
        <w:numPr>
          <w:ilvl w:val="0"/>
          <w:numId w:val="11"/>
        </w:numPr>
        <w:tabs>
          <w:tab w:val="clear" w:pos="720"/>
          <w:tab w:val="num" w:pos="630"/>
        </w:tabs>
        <w:spacing w:after="0"/>
        <w:ind w:left="360"/>
        <w:rPr>
          <w:rFonts w:ascii="Times New Roman" w:hAnsi="Times New Roman" w:cs="Times New Roman"/>
          <w:sz w:val="24"/>
          <w:szCs w:val="24"/>
        </w:rPr>
      </w:pPr>
      <w:r w:rsidRPr="00536744">
        <w:rPr>
          <w:rFonts w:ascii="Times New Roman" w:hAnsi="Times New Roman" w:cs="Times New Roman"/>
          <w:bCs/>
          <w:sz w:val="24"/>
          <w:szCs w:val="24"/>
        </w:rPr>
        <w:t>August 31, 2017</w:t>
      </w:r>
      <w:r w:rsidR="008F4752" w:rsidRPr="00536744">
        <w:rPr>
          <w:rFonts w:ascii="Times New Roman" w:hAnsi="Times New Roman" w:cs="Times New Roman"/>
          <w:bCs/>
          <w:sz w:val="24"/>
          <w:szCs w:val="24"/>
        </w:rPr>
        <w:t>: Webinar</w:t>
      </w:r>
      <w:r w:rsidRPr="00536744">
        <w:rPr>
          <w:rFonts w:ascii="Times New Roman" w:hAnsi="Times New Roman" w:cs="Times New Roman"/>
          <w:bCs/>
          <w:sz w:val="24"/>
          <w:szCs w:val="24"/>
        </w:rPr>
        <w:t xml:space="preserve"> to document progress, elicit additional information on objectives hierarchy and sampling logistics</w:t>
      </w:r>
      <w:r w:rsidRPr="00536744">
        <w:rPr>
          <w:rFonts w:ascii="Times New Roman" w:hAnsi="Times New Roman" w:cs="Times New Roman"/>
          <w:sz w:val="24"/>
          <w:szCs w:val="24"/>
        </w:rPr>
        <w:t>.</w:t>
      </w:r>
    </w:p>
    <w:p w14:paraId="32FBF518" w14:textId="22641180" w:rsidR="008F4752" w:rsidRPr="00536744" w:rsidRDefault="008F4752" w:rsidP="002446A1">
      <w:pPr>
        <w:numPr>
          <w:ilvl w:val="0"/>
          <w:numId w:val="11"/>
        </w:numPr>
        <w:tabs>
          <w:tab w:val="clear" w:pos="720"/>
          <w:tab w:val="num" w:pos="630"/>
        </w:tabs>
        <w:spacing w:after="0"/>
        <w:ind w:left="360"/>
        <w:rPr>
          <w:rFonts w:ascii="Times New Roman" w:hAnsi="Times New Roman" w:cs="Times New Roman"/>
          <w:sz w:val="24"/>
          <w:szCs w:val="24"/>
        </w:rPr>
      </w:pPr>
      <w:r w:rsidRPr="00536744">
        <w:rPr>
          <w:rFonts w:ascii="Times New Roman" w:hAnsi="Times New Roman" w:cs="Times New Roman"/>
          <w:bCs/>
          <w:sz w:val="24"/>
          <w:szCs w:val="24"/>
        </w:rPr>
        <w:t>October 2017</w:t>
      </w:r>
      <w:r w:rsidRPr="00536744">
        <w:rPr>
          <w:rFonts w:ascii="Times New Roman" w:hAnsi="Times New Roman" w:cs="Times New Roman"/>
          <w:sz w:val="24"/>
          <w:szCs w:val="24"/>
        </w:rPr>
        <w:t>: White paper for ISAP review.</w:t>
      </w:r>
    </w:p>
    <w:p w14:paraId="28DE8CC6" w14:textId="01AC75C6" w:rsidR="001D1B1C" w:rsidRPr="00536744" w:rsidRDefault="008F4752" w:rsidP="002446A1">
      <w:pPr>
        <w:numPr>
          <w:ilvl w:val="0"/>
          <w:numId w:val="11"/>
        </w:numPr>
        <w:tabs>
          <w:tab w:val="clear" w:pos="720"/>
          <w:tab w:val="num" w:pos="630"/>
        </w:tabs>
        <w:spacing w:after="0"/>
        <w:ind w:left="360"/>
        <w:rPr>
          <w:rFonts w:ascii="Times New Roman" w:hAnsi="Times New Roman" w:cs="Times New Roman"/>
          <w:sz w:val="24"/>
          <w:szCs w:val="24"/>
        </w:rPr>
      </w:pPr>
      <w:r w:rsidRPr="00536744">
        <w:rPr>
          <w:rFonts w:ascii="Times New Roman" w:hAnsi="Times New Roman" w:cs="Times New Roman"/>
          <w:bCs/>
          <w:sz w:val="24"/>
          <w:szCs w:val="24"/>
        </w:rPr>
        <w:t xml:space="preserve">Late Fall 2017: </w:t>
      </w:r>
      <w:r w:rsidRPr="00536744">
        <w:rPr>
          <w:rFonts w:ascii="Times New Roman" w:hAnsi="Times New Roman" w:cs="Times New Roman"/>
          <w:sz w:val="24"/>
          <w:szCs w:val="24"/>
        </w:rPr>
        <w:t>Meeting to present design results to agencies, stakeholders.</w:t>
      </w:r>
    </w:p>
    <w:p w14:paraId="208C9E96" w14:textId="45CCE227" w:rsidR="001D1B1C" w:rsidRPr="00536744" w:rsidRDefault="008F4752" w:rsidP="002446A1">
      <w:pPr>
        <w:numPr>
          <w:ilvl w:val="0"/>
          <w:numId w:val="11"/>
        </w:numPr>
        <w:tabs>
          <w:tab w:val="clear" w:pos="720"/>
          <w:tab w:val="num" w:pos="630"/>
        </w:tabs>
        <w:spacing w:after="0"/>
        <w:ind w:left="360"/>
        <w:rPr>
          <w:rFonts w:ascii="Times New Roman" w:hAnsi="Times New Roman" w:cs="Times New Roman"/>
          <w:sz w:val="24"/>
          <w:szCs w:val="24"/>
        </w:rPr>
      </w:pPr>
      <w:r w:rsidRPr="00536744">
        <w:rPr>
          <w:rFonts w:ascii="Times New Roman" w:hAnsi="Times New Roman" w:cs="Times New Roman"/>
          <w:bCs/>
          <w:sz w:val="24"/>
          <w:szCs w:val="24"/>
        </w:rPr>
        <w:t>December 2017</w:t>
      </w:r>
      <w:r w:rsidRPr="00536744">
        <w:rPr>
          <w:rFonts w:ascii="Times New Roman" w:hAnsi="Times New Roman" w:cs="Times New Roman"/>
          <w:sz w:val="24"/>
          <w:szCs w:val="24"/>
        </w:rPr>
        <w:t>: Deliver draft PSPAP v. 2.0 sample-design report.</w:t>
      </w:r>
    </w:p>
    <w:p w14:paraId="4DACAA72" w14:textId="504E7805" w:rsidR="001D1B1C" w:rsidRPr="00536744" w:rsidRDefault="008F4752" w:rsidP="002446A1">
      <w:pPr>
        <w:numPr>
          <w:ilvl w:val="0"/>
          <w:numId w:val="11"/>
        </w:numPr>
        <w:tabs>
          <w:tab w:val="clear" w:pos="720"/>
          <w:tab w:val="num" w:pos="630"/>
        </w:tabs>
        <w:spacing w:after="0"/>
        <w:ind w:left="360"/>
        <w:rPr>
          <w:rFonts w:ascii="Times New Roman" w:hAnsi="Times New Roman" w:cs="Times New Roman"/>
          <w:sz w:val="24"/>
          <w:szCs w:val="24"/>
        </w:rPr>
      </w:pPr>
      <w:r w:rsidRPr="00536744">
        <w:rPr>
          <w:rFonts w:ascii="Times New Roman" w:hAnsi="Times New Roman" w:cs="Times New Roman"/>
          <w:sz w:val="24"/>
          <w:szCs w:val="24"/>
        </w:rPr>
        <w:t>Winter 2017-2018: Agency review, ISAP review, and revisions</w:t>
      </w:r>
    </w:p>
    <w:p w14:paraId="7413BBF7" w14:textId="7AF2BF55" w:rsidR="001D1B1C" w:rsidRPr="00536744" w:rsidRDefault="008F4752" w:rsidP="002446A1">
      <w:pPr>
        <w:numPr>
          <w:ilvl w:val="0"/>
          <w:numId w:val="11"/>
        </w:numPr>
        <w:tabs>
          <w:tab w:val="clear" w:pos="720"/>
          <w:tab w:val="num" w:pos="630"/>
        </w:tabs>
        <w:spacing w:after="0"/>
        <w:ind w:left="360"/>
        <w:rPr>
          <w:rFonts w:ascii="Times New Roman" w:hAnsi="Times New Roman" w:cs="Times New Roman"/>
          <w:sz w:val="24"/>
          <w:szCs w:val="24"/>
        </w:rPr>
      </w:pPr>
      <w:r w:rsidRPr="00536744">
        <w:rPr>
          <w:rFonts w:ascii="Times New Roman" w:hAnsi="Times New Roman" w:cs="Times New Roman"/>
          <w:bCs/>
          <w:sz w:val="24"/>
          <w:szCs w:val="24"/>
        </w:rPr>
        <w:t xml:space="preserve">Spring 2018: </w:t>
      </w:r>
      <w:r w:rsidRPr="00536744">
        <w:rPr>
          <w:rFonts w:ascii="Times New Roman" w:hAnsi="Times New Roman" w:cs="Times New Roman"/>
          <w:sz w:val="24"/>
          <w:szCs w:val="24"/>
        </w:rPr>
        <w:t>implement</w:t>
      </w:r>
      <w:r w:rsidR="00787BAD">
        <w:rPr>
          <w:rFonts w:ascii="Times New Roman" w:hAnsi="Times New Roman" w:cs="Times New Roman"/>
          <w:sz w:val="24"/>
          <w:szCs w:val="24"/>
        </w:rPr>
        <w:t xml:space="preserve"> the</w:t>
      </w:r>
      <w:r w:rsidRPr="00536744">
        <w:rPr>
          <w:rFonts w:ascii="Times New Roman" w:hAnsi="Times New Roman" w:cs="Times New Roman"/>
          <w:sz w:val="24"/>
          <w:szCs w:val="24"/>
        </w:rPr>
        <w:t xml:space="preserve"> </w:t>
      </w:r>
      <w:r w:rsidRPr="00787BAD">
        <w:rPr>
          <w:rFonts w:ascii="Times New Roman" w:hAnsi="Times New Roman" w:cs="Times New Roman"/>
          <w:noProof/>
          <w:sz w:val="24"/>
          <w:szCs w:val="24"/>
        </w:rPr>
        <w:t>design</w:t>
      </w:r>
      <w:r w:rsidRPr="00536744">
        <w:rPr>
          <w:rFonts w:ascii="Times New Roman" w:hAnsi="Times New Roman" w:cs="Times New Roman"/>
          <w:sz w:val="24"/>
          <w:szCs w:val="24"/>
        </w:rPr>
        <w:t xml:space="preserve"> on a pilot basis.</w:t>
      </w:r>
    </w:p>
    <w:p w14:paraId="341EE9CB" w14:textId="4E71D630" w:rsidR="001D1B1C" w:rsidRPr="00536744" w:rsidRDefault="008F4752" w:rsidP="002446A1">
      <w:pPr>
        <w:numPr>
          <w:ilvl w:val="0"/>
          <w:numId w:val="11"/>
        </w:numPr>
        <w:tabs>
          <w:tab w:val="clear" w:pos="720"/>
          <w:tab w:val="num" w:pos="630"/>
        </w:tabs>
        <w:spacing w:after="0"/>
        <w:ind w:left="360"/>
        <w:rPr>
          <w:rFonts w:ascii="Times New Roman" w:hAnsi="Times New Roman" w:cs="Times New Roman"/>
          <w:sz w:val="24"/>
          <w:szCs w:val="24"/>
        </w:rPr>
      </w:pPr>
      <w:r w:rsidRPr="00536744">
        <w:rPr>
          <w:rFonts w:ascii="Times New Roman" w:hAnsi="Times New Roman" w:cs="Times New Roman"/>
          <w:sz w:val="24"/>
          <w:szCs w:val="24"/>
        </w:rPr>
        <w:t xml:space="preserve">Spring – </w:t>
      </w:r>
      <w:proofErr w:type="gramStart"/>
      <w:r w:rsidRPr="00536744">
        <w:rPr>
          <w:rFonts w:ascii="Times New Roman" w:hAnsi="Times New Roman" w:cs="Times New Roman"/>
          <w:sz w:val="24"/>
          <w:szCs w:val="24"/>
        </w:rPr>
        <w:t>Fall</w:t>
      </w:r>
      <w:proofErr w:type="gramEnd"/>
      <w:r w:rsidRPr="00536744">
        <w:rPr>
          <w:rFonts w:ascii="Times New Roman" w:hAnsi="Times New Roman" w:cs="Times New Roman"/>
          <w:sz w:val="24"/>
          <w:szCs w:val="24"/>
        </w:rPr>
        <w:t xml:space="preserve"> 2018: revise, refine models and protocol. Finalize design report.</w:t>
      </w:r>
    </w:p>
    <w:p w14:paraId="794126BC" w14:textId="2E0344C4" w:rsidR="001D1B1C" w:rsidRPr="00536744" w:rsidRDefault="008F4752" w:rsidP="002446A1">
      <w:pPr>
        <w:numPr>
          <w:ilvl w:val="0"/>
          <w:numId w:val="11"/>
        </w:numPr>
        <w:tabs>
          <w:tab w:val="clear" w:pos="720"/>
          <w:tab w:val="num" w:pos="630"/>
        </w:tabs>
        <w:spacing w:after="0"/>
        <w:ind w:left="360"/>
        <w:rPr>
          <w:rFonts w:ascii="Times New Roman" w:hAnsi="Times New Roman" w:cs="Times New Roman"/>
          <w:sz w:val="24"/>
          <w:szCs w:val="24"/>
        </w:rPr>
      </w:pPr>
      <w:r w:rsidRPr="00536744">
        <w:rPr>
          <w:rFonts w:ascii="Times New Roman" w:hAnsi="Times New Roman" w:cs="Times New Roman"/>
          <w:bCs/>
          <w:sz w:val="24"/>
          <w:szCs w:val="24"/>
        </w:rPr>
        <w:t xml:space="preserve">Spring 2019: </w:t>
      </w:r>
      <w:r w:rsidRPr="00536744">
        <w:rPr>
          <w:rFonts w:ascii="Times New Roman" w:hAnsi="Times New Roman" w:cs="Times New Roman"/>
          <w:sz w:val="24"/>
          <w:szCs w:val="24"/>
        </w:rPr>
        <w:t>Implement PSPAP v. 2.0.</w:t>
      </w:r>
    </w:p>
    <w:p w14:paraId="62023651" w14:textId="77777777" w:rsidR="00B44DF8" w:rsidRDefault="00B44DF8" w:rsidP="00D71DB8">
      <w:pPr>
        <w:rPr>
          <w:rFonts w:ascii="Times New Roman" w:hAnsi="Times New Roman" w:cs="Times New Roman"/>
          <w:b/>
          <w:sz w:val="24"/>
          <w:szCs w:val="24"/>
        </w:rPr>
      </w:pPr>
    </w:p>
    <w:p w14:paraId="5408218A" w14:textId="294E038A" w:rsidR="009E33A6" w:rsidRPr="00536744" w:rsidRDefault="009E33A6" w:rsidP="00D71DB8">
      <w:pPr>
        <w:rPr>
          <w:rFonts w:ascii="Times New Roman" w:hAnsi="Times New Roman" w:cs="Times New Roman"/>
          <w:b/>
          <w:sz w:val="24"/>
          <w:szCs w:val="24"/>
        </w:rPr>
      </w:pPr>
      <w:r w:rsidRPr="00536744">
        <w:rPr>
          <w:rFonts w:ascii="Times New Roman" w:hAnsi="Times New Roman" w:cs="Times New Roman"/>
          <w:b/>
          <w:sz w:val="24"/>
          <w:szCs w:val="24"/>
        </w:rPr>
        <w:t>Background of PSPAP v. 2.0 Design</w:t>
      </w:r>
    </w:p>
    <w:p w14:paraId="118687C5" w14:textId="3F768947" w:rsidR="00751137" w:rsidRPr="00536744" w:rsidRDefault="00B90E84" w:rsidP="00B44DF8">
      <w:pPr>
        <w:rPr>
          <w:rFonts w:ascii="Times New Roman" w:hAnsi="Times New Roman" w:cs="Times New Roman"/>
          <w:sz w:val="24"/>
          <w:szCs w:val="24"/>
        </w:rPr>
      </w:pPr>
      <w:r>
        <w:rPr>
          <w:rFonts w:ascii="Times New Roman" w:hAnsi="Times New Roman" w:cs="Times New Roman"/>
          <w:sz w:val="24"/>
          <w:szCs w:val="24"/>
        </w:rPr>
        <w:t xml:space="preserve">The need to redesign the PSPAP </w:t>
      </w:r>
      <w:r w:rsidRPr="00787BAD">
        <w:rPr>
          <w:rFonts w:ascii="Times New Roman" w:hAnsi="Times New Roman" w:cs="Times New Roman"/>
          <w:noProof/>
          <w:sz w:val="24"/>
          <w:szCs w:val="24"/>
        </w:rPr>
        <w:t>was triggered</w:t>
      </w:r>
      <w:r>
        <w:rPr>
          <w:rFonts w:ascii="Times New Roman" w:hAnsi="Times New Roman" w:cs="Times New Roman"/>
          <w:sz w:val="24"/>
          <w:szCs w:val="24"/>
        </w:rPr>
        <w:t xml:space="preserve"> </w:t>
      </w:r>
      <w:r w:rsidR="00E40954">
        <w:rPr>
          <w:rFonts w:ascii="Times New Roman" w:hAnsi="Times New Roman" w:cs="Times New Roman"/>
          <w:sz w:val="24"/>
          <w:szCs w:val="24"/>
        </w:rPr>
        <w:t xml:space="preserve">by the recognition that the current PSPAP may not allow evaluation of whether pallid sturgeon fundamental objectives identified in the AM plan were achieved </w:t>
      </w:r>
      <w:del w:id="6" w:author="sara reynolds" w:date="2017-10-03T17:25:00Z">
        <w:r w:rsidR="00E40954" w:rsidDel="00BF7B27">
          <w:rPr>
            <w:rFonts w:ascii="Times New Roman" w:hAnsi="Times New Roman" w:cs="Times New Roman"/>
            <w:sz w:val="24"/>
            <w:szCs w:val="24"/>
          </w:rPr>
          <w:delText>or not</w:delText>
        </w:r>
      </w:del>
      <w:r w:rsidR="00E40954">
        <w:rPr>
          <w:rFonts w:ascii="Times New Roman" w:hAnsi="Times New Roman" w:cs="Times New Roman"/>
          <w:sz w:val="24"/>
          <w:szCs w:val="24"/>
        </w:rPr>
        <w:t xml:space="preserve"> on an annual basis or estimated with any level of certainty.  Specifically, sub-objectives listed in section 4.1.1. </w:t>
      </w:r>
      <w:r w:rsidR="00E40954" w:rsidRPr="00787BAD">
        <w:rPr>
          <w:rFonts w:ascii="Times New Roman" w:hAnsi="Times New Roman" w:cs="Times New Roman"/>
          <w:noProof/>
          <w:sz w:val="24"/>
          <w:szCs w:val="24"/>
        </w:rPr>
        <w:t>of</w:t>
      </w:r>
      <w:r w:rsidR="00E40954">
        <w:rPr>
          <w:rFonts w:ascii="Times New Roman" w:hAnsi="Times New Roman" w:cs="Times New Roman"/>
          <w:sz w:val="24"/>
          <w:szCs w:val="24"/>
        </w:rPr>
        <w:t xml:space="preserve"> the AM plan specify 1) i</w:t>
      </w:r>
      <w:r w:rsidR="00E40954" w:rsidRPr="00E40954">
        <w:rPr>
          <w:rFonts w:ascii="Times New Roman" w:hAnsi="Times New Roman" w:cs="Times New Roman"/>
          <w:sz w:val="24"/>
          <w:szCs w:val="24"/>
        </w:rPr>
        <w:t>ncrease pall</w:t>
      </w:r>
      <w:r w:rsidR="00E40954">
        <w:rPr>
          <w:rFonts w:ascii="Times New Roman" w:hAnsi="Times New Roman" w:cs="Times New Roman"/>
          <w:sz w:val="24"/>
          <w:szCs w:val="24"/>
        </w:rPr>
        <w:t xml:space="preserve">id sturgeon recruitment to </w:t>
      </w:r>
      <w:del w:id="7" w:author="sara reynolds" w:date="2017-10-03T17:44:00Z">
        <w:r w:rsidR="00E40954" w:rsidDel="00ED45D2">
          <w:rPr>
            <w:rFonts w:ascii="Times New Roman" w:hAnsi="Times New Roman" w:cs="Times New Roman"/>
            <w:sz w:val="24"/>
            <w:szCs w:val="24"/>
          </w:rPr>
          <w:delText>age 1</w:delText>
        </w:r>
      </w:del>
      <w:ins w:id="8" w:author="sara reynolds" w:date="2017-10-03T17:44:00Z">
        <w:r w:rsidR="00ED45D2">
          <w:rPr>
            <w:rFonts w:ascii="Times New Roman" w:hAnsi="Times New Roman" w:cs="Times New Roman"/>
            <w:sz w:val="24"/>
            <w:szCs w:val="24"/>
          </w:rPr>
          <w:t>age-1</w:t>
        </w:r>
      </w:ins>
      <w:r w:rsidR="00E40954">
        <w:rPr>
          <w:rFonts w:ascii="Times New Roman" w:hAnsi="Times New Roman" w:cs="Times New Roman"/>
          <w:sz w:val="24"/>
          <w:szCs w:val="24"/>
        </w:rPr>
        <w:t>, and 2) m</w:t>
      </w:r>
      <w:r w:rsidR="00E40954" w:rsidRPr="00E40954">
        <w:rPr>
          <w:rFonts w:ascii="Times New Roman" w:hAnsi="Times New Roman" w:cs="Times New Roman"/>
          <w:sz w:val="24"/>
          <w:szCs w:val="24"/>
        </w:rPr>
        <w:t>aintain or increase numbers of pallid sturgeon as an interim measure until sufficient and sustained natural recruitment occurs</w:t>
      </w:r>
      <w:ins w:id="9" w:author="sara reynolds" w:date="2017-10-03T17:38:00Z">
        <w:r w:rsidR="00901350">
          <w:rPr>
            <w:rFonts w:ascii="Times New Roman" w:hAnsi="Times New Roman" w:cs="Times New Roman"/>
            <w:sz w:val="24"/>
            <w:szCs w:val="24"/>
          </w:rPr>
          <w:t>, both of</w:t>
        </w:r>
      </w:ins>
      <w:r w:rsidR="00E40954">
        <w:rPr>
          <w:rFonts w:ascii="Times New Roman" w:hAnsi="Times New Roman" w:cs="Times New Roman"/>
          <w:sz w:val="24"/>
          <w:szCs w:val="24"/>
        </w:rPr>
        <w:t xml:space="preserve"> which are needed to achieve the fundamental objective set by the USFWS to preclude species jeopardy.</w:t>
      </w:r>
      <w:r w:rsidR="00F61E38">
        <w:rPr>
          <w:rFonts w:ascii="Times New Roman" w:hAnsi="Times New Roman" w:cs="Times New Roman"/>
          <w:sz w:val="24"/>
          <w:szCs w:val="24"/>
        </w:rPr>
        <w:t xml:space="preserve"> The</w:t>
      </w:r>
      <w:ins w:id="10" w:author="sara reynolds" w:date="2017-10-03T18:00:00Z">
        <w:r w:rsidR="00C5000F">
          <w:rPr>
            <w:rFonts w:ascii="Times New Roman" w:hAnsi="Times New Roman" w:cs="Times New Roman"/>
            <w:sz w:val="24"/>
            <w:szCs w:val="24"/>
          </w:rPr>
          <w:t>se</w:t>
        </w:r>
      </w:ins>
      <w:r w:rsidR="00F61E38">
        <w:rPr>
          <w:rFonts w:ascii="Times New Roman" w:hAnsi="Times New Roman" w:cs="Times New Roman"/>
          <w:sz w:val="24"/>
          <w:szCs w:val="24"/>
        </w:rPr>
        <w:t xml:space="preserve"> </w:t>
      </w:r>
      <w:ins w:id="11" w:author="sara reynolds" w:date="2017-10-03T18:24:00Z">
        <w:r w:rsidR="002C4C40">
          <w:rPr>
            <w:rFonts w:ascii="Times New Roman" w:hAnsi="Times New Roman" w:cs="Times New Roman"/>
            <w:noProof/>
            <w:sz w:val="24"/>
            <w:szCs w:val="24"/>
          </w:rPr>
          <w:t>two</w:t>
        </w:r>
      </w:ins>
      <w:del w:id="12" w:author="sara reynolds" w:date="2017-10-03T18:24:00Z">
        <w:r w:rsidR="00F61E38" w:rsidRPr="00787BAD" w:rsidDel="002C4C40">
          <w:rPr>
            <w:rFonts w:ascii="Times New Roman" w:hAnsi="Times New Roman" w:cs="Times New Roman"/>
            <w:noProof/>
            <w:sz w:val="24"/>
            <w:szCs w:val="24"/>
          </w:rPr>
          <w:delText>2</w:delText>
        </w:r>
      </w:del>
      <w:r w:rsidR="00F61E38">
        <w:rPr>
          <w:rFonts w:ascii="Times New Roman" w:hAnsi="Times New Roman" w:cs="Times New Roman"/>
          <w:sz w:val="24"/>
          <w:szCs w:val="24"/>
        </w:rPr>
        <w:t xml:space="preserve"> sub-objectives </w:t>
      </w:r>
      <w:r w:rsidR="00F61E38" w:rsidRPr="00787BAD">
        <w:rPr>
          <w:rFonts w:ascii="Times New Roman" w:hAnsi="Times New Roman" w:cs="Times New Roman"/>
          <w:noProof/>
          <w:sz w:val="24"/>
          <w:szCs w:val="24"/>
        </w:rPr>
        <w:t xml:space="preserve">are </w:t>
      </w:r>
      <w:ins w:id="13" w:author="sara reynolds" w:date="2017-10-03T18:00:00Z">
        <w:r w:rsidR="00C5000F">
          <w:rPr>
            <w:rFonts w:ascii="Times New Roman" w:hAnsi="Times New Roman" w:cs="Times New Roman"/>
            <w:noProof/>
            <w:sz w:val="24"/>
            <w:szCs w:val="24"/>
          </w:rPr>
          <w:t>re</w:t>
        </w:r>
      </w:ins>
      <w:r w:rsidR="00F61E38" w:rsidRPr="00787BAD">
        <w:rPr>
          <w:rFonts w:ascii="Times New Roman" w:hAnsi="Times New Roman" w:cs="Times New Roman"/>
          <w:noProof/>
          <w:sz w:val="24"/>
          <w:szCs w:val="24"/>
        </w:rPr>
        <w:t>defined</w:t>
      </w:r>
      <w:ins w:id="14" w:author="sara reynolds" w:date="2017-10-03T18:01:00Z">
        <w:r w:rsidR="00C5000F">
          <w:rPr>
            <w:rFonts w:ascii="Times New Roman" w:hAnsi="Times New Roman" w:cs="Times New Roman"/>
            <w:noProof/>
            <w:sz w:val="24"/>
            <w:szCs w:val="24"/>
          </w:rPr>
          <w:t xml:space="preserve"> in the context of the monitoring program</w:t>
        </w:r>
      </w:ins>
      <w:r w:rsidR="00F61E38">
        <w:rPr>
          <w:rFonts w:ascii="Times New Roman" w:hAnsi="Times New Roman" w:cs="Times New Roman"/>
          <w:sz w:val="24"/>
          <w:szCs w:val="24"/>
        </w:rPr>
        <w:t xml:space="preserve"> as</w:t>
      </w:r>
      <w:r w:rsidR="00266A36">
        <w:rPr>
          <w:rFonts w:ascii="Times New Roman" w:hAnsi="Times New Roman" w:cs="Times New Roman"/>
          <w:sz w:val="24"/>
          <w:szCs w:val="24"/>
        </w:rPr>
        <w:t xml:space="preserve"> fundamental objectives</w:t>
      </w:r>
      <w:del w:id="15" w:author="sara reynolds" w:date="2017-10-03T18:01:00Z">
        <w:r w:rsidR="00F61E38" w:rsidDel="00C5000F">
          <w:rPr>
            <w:rFonts w:ascii="Times New Roman" w:hAnsi="Times New Roman" w:cs="Times New Roman"/>
            <w:sz w:val="24"/>
            <w:szCs w:val="24"/>
          </w:rPr>
          <w:delText xml:space="preserve"> it relates to a monitoring program</w:delText>
        </w:r>
      </w:del>
      <w:r w:rsidR="00F61E38">
        <w:rPr>
          <w:rFonts w:ascii="Times New Roman" w:hAnsi="Times New Roman" w:cs="Times New Roman"/>
          <w:sz w:val="24"/>
          <w:szCs w:val="24"/>
        </w:rPr>
        <w:t xml:space="preserve"> to 1) quantify recruitment to </w:t>
      </w:r>
      <w:ins w:id="16" w:author="sara reynolds" w:date="2017-10-03T17:47:00Z">
        <w:r w:rsidR="00ED45D2">
          <w:rPr>
            <w:rFonts w:ascii="Times New Roman" w:hAnsi="Times New Roman" w:cs="Times New Roman"/>
            <w:sz w:val="24"/>
            <w:szCs w:val="24"/>
          </w:rPr>
          <w:t>age-1</w:t>
        </w:r>
      </w:ins>
      <w:del w:id="17" w:author="sara reynolds" w:date="2017-10-03T18:06:00Z">
        <w:r w:rsidR="00F61E38" w:rsidDel="00A525C5">
          <w:rPr>
            <w:rFonts w:ascii="Times New Roman" w:hAnsi="Times New Roman" w:cs="Times New Roman"/>
            <w:sz w:val="24"/>
            <w:szCs w:val="24"/>
          </w:rPr>
          <w:delText>age 1</w:delText>
        </w:r>
      </w:del>
      <w:r w:rsidR="00F61E38">
        <w:rPr>
          <w:rFonts w:ascii="Times New Roman" w:hAnsi="Times New Roman" w:cs="Times New Roman"/>
          <w:sz w:val="24"/>
          <w:szCs w:val="24"/>
        </w:rPr>
        <w:t xml:space="preserve"> and 2) quantify pallid sturgeon population trend and abundance. </w:t>
      </w:r>
      <w:r w:rsidR="00D676A6" w:rsidRPr="00787BAD">
        <w:rPr>
          <w:rFonts w:ascii="Times New Roman" w:hAnsi="Times New Roman" w:cs="Times New Roman"/>
          <w:noProof/>
          <w:sz w:val="24"/>
          <w:szCs w:val="24"/>
        </w:rPr>
        <w:t xml:space="preserve">To achieve the </w:t>
      </w:r>
      <w:commentRangeStart w:id="18"/>
      <w:r w:rsidR="00266A36" w:rsidRPr="00787BAD">
        <w:rPr>
          <w:rFonts w:ascii="Times New Roman" w:hAnsi="Times New Roman" w:cs="Times New Roman"/>
          <w:noProof/>
          <w:sz w:val="24"/>
          <w:szCs w:val="24"/>
        </w:rPr>
        <w:t>f</w:t>
      </w:r>
      <w:r w:rsidR="00D676A6" w:rsidRPr="00787BAD">
        <w:rPr>
          <w:rFonts w:ascii="Times New Roman" w:hAnsi="Times New Roman" w:cs="Times New Roman"/>
          <w:noProof/>
          <w:sz w:val="24"/>
          <w:szCs w:val="24"/>
        </w:rPr>
        <w:t xml:space="preserve">undamental </w:t>
      </w:r>
      <w:r w:rsidR="00266A36" w:rsidRPr="00787BAD">
        <w:rPr>
          <w:rFonts w:ascii="Times New Roman" w:hAnsi="Times New Roman" w:cs="Times New Roman"/>
          <w:noProof/>
          <w:sz w:val="24"/>
          <w:szCs w:val="24"/>
        </w:rPr>
        <w:t>objective</w:t>
      </w:r>
      <w:ins w:id="19" w:author="sara reynolds" w:date="2017-10-03T18:08:00Z">
        <w:r w:rsidR="00A525C5">
          <w:rPr>
            <w:rFonts w:ascii="Times New Roman" w:hAnsi="Times New Roman" w:cs="Times New Roman"/>
            <w:noProof/>
            <w:sz w:val="24"/>
            <w:szCs w:val="24"/>
          </w:rPr>
          <w:t>(s)</w:t>
        </w:r>
      </w:ins>
      <w:r w:rsidR="00266A36" w:rsidRPr="00787BAD">
        <w:rPr>
          <w:rFonts w:ascii="Times New Roman" w:hAnsi="Times New Roman" w:cs="Times New Roman"/>
          <w:noProof/>
          <w:sz w:val="24"/>
          <w:szCs w:val="24"/>
        </w:rPr>
        <w:t xml:space="preserve"> </w:t>
      </w:r>
      <w:commentRangeEnd w:id="18"/>
      <w:r w:rsidR="00C5000F">
        <w:rPr>
          <w:rStyle w:val="CommentReference"/>
        </w:rPr>
        <w:commentReference w:id="18"/>
      </w:r>
      <w:r w:rsidR="00266A36" w:rsidRPr="00787BAD">
        <w:rPr>
          <w:rFonts w:ascii="Times New Roman" w:hAnsi="Times New Roman" w:cs="Times New Roman"/>
          <w:noProof/>
          <w:sz w:val="24"/>
          <w:szCs w:val="24"/>
        </w:rPr>
        <w:t>identified for a population assessment program</w:t>
      </w:r>
      <w:r w:rsidR="00D75767" w:rsidRPr="00536744">
        <w:rPr>
          <w:rFonts w:ascii="Times New Roman" w:hAnsi="Times New Roman" w:cs="Times New Roman"/>
          <w:sz w:val="24"/>
          <w:szCs w:val="24"/>
        </w:rPr>
        <w:t>, it is important to identify sampling strategies</w:t>
      </w:r>
      <w:r w:rsidR="00D676A6" w:rsidRPr="00536744">
        <w:rPr>
          <w:rFonts w:ascii="Times New Roman" w:hAnsi="Times New Roman" w:cs="Times New Roman"/>
          <w:sz w:val="24"/>
          <w:szCs w:val="24"/>
        </w:rPr>
        <w:t xml:space="preserve"> (and associated abundance and trend estimators)</w:t>
      </w:r>
      <w:r w:rsidR="00D75767" w:rsidRPr="00536744">
        <w:rPr>
          <w:rFonts w:ascii="Times New Roman" w:hAnsi="Times New Roman" w:cs="Times New Roman"/>
          <w:sz w:val="24"/>
          <w:szCs w:val="24"/>
        </w:rPr>
        <w:t xml:space="preserve"> that will </w:t>
      </w:r>
      <w:r w:rsidR="00D676A6" w:rsidRPr="00536744">
        <w:rPr>
          <w:rFonts w:ascii="Times New Roman" w:hAnsi="Times New Roman" w:cs="Times New Roman"/>
          <w:sz w:val="24"/>
          <w:szCs w:val="24"/>
        </w:rPr>
        <w:t xml:space="preserve">give optimal </w:t>
      </w:r>
      <w:r w:rsidR="00F31275" w:rsidRPr="00536744">
        <w:rPr>
          <w:rFonts w:ascii="Times New Roman" w:hAnsi="Times New Roman" w:cs="Times New Roman"/>
          <w:sz w:val="24"/>
          <w:szCs w:val="24"/>
        </w:rPr>
        <w:t>estimates given</w:t>
      </w:r>
      <w:r w:rsidR="00D676A6" w:rsidRPr="00536744">
        <w:rPr>
          <w:rFonts w:ascii="Times New Roman" w:hAnsi="Times New Roman" w:cs="Times New Roman"/>
          <w:sz w:val="24"/>
          <w:szCs w:val="24"/>
        </w:rPr>
        <w:t xml:space="preserve"> budget constraints.  </w:t>
      </w:r>
      <w:r w:rsidR="00751137" w:rsidRPr="00536744">
        <w:rPr>
          <w:rFonts w:ascii="Times New Roman" w:hAnsi="Times New Roman" w:cs="Times New Roman"/>
          <w:sz w:val="24"/>
          <w:szCs w:val="24"/>
        </w:rPr>
        <w:t>Hence, it is pertinent to compare metrics of estimator success and associated sampling costs across multiple estimators and sampling strategies while accounting for uncertainties</w:t>
      </w:r>
      <w:ins w:id="20" w:author="sara reynolds" w:date="2017-10-03T17:50:00Z">
        <w:r w:rsidR="00ED45D2">
          <w:rPr>
            <w:rFonts w:ascii="Times New Roman" w:hAnsi="Times New Roman" w:cs="Times New Roman"/>
            <w:sz w:val="24"/>
            <w:szCs w:val="24"/>
          </w:rPr>
          <w:t xml:space="preserve"> and</w:t>
        </w:r>
      </w:ins>
      <w:r w:rsidR="00702707">
        <w:rPr>
          <w:rFonts w:ascii="Times New Roman" w:hAnsi="Times New Roman" w:cs="Times New Roman"/>
          <w:sz w:val="24"/>
          <w:szCs w:val="24"/>
        </w:rPr>
        <w:t xml:space="preserve"> </w:t>
      </w:r>
      <w:commentRangeStart w:id="21"/>
      <w:r w:rsidR="00702707">
        <w:rPr>
          <w:rFonts w:ascii="Times New Roman" w:hAnsi="Times New Roman" w:cs="Times New Roman"/>
          <w:sz w:val="24"/>
          <w:szCs w:val="24"/>
        </w:rPr>
        <w:t xml:space="preserve">whether monitoring program objectives </w:t>
      </w:r>
      <w:r w:rsidR="00702707" w:rsidRPr="00787BAD">
        <w:rPr>
          <w:rFonts w:ascii="Times New Roman" w:hAnsi="Times New Roman" w:cs="Times New Roman"/>
          <w:noProof/>
          <w:sz w:val="24"/>
          <w:szCs w:val="24"/>
        </w:rPr>
        <w:t>were achieved</w:t>
      </w:r>
      <w:r w:rsidR="00751137" w:rsidRPr="00536744">
        <w:rPr>
          <w:rFonts w:ascii="Times New Roman" w:hAnsi="Times New Roman" w:cs="Times New Roman"/>
          <w:sz w:val="24"/>
          <w:szCs w:val="24"/>
        </w:rPr>
        <w:t>.</w:t>
      </w:r>
      <w:commentRangeEnd w:id="21"/>
      <w:r w:rsidR="002C4C40">
        <w:rPr>
          <w:rStyle w:val="CommentReference"/>
        </w:rPr>
        <w:commentReference w:id="21"/>
      </w:r>
      <w:r w:rsidR="00751137" w:rsidRPr="00536744">
        <w:rPr>
          <w:rFonts w:ascii="Times New Roman" w:hAnsi="Times New Roman" w:cs="Times New Roman"/>
          <w:sz w:val="24"/>
          <w:szCs w:val="24"/>
        </w:rPr>
        <w:t xml:space="preserve">  The following section</w:t>
      </w:r>
      <w:r w:rsidR="00751137">
        <w:rPr>
          <w:rFonts w:ascii="Times New Roman" w:hAnsi="Times New Roman" w:cs="Times New Roman"/>
          <w:sz w:val="24"/>
          <w:szCs w:val="24"/>
        </w:rPr>
        <w:t>s outline the</w:t>
      </w:r>
      <w:r w:rsidR="00751137" w:rsidRPr="00536744">
        <w:rPr>
          <w:rFonts w:ascii="Times New Roman" w:hAnsi="Times New Roman" w:cs="Times New Roman"/>
          <w:sz w:val="24"/>
          <w:szCs w:val="24"/>
        </w:rPr>
        <w:t xml:space="preserve"> approach</w:t>
      </w:r>
      <w:r w:rsidR="00751137">
        <w:rPr>
          <w:rFonts w:ascii="Times New Roman" w:hAnsi="Times New Roman" w:cs="Times New Roman"/>
          <w:sz w:val="24"/>
          <w:szCs w:val="24"/>
        </w:rPr>
        <w:t xml:space="preserve"> used</w:t>
      </w:r>
      <w:r w:rsidR="00751137" w:rsidRPr="00536744">
        <w:rPr>
          <w:rFonts w:ascii="Times New Roman" w:hAnsi="Times New Roman" w:cs="Times New Roman"/>
          <w:sz w:val="24"/>
          <w:szCs w:val="24"/>
        </w:rPr>
        <w:t xml:space="preserve"> for </w:t>
      </w:r>
      <w:r w:rsidR="00751137">
        <w:rPr>
          <w:rFonts w:ascii="Times New Roman" w:hAnsi="Times New Roman" w:cs="Times New Roman"/>
          <w:sz w:val="24"/>
          <w:szCs w:val="24"/>
        </w:rPr>
        <w:t>this</w:t>
      </w:r>
      <w:r w:rsidR="00751137" w:rsidRPr="00536744">
        <w:rPr>
          <w:rFonts w:ascii="Times New Roman" w:hAnsi="Times New Roman" w:cs="Times New Roman"/>
          <w:sz w:val="24"/>
          <w:szCs w:val="24"/>
        </w:rPr>
        <w:t xml:space="preserve"> comparison</w:t>
      </w:r>
      <w:r w:rsidR="00276290">
        <w:rPr>
          <w:rFonts w:ascii="Times New Roman" w:hAnsi="Times New Roman" w:cs="Times New Roman"/>
          <w:sz w:val="24"/>
          <w:szCs w:val="24"/>
        </w:rPr>
        <w:t xml:space="preserve">. </w:t>
      </w:r>
      <w:r w:rsidR="00E45B22">
        <w:rPr>
          <w:rFonts w:ascii="Times New Roman" w:hAnsi="Times New Roman" w:cs="Times New Roman"/>
          <w:sz w:val="24"/>
          <w:szCs w:val="24"/>
        </w:rPr>
        <w:t>The</w:t>
      </w:r>
      <w:r w:rsidR="00276290">
        <w:rPr>
          <w:rFonts w:ascii="Times New Roman" w:hAnsi="Times New Roman" w:cs="Times New Roman"/>
          <w:sz w:val="24"/>
          <w:szCs w:val="24"/>
        </w:rPr>
        <w:t xml:space="preserve"> </w:t>
      </w:r>
      <w:r w:rsidR="00E45B22">
        <w:rPr>
          <w:rFonts w:ascii="Times New Roman" w:hAnsi="Times New Roman" w:cs="Times New Roman"/>
          <w:sz w:val="24"/>
          <w:szCs w:val="24"/>
        </w:rPr>
        <w:t xml:space="preserve">methods described below are overviews intended to </w:t>
      </w:r>
      <w:r w:rsidR="00E45B22" w:rsidRPr="00787BAD">
        <w:rPr>
          <w:rFonts w:ascii="Times New Roman" w:hAnsi="Times New Roman" w:cs="Times New Roman"/>
          <w:noProof/>
          <w:sz w:val="24"/>
          <w:szCs w:val="24"/>
        </w:rPr>
        <w:t>provide</w:t>
      </w:r>
      <w:r w:rsidR="0016218E">
        <w:rPr>
          <w:rFonts w:ascii="Times New Roman" w:hAnsi="Times New Roman" w:cs="Times New Roman"/>
          <w:sz w:val="24"/>
          <w:szCs w:val="24"/>
        </w:rPr>
        <w:t xml:space="preserve"> a</w:t>
      </w:r>
      <w:ins w:id="22" w:author="sara reynolds" w:date="2017-10-03T18:11:00Z">
        <w:r w:rsidR="00A525C5">
          <w:rPr>
            <w:rFonts w:ascii="Times New Roman" w:hAnsi="Times New Roman" w:cs="Times New Roman"/>
            <w:sz w:val="24"/>
            <w:szCs w:val="24"/>
          </w:rPr>
          <w:t xml:space="preserve"> </w:t>
        </w:r>
      </w:ins>
      <w:del w:id="23" w:author="sara reynolds" w:date="2017-10-03T18:11:00Z">
        <w:r w:rsidR="0016218E" w:rsidDel="00A525C5">
          <w:rPr>
            <w:rFonts w:ascii="Times New Roman" w:hAnsi="Times New Roman" w:cs="Times New Roman"/>
            <w:sz w:val="24"/>
            <w:szCs w:val="24"/>
          </w:rPr>
          <w:delText xml:space="preserve">n </w:delText>
        </w:r>
      </w:del>
      <w:del w:id="24" w:author="sara reynolds" w:date="2017-10-03T18:10:00Z">
        <w:r w:rsidR="0016218E" w:rsidDel="00A525C5">
          <w:rPr>
            <w:rFonts w:ascii="Times New Roman" w:hAnsi="Times New Roman" w:cs="Times New Roman"/>
            <w:sz w:val="24"/>
            <w:szCs w:val="24"/>
          </w:rPr>
          <w:delText xml:space="preserve">overview </w:delText>
        </w:r>
      </w:del>
      <w:ins w:id="25" w:author="sara reynolds" w:date="2017-10-03T18:10:00Z">
        <w:r w:rsidR="00A525C5">
          <w:rPr>
            <w:rFonts w:ascii="Times New Roman" w:hAnsi="Times New Roman" w:cs="Times New Roman"/>
            <w:sz w:val="24"/>
            <w:szCs w:val="24"/>
          </w:rPr>
          <w:t xml:space="preserve">summary </w:t>
        </w:r>
      </w:ins>
      <w:r w:rsidR="00E45B22">
        <w:rPr>
          <w:rFonts w:ascii="Times New Roman" w:hAnsi="Times New Roman" w:cs="Times New Roman"/>
          <w:sz w:val="24"/>
          <w:szCs w:val="24"/>
        </w:rPr>
        <w:t xml:space="preserve">of the process but not overwhelm the document with technical details. </w:t>
      </w:r>
      <w:r w:rsidR="00702707">
        <w:rPr>
          <w:rFonts w:ascii="Times New Roman" w:hAnsi="Times New Roman" w:cs="Times New Roman"/>
          <w:sz w:val="24"/>
          <w:szCs w:val="24"/>
        </w:rPr>
        <w:t xml:space="preserve">It should also </w:t>
      </w:r>
      <w:r w:rsidR="00702707" w:rsidRPr="00C42DB3">
        <w:rPr>
          <w:rFonts w:ascii="Times New Roman" w:hAnsi="Times New Roman" w:cs="Times New Roman"/>
          <w:noProof/>
          <w:sz w:val="24"/>
          <w:szCs w:val="24"/>
        </w:rPr>
        <w:t>be noted</w:t>
      </w:r>
      <w:r w:rsidR="00702707">
        <w:rPr>
          <w:rFonts w:ascii="Times New Roman" w:hAnsi="Times New Roman" w:cs="Times New Roman"/>
          <w:sz w:val="24"/>
          <w:szCs w:val="24"/>
        </w:rPr>
        <w:t xml:space="preserve"> </w:t>
      </w:r>
      <w:r w:rsidR="00702707">
        <w:rPr>
          <w:rFonts w:ascii="Times New Roman" w:hAnsi="Times New Roman" w:cs="Times New Roman"/>
          <w:sz w:val="24"/>
          <w:szCs w:val="24"/>
        </w:rPr>
        <w:lastRenderedPageBreak/>
        <w:t>that evaluating alternative monitoring designs is not a trivial task, and at times requires days of computing time to run estimators and various simulations</w:t>
      </w:r>
      <w:r w:rsidR="00CA2DD8">
        <w:rPr>
          <w:rFonts w:ascii="Times New Roman" w:hAnsi="Times New Roman" w:cs="Times New Roman"/>
          <w:sz w:val="24"/>
          <w:szCs w:val="24"/>
        </w:rPr>
        <w:t xml:space="preserve"> with sufficient numbers of replications </w:t>
      </w:r>
      <w:r w:rsidR="00CA2DD8" w:rsidRPr="00C42DB3">
        <w:rPr>
          <w:rFonts w:ascii="Times New Roman" w:hAnsi="Times New Roman" w:cs="Times New Roman"/>
          <w:noProof/>
          <w:sz w:val="24"/>
          <w:szCs w:val="24"/>
        </w:rPr>
        <w:t>to fully characterize the potential outcomes</w:t>
      </w:r>
      <w:r w:rsidR="00276290">
        <w:rPr>
          <w:rFonts w:ascii="Times New Roman" w:hAnsi="Times New Roman" w:cs="Times New Roman"/>
          <w:noProof/>
          <w:sz w:val="24"/>
          <w:szCs w:val="24"/>
        </w:rPr>
        <w:t xml:space="preserve"> and uncertainties</w:t>
      </w:r>
      <w:r w:rsidR="00702707">
        <w:rPr>
          <w:rFonts w:ascii="Times New Roman" w:hAnsi="Times New Roman" w:cs="Times New Roman"/>
          <w:sz w:val="24"/>
          <w:szCs w:val="24"/>
        </w:rPr>
        <w:t>.</w:t>
      </w:r>
      <w:r w:rsidR="00BB1371">
        <w:rPr>
          <w:rFonts w:ascii="Times New Roman" w:hAnsi="Times New Roman" w:cs="Times New Roman"/>
          <w:sz w:val="24"/>
          <w:szCs w:val="24"/>
        </w:rPr>
        <w:t xml:space="preserve"> </w:t>
      </w:r>
    </w:p>
    <w:p w14:paraId="028E1BB7" w14:textId="548B32BA" w:rsidR="00DE2FA2" w:rsidRPr="00CA2DD8" w:rsidRDefault="00CA2DD8" w:rsidP="00857666">
      <w:pPr>
        <w:rPr>
          <w:rFonts w:ascii="Times New Roman" w:hAnsi="Times New Roman" w:cs="Times New Roman"/>
          <w:sz w:val="24"/>
          <w:szCs w:val="24"/>
        </w:rPr>
      </w:pPr>
      <w:r>
        <w:rPr>
          <w:rFonts w:ascii="Times New Roman" w:hAnsi="Times New Roman" w:cs="Times New Roman"/>
          <w:sz w:val="24"/>
          <w:szCs w:val="24"/>
        </w:rPr>
        <w:t xml:space="preserve">Many state and federal agencies contracted to collect pallid sturgeon population assessment data will be affected by changes </w:t>
      </w:r>
      <w:r w:rsidR="00BB1371">
        <w:rPr>
          <w:rFonts w:ascii="Times New Roman" w:hAnsi="Times New Roman" w:cs="Times New Roman"/>
          <w:sz w:val="24"/>
          <w:szCs w:val="24"/>
        </w:rPr>
        <w:t xml:space="preserve">to the current PSPAP design. </w:t>
      </w:r>
      <w:r w:rsidR="00DF7B92">
        <w:rPr>
          <w:rFonts w:ascii="Times New Roman" w:hAnsi="Times New Roman" w:cs="Times New Roman"/>
          <w:sz w:val="24"/>
          <w:szCs w:val="24"/>
        </w:rPr>
        <w:t>We held an in face stakeholder workshop during the MRNRC in March 2017 to overview the process and elicit stakeholder objectives</w:t>
      </w:r>
      <w:r w:rsidR="00BB1371">
        <w:rPr>
          <w:rFonts w:ascii="Times New Roman" w:hAnsi="Times New Roman" w:cs="Times New Roman"/>
          <w:sz w:val="24"/>
          <w:szCs w:val="24"/>
        </w:rPr>
        <w:t xml:space="preserve"> of a population assessment program</w:t>
      </w:r>
      <w:r w:rsidR="00DF7B92">
        <w:rPr>
          <w:rFonts w:ascii="Times New Roman" w:hAnsi="Times New Roman" w:cs="Times New Roman"/>
          <w:sz w:val="24"/>
          <w:szCs w:val="24"/>
        </w:rPr>
        <w:t xml:space="preserve">. </w:t>
      </w:r>
      <w:r w:rsidR="00BB1371">
        <w:rPr>
          <w:rFonts w:ascii="Times New Roman" w:hAnsi="Times New Roman" w:cs="Times New Roman"/>
          <w:sz w:val="24"/>
          <w:szCs w:val="24"/>
        </w:rPr>
        <w:t>Five</w:t>
      </w:r>
      <w:r w:rsidR="00445026">
        <w:rPr>
          <w:rFonts w:ascii="Times New Roman" w:hAnsi="Times New Roman" w:cs="Times New Roman"/>
          <w:sz w:val="24"/>
          <w:szCs w:val="24"/>
        </w:rPr>
        <w:t xml:space="preserve"> fundamental objectives of the PSPAP were identified: 1) quantify recruitment to age 1, 2) quantify population trend and abundance, 3) provide collaborative population model inputs, 4) maintain compatibility with legacy PSPAP data, and 5) remain within cost constraints.</w:t>
      </w:r>
      <w:r w:rsidR="00053AB2">
        <w:rPr>
          <w:rFonts w:ascii="Times New Roman" w:hAnsi="Times New Roman" w:cs="Times New Roman"/>
          <w:sz w:val="24"/>
          <w:szCs w:val="24"/>
        </w:rPr>
        <w:t xml:space="preserve"> Objectives were then converted to quantitative indices. For example, b</w:t>
      </w:r>
      <w:r w:rsidR="00053AB2" w:rsidRPr="00536744">
        <w:rPr>
          <w:rFonts w:ascii="Times New Roman" w:hAnsi="Times New Roman" w:cs="Times New Roman"/>
          <w:sz w:val="24"/>
          <w:szCs w:val="24"/>
        </w:rPr>
        <w:t xml:space="preserve">ias, precision, and performance metrics are used to </w:t>
      </w:r>
      <w:del w:id="26" w:author="sara reynolds" w:date="2017-10-03T18:17:00Z">
        <w:r w:rsidR="00053AB2" w:rsidDel="008E6CD9">
          <w:rPr>
            <w:rFonts w:ascii="Times New Roman" w:hAnsi="Times New Roman" w:cs="Times New Roman"/>
            <w:sz w:val="24"/>
            <w:szCs w:val="24"/>
          </w:rPr>
          <w:delText xml:space="preserve">quantify </w:delText>
        </w:r>
      </w:del>
      <w:ins w:id="27" w:author="sara reynolds" w:date="2017-10-03T18:17:00Z">
        <w:r w:rsidR="008E6CD9">
          <w:rPr>
            <w:rFonts w:ascii="Times New Roman" w:hAnsi="Times New Roman" w:cs="Times New Roman"/>
            <w:sz w:val="24"/>
            <w:szCs w:val="24"/>
          </w:rPr>
          <w:t xml:space="preserve">evaluate </w:t>
        </w:r>
      </w:ins>
      <w:r w:rsidR="00053AB2">
        <w:rPr>
          <w:rFonts w:ascii="Times New Roman" w:hAnsi="Times New Roman" w:cs="Times New Roman"/>
          <w:sz w:val="24"/>
          <w:szCs w:val="24"/>
        </w:rPr>
        <w:t>stakeholder objectives to quantify recruitment to age 1</w:t>
      </w:r>
      <w:ins w:id="28" w:author="sara reynolds" w:date="2017-10-03T18:13:00Z">
        <w:r w:rsidR="00A525C5">
          <w:rPr>
            <w:rFonts w:ascii="Times New Roman" w:hAnsi="Times New Roman" w:cs="Times New Roman"/>
            <w:sz w:val="24"/>
            <w:szCs w:val="24"/>
          </w:rPr>
          <w:t>,</w:t>
        </w:r>
      </w:ins>
      <w:del w:id="29" w:author="sara reynolds" w:date="2017-10-03T18:13:00Z">
        <w:r w:rsidR="00053AB2" w:rsidDel="00A525C5">
          <w:rPr>
            <w:rFonts w:ascii="Times New Roman" w:hAnsi="Times New Roman" w:cs="Times New Roman"/>
            <w:sz w:val="24"/>
            <w:szCs w:val="24"/>
          </w:rPr>
          <w:delText xml:space="preserve"> and</w:delText>
        </w:r>
      </w:del>
      <w:r w:rsidR="00053AB2">
        <w:rPr>
          <w:rFonts w:ascii="Times New Roman" w:hAnsi="Times New Roman" w:cs="Times New Roman"/>
          <w:sz w:val="24"/>
          <w:szCs w:val="24"/>
        </w:rPr>
        <w:t xml:space="preserve"> population trend</w:t>
      </w:r>
      <w:ins w:id="30" w:author="sara reynolds" w:date="2017-10-03T18:13:00Z">
        <w:r w:rsidR="00A525C5">
          <w:rPr>
            <w:rFonts w:ascii="Times New Roman" w:hAnsi="Times New Roman" w:cs="Times New Roman"/>
            <w:sz w:val="24"/>
            <w:szCs w:val="24"/>
          </w:rPr>
          <w:t>,</w:t>
        </w:r>
      </w:ins>
      <w:r w:rsidR="00053AB2">
        <w:rPr>
          <w:rFonts w:ascii="Times New Roman" w:hAnsi="Times New Roman" w:cs="Times New Roman"/>
          <w:sz w:val="24"/>
          <w:szCs w:val="24"/>
        </w:rPr>
        <w:t xml:space="preserve"> and abundance</w:t>
      </w:r>
      <w:r w:rsidR="00053AB2" w:rsidRPr="00536744">
        <w:rPr>
          <w:rFonts w:ascii="Times New Roman" w:hAnsi="Times New Roman" w:cs="Times New Roman"/>
          <w:sz w:val="24"/>
          <w:szCs w:val="24"/>
        </w:rPr>
        <w:t xml:space="preserve">.  </w:t>
      </w:r>
      <w:r w:rsidR="00683919">
        <w:rPr>
          <w:rFonts w:ascii="Times New Roman" w:hAnsi="Times New Roman" w:cs="Times New Roman"/>
          <w:sz w:val="24"/>
          <w:szCs w:val="24"/>
        </w:rPr>
        <w:t>Compatibility</w:t>
      </w:r>
      <w:r w:rsidR="00053AB2">
        <w:rPr>
          <w:rFonts w:ascii="Times New Roman" w:hAnsi="Times New Roman" w:cs="Times New Roman"/>
          <w:sz w:val="24"/>
          <w:szCs w:val="24"/>
        </w:rPr>
        <w:t xml:space="preserve"> was quantified as similarity to existing PSPAP design, and providing quantitative population model inputs was </w:t>
      </w:r>
      <w:del w:id="31" w:author="sara reynolds" w:date="2017-10-03T18:19:00Z">
        <w:r w:rsidR="00053AB2" w:rsidDel="008E6CD9">
          <w:rPr>
            <w:rFonts w:ascii="Times New Roman" w:hAnsi="Times New Roman" w:cs="Times New Roman"/>
            <w:sz w:val="24"/>
            <w:szCs w:val="24"/>
          </w:rPr>
          <w:delText xml:space="preserve">quantified </w:delText>
        </w:r>
      </w:del>
      <w:ins w:id="32" w:author="sara reynolds" w:date="2017-10-03T18:19:00Z">
        <w:r w:rsidR="008E6CD9">
          <w:rPr>
            <w:rFonts w:ascii="Times New Roman" w:hAnsi="Times New Roman" w:cs="Times New Roman"/>
            <w:sz w:val="24"/>
            <w:szCs w:val="24"/>
          </w:rPr>
          <w:t xml:space="preserve">measured </w:t>
        </w:r>
      </w:ins>
      <w:r w:rsidR="00053AB2">
        <w:rPr>
          <w:rFonts w:ascii="Times New Roman" w:hAnsi="Times New Roman" w:cs="Times New Roman"/>
          <w:sz w:val="24"/>
          <w:szCs w:val="24"/>
        </w:rPr>
        <w:t>as the proportion of population model inputs that could be estimated from the monitoring program.</w:t>
      </w:r>
    </w:p>
    <w:p w14:paraId="3CDF6AD1" w14:textId="72B4F654" w:rsidR="00EF72CA" w:rsidRPr="00536744" w:rsidRDefault="000412CE" w:rsidP="00C57EB4">
      <w:pPr>
        <w:rPr>
          <w:rFonts w:ascii="Times New Roman" w:hAnsi="Times New Roman" w:cs="Times New Roman"/>
          <w:sz w:val="24"/>
          <w:szCs w:val="24"/>
        </w:rPr>
      </w:pPr>
      <w:r w:rsidRPr="00C57EB4">
        <w:rPr>
          <w:rFonts w:ascii="Times New Roman" w:hAnsi="Times New Roman" w:cs="Times New Roman"/>
          <w:sz w:val="24"/>
          <w:szCs w:val="24"/>
        </w:rPr>
        <w:t>A</w:t>
      </w:r>
      <w:r>
        <w:rPr>
          <w:rFonts w:ascii="Times New Roman" w:hAnsi="Times New Roman" w:cs="Times New Roman"/>
          <w:b/>
          <w:sz w:val="24"/>
          <w:szCs w:val="24"/>
        </w:rPr>
        <w:t xml:space="preserve"> </w:t>
      </w:r>
      <w:r>
        <w:rPr>
          <w:rFonts w:ascii="Times New Roman" w:hAnsi="Times New Roman" w:cs="Times New Roman"/>
          <w:sz w:val="24"/>
          <w:szCs w:val="24"/>
        </w:rPr>
        <w:t>four step</w:t>
      </w:r>
      <w:ins w:id="33" w:author="sara reynolds" w:date="2017-10-03T18:20:00Z">
        <w:r w:rsidR="008E6CD9">
          <w:rPr>
            <w:rFonts w:ascii="Times New Roman" w:hAnsi="Times New Roman" w:cs="Times New Roman"/>
            <w:sz w:val="24"/>
            <w:szCs w:val="24"/>
          </w:rPr>
          <w:t xml:space="preserve"> process</w:t>
        </w:r>
      </w:ins>
      <w:r>
        <w:rPr>
          <w:rFonts w:ascii="Times New Roman" w:hAnsi="Times New Roman" w:cs="Times New Roman"/>
          <w:sz w:val="24"/>
          <w:szCs w:val="24"/>
        </w:rPr>
        <w:t xml:space="preserve"> was used</w:t>
      </w:r>
      <w:ins w:id="34" w:author="sara reynolds" w:date="2017-10-03T18:20:00Z">
        <w:r w:rsidR="008E6CD9">
          <w:rPr>
            <w:rFonts w:ascii="Times New Roman" w:hAnsi="Times New Roman" w:cs="Times New Roman"/>
            <w:sz w:val="24"/>
            <w:szCs w:val="24"/>
          </w:rPr>
          <w:t xml:space="preserve"> to</w:t>
        </w:r>
      </w:ins>
      <w:r>
        <w:rPr>
          <w:rFonts w:ascii="Times New Roman" w:hAnsi="Times New Roman" w:cs="Times New Roman"/>
          <w:sz w:val="24"/>
          <w:szCs w:val="24"/>
        </w:rPr>
        <w:t xml:space="preserve"> generate the outcomes from monitoring designs. </w:t>
      </w:r>
      <w:commentRangeStart w:id="35"/>
      <w:r>
        <w:rPr>
          <w:rFonts w:ascii="Times New Roman" w:hAnsi="Times New Roman" w:cs="Times New Roman"/>
          <w:sz w:val="24"/>
          <w:szCs w:val="24"/>
        </w:rPr>
        <w:t xml:space="preserve">First simulate </w:t>
      </w:r>
      <w:r w:rsidR="00857666" w:rsidRPr="00536744">
        <w:rPr>
          <w:rFonts w:ascii="Times New Roman" w:hAnsi="Times New Roman" w:cs="Times New Roman"/>
          <w:sz w:val="24"/>
          <w:szCs w:val="24"/>
        </w:rPr>
        <w:t xml:space="preserve">a </w:t>
      </w:r>
      <w:r>
        <w:rPr>
          <w:rFonts w:ascii="Times New Roman" w:hAnsi="Times New Roman" w:cs="Times New Roman"/>
          <w:sz w:val="24"/>
          <w:szCs w:val="24"/>
        </w:rPr>
        <w:t>r</w:t>
      </w:r>
      <w:r w:rsidR="00857666" w:rsidRPr="00536744">
        <w:rPr>
          <w:rFonts w:ascii="Times New Roman" w:hAnsi="Times New Roman" w:cs="Times New Roman"/>
          <w:sz w:val="24"/>
          <w:szCs w:val="24"/>
        </w:rPr>
        <w:t xml:space="preserve">eference PS population, </w:t>
      </w:r>
      <w:r>
        <w:rPr>
          <w:rFonts w:ascii="Times New Roman" w:hAnsi="Times New Roman" w:cs="Times New Roman"/>
          <w:sz w:val="24"/>
          <w:szCs w:val="24"/>
        </w:rPr>
        <w:t>then s</w:t>
      </w:r>
      <w:r w:rsidR="00857666" w:rsidRPr="00536744">
        <w:rPr>
          <w:rFonts w:ascii="Times New Roman" w:hAnsi="Times New Roman" w:cs="Times New Roman"/>
          <w:sz w:val="24"/>
          <w:szCs w:val="24"/>
        </w:rPr>
        <w:t>imulate sampling catch data</w:t>
      </w:r>
      <w:r>
        <w:rPr>
          <w:rFonts w:ascii="Times New Roman" w:hAnsi="Times New Roman" w:cs="Times New Roman"/>
          <w:sz w:val="24"/>
          <w:szCs w:val="24"/>
        </w:rPr>
        <w:t xml:space="preserve"> for varying sampling designs and gears</w:t>
      </w:r>
      <w:r w:rsidR="00857666" w:rsidRPr="00536744">
        <w:rPr>
          <w:rFonts w:ascii="Times New Roman" w:hAnsi="Times New Roman" w:cs="Times New Roman"/>
          <w:sz w:val="24"/>
          <w:szCs w:val="24"/>
        </w:rPr>
        <w:t xml:space="preserve">, </w:t>
      </w:r>
      <w:r>
        <w:rPr>
          <w:rFonts w:ascii="Times New Roman" w:hAnsi="Times New Roman" w:cs="Times New Roman"/>
          <w:sz w:val="24"/>
          <w:szCs w:val="24"/>
        </w:rPr>
        <w:t xml:space="preserve">then </w:t>
      </w:r>
      <w:r w:rsidR="00857666" w:rsidRPr="00536744">
        <w:rPr>
          <w:rFonts w:ascii="Times New Roman" w:hAnsi="Times New Roman" w:cs="Times New Roman"/>
          <w:sz w:val="24"/>
          <w:szCs w:val="24"/>
        </w:rPr>
        <w:t>estimate</w:t>
      </w:r>
      <w:r>
        <w:rPr>
          <w:rFonts w:ascii="Times New Roman" w:hAnsi="Times New Roman" w:cs="Times New Roman"/>
          <w:sz w:val="24"/>
          <w:szCs w:val="24"/>
        </w:rPr>
        <w:t xml:space="preserve"> </w:t>
      </w:r>
      <w:ins w:id="36" w:author="sara reynolds" w:date="2017-10-03T18:41:00Z">
        <w:r w:rsidR="00D84AD0">
          <w:rPr>
            <w:rFonts w:ascii="Times New Roman" w:hAnsi="Times New Roman" w:cs="Times New Roman"/>
            <w:sz w:val="24"/>
            <w:szCs w:val="24"/>
          </w:rPr>
          <w:t>abundance and trend</w:t>
        </w:r>
      </w:ins>
      <w:del w:id="37" w:author="sara reynolds" w:date="2017-10-03T18:41:00Z">
        <w:r w:rsidDel="00D84AD0">
          <w:rPr>
            <w:rFonts w:ascii="Times New Roman" w:hAnsi="Times New Roman" w:cs="Times New Roman"/>
            <w:sz w:val="24"/>
            <w:szCs w:val="24"/>
          </w:rPr>
          <w:delText>met</w:delText>
        </w:r>
      </w:del>
      <w:del w:id="38" w:author="sara reynolds" w:date="2017-10-03T18:40:00Z">
        <w:r w:rsidDel="00D84AD0">
          <w:rPr>
            <w:rFonts w:ascii="Times New Roman" w:hAnsi="Times New Roman" w:cs="Times New Roman"/>
            <w:sz w:val="24"/>
            <w:szCs w:val="24"/>
          </w:rPr>
          <w:delText>rics</w:delText>
        </w:r>
      </w:del>
      <w:r w:rsidR="00857666" w:rsidRPr="00536744">
        <w:rPr>
          <w:rFonts w:ascii="Times New Roman" w:hAnsi="Times New Roman" w:cs="Times New Roman"/>
          <w:sz w:val="24"/>
          <w:szCs w:val="24"/>
        </w:rPr>
        <w:t xml:space="preserve"> from the catch data, </w:t>
      </w:r>
      <w:r w:rsidR="00232983">
        <w:rPr>
          <w:rFonts w:ascii="Times New Roman" w:hAnsi="Times New Roman" w:cs="Times New Roman"/>
          <w:sz w:val="24"/>
          <w:szCs w:val="24"/>
        </w:rPr>
        <w:t xml:space="preserve">and </w:t>
      </w:r>
      <w:r>
        <w:rPr>
          <w:rFonts w:ascii="Times New Roman" w:hAnsi="Times New Roman" w:cs="Times New Roman"/>
          <w:sz w:val="24"/>
          <w:szCs w:val="24"/>
        </w:rPr>
        <w:t>lastly</w:t>
      </w:r>
      <w:ins w:id="39" w:author="sara reynolds" w:date="2017-10-03T18:41:00Z">
        <w:r w:rsidR="00D84AD0">
          <w:rPr>
            <w:rFonts w:ascii="Times New Roman" w:hAnsi="Times New Roman" w:cs="Times New Roman"/>
            <w:sz w:val="24"/>
            <w:szCs w:val="24"/>
          </w:rPr>
          <w:t xml:space="preserve"> calculate metrics of estimator success by</w:t>
        </w:r>
      </w:ins>
      <w:r>
        <w:rPr>
          <w:rFonts w:ascii="Times New Roman" w:hAnsi="Times New Roman" w:cs="Times New Roman"/>
          <w:sz w:val="24"/>
          <w:szCs w:val="24"/>
        </w:rPr>
        <w:t xml:space="preserve"> c</w:t>
      </w:r>
      <w:r w:rsidR="00857666" w:rsidRPr="00536744">
        <w:rPr>
          <w:rFonts w:ascii="Times New Roman" w:hAnsi="Times New Roman" w:cs="Times New Roman"/>
          <w:sz w:val="24"/>
          <w:szCs w:val="24"/>
        </w:rPr>
        <w:t>ompar</w:t>
      </w:r>
      <w:ins w:id="40" w:author="sara reynolds" w:date="2017-10-03T18:41:00Z">
        <w:r w:rsidR="00D84AD0">
          <w:rPr>
            <w:rFonts w:ascii="Times New Roman" w:hAnsi="Times New Roman" w:cs="Times New Roman"/>
            <w:sz w:val="24"/>
            <w:szCs w:val="24"/>
          </w:rPr>
          <w:t>ing</w:t>
        </w:r>
      </w:ins>
      <w:del w:id="41" w:author="sara reynolds" w:date="2017-10-03T18:41:00Z">
        <w:r w:rsidR="00857666" w:rsidRPr="00536744" w:rsidDel="00D84AD0">
          <w:rPr>
            <w:rFonts w:ascii="Times New Roman" w:hAnsi="Times New Roman" w:cs="Times New Roman"/>
            <w:sz w:val="24"/>
            <w:szCs w:val="24"/>
          </w:rPr>
          <w:delText>e</w:delText>
        </w:r>
      </w:del>
      <w:r w:rsidR="00857666" w:rsidRPr="00536744">
        <w:rPr>
          <w:rFonts w:ascii="Times New Roman" w:hAnsi="Times New Roman" w:cs="Times New Roman"/>
          <w:sz w:val="24"/>
          <w:szCs w:val="24"/>
        </w:rPr>
        <w:t xml:space="preserve"> the estimates to the </w:t>
      </w:r>
      <w:r w:rsidR="00232983">
        <w:rPr>
          <w:rFonts w:ascii="Times New Roman" w:hAnsi="Times New Roman" w:cs="Times New Roman"/>
          <w:sz w:val="24"/>
          <w:szCs w:val="24"/>
        </w:rPr>
        <w:t xml:space="preserve">true values used to generate the </w:t>
      </w:r>
      <w:r w:rsidR="00857666" w:rsidRPr="00536744">
        <w:rPr>
          <w:rFonts w:ascii="Times New Roman" w:hAnsi="Times New Roman" w:cs="Times New Roman"/>
          <w:sz w:val="24"/>
          <w:szCs w:val="24"/>
        </w:rPr>
        <w:t>reference population</w:t>
      </w:r>
      <w:commentRangeEnd w:id="35"/>
      <w:r w:rsidR="002C4C40">
        <w:rPr>
          <w:rStyle w:val="CommentReference"/>
        </w:rPr>
        <w:commentReference w:id="35"/>
      </w:r>
      <w:r w:rsidR="00857666" w:rsidRPr="00536744">
        <w:rPr>
          <w:rFonts w:ascii="Times New Roman" w:hAnsi="Times New Roman" w:cs="Times New Roman"/>
          <w:sz w:val="24"/>
          <w:szCs w:val="24"/>
        </w:rPr>
        <w:t xml:space="preserve">.  </w:t>
      </w:r>
      <w:r>
        <w:rPr>
          <w:rFonts w:ascii="Times New Roman" w:hAnsi="Times New Roman" w:cs="Times New Roman"/>
          <w:sz w:val="24"/>
          <w:szCs w:val="24"/>
        </w:rPr>
        <w:t>Simulations were spatially explicit using river bend and segment as the spatial grain and extent</w:t>
      </w:r>
      <w:ins w:id="42" w:author="sara reynolds" w:date="2017-10-03T18:37:00Z">
        <w:r w:rsidR="00D84AD0">
          <w:rPr>
            <w:rFonts w:ascii="Times New Roman" w:hAnsi="Times New Roman" w:cs="Times New Roman"/>
            <w:sz w:val="24"/>
            <w:szCs w:val="24"/>
          </w:rPr>
          <w:t>,</w:t>
        </w:r>
      </w:ins>
      <w:r>
        <w:rPr>
          <w:rFonts w:ascii="Times New Roman" w:hAnsi="Times New Roman" w:cs="Times New Roman"/>
          <w:sz w:val="24"/>
          <w:szCs w:val="24"/>
        </w:rPr>
        <w:t xml:space="preserve"> respectively. When possible the</w:t>
      </w:r>
      <w:r w:rsidRPr="00536744">
        <w:rPr>
          <w:rFonts w:ascii="Times New Roman" w:hAnsi="Times New Roman" w:cs="Times New Roman"/>
          <w:sz w:val="24"/>
          <w:szCs w:val="24"/>
        </w:rPr>
        <w:t xml:space="preserve"> </w:t>
      </w:r>
      <w:r>
        <w:rPr>
          <w:rFonts w:ascii="Times New Roman" w:hAnsi="Times New Roman" w:cs="Times New Roman"/>
          <w:sz w:val="24"/>
          <w:szCs w:val="24"/>
        </w:rPr>
        <w:t>PS</w:t>
      </w:r>
      <w:r w:rsidRPr="00536744">
        <w:rPr>
          <w:rFonts w:ascii="Times New Roman" w:hAnsi="Times New Roman" w:cs="Times New Roman"/>
          <w:sz w:val="24"/>
          <w:szCs w:val="24"/>
        </w:rPr>
        <w:t xml:space="preserve"> reference population is initialized using data from the PSPAP database</w:t>
      </w:r>
      <w:ins w:id="43" w:author="sara reynolds" w:date="2017-10-03T18:37:00Z">
        <w:r w:rsidR="00D84AD0">
          <w:rPr>
            <w:rFonts w:ascii="Times New Roman" w:hAnsi="Times New Roman" w:cs="Times New Roman"/>
            <w:sz w:val="24"/>
            <w:szCs w:val="24"/>
          </w:rPr>
          <w:t>;</w:t>
        </w:r>
      </w:ins>
      <w:r w:rsidRPr="00536744">
        <w:rPr>
          <w:rFonts w:ascii="Times New Roman" w:hAnsi="Times New Roman" w:cs="Times New Roman"/>
          <w:sz w:val="24"/>
          <w:szCs w:val="24"/>
        </w:rPr>
        <w:t xml:space="preserve"> </w:t>
      </w:r>
      <w:r>
        <w:rPr>
          <w:rFonts w:ascii="Times New Roman" w:hAnsi="Times New Roman" w:cs="Times New Roman"/>
          <w:sz w:val="24"/>
          <w:szCs w:val="24"/>
        </w:rPr>
        <w:t>otherwise plausible values were used based off of expert opinion and the PS literature.</w:t>
      </w:r>
      <w:r w:rsidR="00EF72CA">
        <w:rPr>
          <w:rFonts w:ascii="Times New Roman" w:hAnsi="Times New Roman" w:cs="Times New Roman"/>
          <w:sz w:val="24"/>
          <w:szCs w:val="24"/>
        </w:rPr>
        <w:t xml:space="preserve"> </w:t>
      </w:r>
      <w:r w:rsidR="00EF72CA" w:rsidRPr="00536744">
        <w:rPr>
          <w:rFonts w:ascii="Times New Roman" w:hAnsi="Times New Roman" w:cs="Times New Roman"/>
          <w:sz w:val="24"/>
          <w:szCs w:val="24"/>
        </w:rPr>
        <w:t>A combination of fixed and random</w:t>
      </w:r>
      <w:ins w:id="44" w:author="sara reynolds" w:date="2017-10-03T18:49:00Z">
        <w:r w:rsidR="00DC5873">
          <w:rPr>
            <w:rFonts w:ascii="Times New Roman" w:hAnsi="Times New Roman" w:cs="Times New Roman"/>
            <w:sz w:val="24"/>
            <w:szCs w:val="24"/>
          </w:rPr>
          <w:t xml:space="preserve"> sampling</w:t>
        </w:r>
      </w:ins>
      <w:r w:rsidR="00EF72CA" w:rsidRPr="00536744">
        <w:rPr>
          <w:rFonts w:ascii="Times New Roman" w:hAnsi="Times New Roman" w:cs="Times New Roman"/>
          <w:sz w:val="24"/>
          <w:szCs w:val="24"/>
        </w:rPr>
        <w:t xml:space="preserve"> designs can </w:t>
      </w:r>
      <w:del w:id="45" w:author="sara reynolds" w:date="2017-10-03T18:49:00Z">
        <w:r w:rsidR="00EF72CA" w:rsidRPr="00536744" w:rsidDel="00DC5873">
          <w:rPr>
            <w:rFonts w:ascii="Times New Roman" w:hAnsi="Times New Roman" w:cs="Times New Roman"/>
            <w:sz w:val="24"/>
            <w:szCs w:val="24"/>
          </w:rPr>
          <w:delText>also</w:delText>
        </w:r>
      </w:del>
      <w:r w:rsidR="00EF72CA" w:rsidRPr="00536744">
        <w:rPr>
          <w:rFonts w:ascii="Times New Roman" w:hAnsi="Times New Roman" w:cs="Times New Roman"/>
          <w:sz w:val="24"/>
          <w:szCs w:val="24"/>
        </w:rPr>
        <w:t xml:space="preserve"> </w:t>
      </w:r>
      <w:r w:rsidR="00EF72CA" w:rsidRPr="00787BAD">
        <w:rPr>
          <w:rFonts w:ascii="Times New Roman" w:hAnsi="Times New Roman" w:cs="Times New Roman"/>
          <w:noProof/>
          <w:sz w:val="24"/>
          <w:szCs w:val="24"/>
        </w:rPr>
        <w:t>be implemented</w:t>
      </w:r>
      <w:ins w:id="46" w:author="sara reynolds" w:date="2017-10-03T18:49:00Z">
        <w:r w:rsidR="00DC5873">
          <w:rPr>
            <w:rFonts w:ascii="Times New Roman" w:hAnsi="Times New Roman" w:cs="Times New Roman"/>
            <w:noProof/>
            <w:sz w:val="24"/>
            <w:szCs w:val="24"/>
          </w:rPr>
          <w:t>,</w:t>
        </w:r>
      </w:ins>
      <w:r w:rsidR="00EF72CA">
        <w:rPr>
          <w:rFonts w:ascii="Times New Roman" w:hAnsi="Times New Roman" w:cs="Times New Roman"/>
          <w:noProof/>
          <w:sz w:val="24"/>
          <w:szCs w:val="24"/>
        </w:rPr>
        <w:t xml:space="preserve"> and a spatially balanced design is being considered </w:t>
      </w:r>
      <w:r w:rsidR="00EF72CA" w:rsidRPr="009066A8">
        <w:rPr>
          <w:rFonts w:ascii="Times New Roman" w:hAnsi="Times New Roman" w:cs="Times New Roman"/>
          <w:noProof/>
          <w:sz w:val="24"/>
          <w:szCs w:val="24"/>
        </w:rPr>
        <w:fldChar w:fldCharType="begin"/>
      </w:r>
      <w:r w:rsidR="00EF72CA" w:rsidRPr="009066A8">
        <w:rPr>
          <w:rFonts w:ascii="Times New Roman" w:hAnsi="Times New Roman" w:cs="Times New Roman"/>
          <w:noProof/>
          <w:sz w:val="24"/>
          <w:szCs w:val="24"/>
        </w:rPr>
        <w:instrText xml:space="preserve"> ADDIN EN.CITE &lt;EndNote&gt;&lt;Cite&gt;&lt;Author&gt;Stevens&lt;/Author&gt;&lt;Year&gt;2004&lt;/Year&gt;&lt;RecNum&gt;749&lt;/RecNum&gt;&lt;DisplayText&gt;(Stevens and Olsen 2004)&lt;/DisplayText&gt;&lt;record&gt;&lt;rec-number&gt;749&lt;/rec-number&gt;&lt;foreign-keys&gt;&lt;key app="EN" db-id="tt9r9zwau55dtxedv2kvxfshxwpvwv9x9e9s" timestamp="0"&gt;749&lt;/key&gt;&lt;/foreign-keys&gt;&lt;ref-type name="Journal Article"&gt;17&lt;/ref-type&gt;&lt;contributors&gt;&lt;authors&gt;&lt;author&gt;D.L. Stevens&lt;/author&gt;&lt;author&gt;A.R. Olsen &lt;/author&gt;&lt;/authors&gt;&lt;/contributors&gt;&lt;titles&gt;&lt;title&gt;Spatially balanced sampling of natural resources&lt;/title&gt;&lt;secondary-title&gt;Journal of the American Statistical Association&lt;/secondary-title&gt;&lt;/titles&gt;&lt;periodical&gt;&lt;full-title&gt;Journal of the American Statistical Association&lt;/full-title&gt;&lt;/periodical&gt;&lt;pages&gt;262-278 &lt;/pages&gt;&lt;volume&gt;99&lt;/volume&gt;&lt;number&gt;465&lt;/number&gt;&lt;keywords&gt;&lt;keyword&gt;environmental sampling&lt;/keyword&gt;&lt;keyword&gt;imperfect sampling frame&lt;/keyword&gt;&lt;keyword&gt;montoring&lt;/keyword&gt;&lt;keyword&gt;non-response&lt;/keyword&gt;&lt;keyword&gt;spatial sampling&lt;/keyword&gt;&lt;keyword&gt;survey design&lt;/keyword&gt;&lt;keyword&gt;systematic sampling&lt;/keyword&gt;&lt;/keywords&gt;&lt;dates&gt;&lt;year&gt;2004&lt;/year&gt;&lt;/dates&gt;&lt;call-num&gt;S53&lt;/call-num&gt;&lt;urls&gt;&lt;/urls&gt;&lt;/record&gt;&lt;/Cite&gt;&lt;/EndNote&gt;</w:instrText>
      </w:r>
      <w:r w:rsidR="00EF72CA" w:rsidRPr="009066A8">
        <w:rPr>
          <w:rFonts w:ascii="Times New Roman" w:hAnsi="Times New Roman" w:cs="Times New Roman"/>
          <w:noProof/>
          <w:sz w:val="24"/>
          <w:szCs w:val="24"/>
        </w:rPr>
        <w:fldChar w:fldCharType="separate"/>
      </w:r>
      <w:r w:rsidR="00EF72CA" w:rsidRPr="009066A8">
        <w:rPr>
          <w:rFonts w:ascii="Times New Roman" w:hAnsi="Times New Roman" w:cs="Times New Roman"/>
          <w:noProof/>
          <w:sz w:val="24"/>
          <w:szCs w:val="24"/>
        </w:rPr>
        <w:t>(Stevens and Olsen 2004)</w:t>
      </w:r>
      <w:r w:rsidR="00EF72CA" w:rsidRPr="009066A8">
        <w:rPr>
          <w:rFonts w:ascii="Times New Roman" w:hAnsi="Times New Roman" w:cs="Times New Roman"/>
          <w:noProof/>
          <w:sz w:val="24"/>
          <w:szCs w:val="24"/>
        </w:rPr>
        <w:fldChar w:fldCharType="end"/>
      </w:r>
      <w:r w:rsidR="00EF72CA" w:rsidRPr="009066A8">
        <w:rPr>
          <w:rFonts w:ascii="Times New Roman" w:hAnsi="Times New Roman" w:cs="Times New Roman"/>
          <w:sz w:val="24"/>
          <w:szCs w:val="24"/>
        </w:rPr>
        <w:t>.</w:t>
      </w:r>
      <w:r w:rsidR="00EF72CA" w:rsidRPr="00536744">
        <w:rPr>
          <w:rFonts w:ascii="Times New Roman" w:hAnsi="Times New Roman" w:cs="Times New Roman"/>
          <w:sz w:val="24"/>
          <w:szCs w:val="24"/>
        </w:rPr>
        <w:t xml:space="preserve">  </w:t>
      </w:r>
      <w:r w:rsidR="00EF72CA">
        <w:rPr>
          <w:rFonts w:ascii="Times New Roman" w:hAnsi="Times New Roman" w:cs="Times New Roman"/>
          <w:sz w:val="24"/>
          <w:szCs w:val="24"/>
        </w:rPr>
        <w:t>Potential sampling strategies</w:t>
      </w:r>
      <w:ins w:id="47" w:author="sara reynolds" w:date="2017-10-03T18:51:00Z">
        <w:r w:rsidR="00DC5873">
          <w:rPr>
            <w:rFonts w:ascii="Times New Roman" w:hAnsi="Times New Roman" w:cs="Times New Roman"/>
            <w:sz w:val="24"/>
            <w:szCs w:val="24"/>
          </w:rPr>
          <w:t xml:space="preserve"> also</w:t>
        </w:r>
      </w:ins>
      <w:r w:rsidR="00EF72CA">
        <w:rPr>
          <w:rFonts w:ascii="Times New Roman" w:hAnsi="Times New Roman" w:cs="Times New Roman"/>
          <w:sz w:val="24"/>
          <w:szCs w:val="24"/>
        </w:rPr>
        <w:t xml:space="preserve"> </w:t>
      </w:r>
      <w:r w:rsidR="00EF72CA" w:rsidRPr="00536744">
        <w:rPr>
          <w:rFonts w:ascii="Times New Roman" w:hAnsi="Times New Roman" w:cs="Times New Roman"/>
          <w:sz w:val="24"/>
          <w:szCs w:val="24"/>
        </w:rPr>
        <w:t>differ in the number of sampling occasions</w:t>
      </w:r>
      <w:ins w:id="48" w:author="sara reynolds" w:date="2017-10-04T08:24:00Z">
        <w:r w:rsidR="00CC47BD">
          <w:rPr>
            <w:rFonts w:ascii="Times New Roman" w:hAnsi="Times New Roman" w:cs="Times New Roman"/>
            <w:sz w:val="24"/>
            <w:szCs w:val="24"/>
          </w:rPr>
          <w:t xml:space="preserve"> per year</w:t>
        </w:r>
      </w:ins>
      <w:del w:id="49" w:author="sara reynolds" w:date="2017-10-04T08:25:00Z">
        <w:r w:rsidR="00EF72CA" w:rsidRPr="009066A8" w:rsidDel="00CC47BD">
          <w:rPr>
            <w:rFonts w:ascii="Times New Roman" w:hAnsi="Times New Roman" w:cs="Times New Roman"/>
            <w:sz w:val="24"/>
            <w:szCs w:val="24"/>
          </w:rPr>
          <w:delText xml:space="preserve">, single for </w:delText>
        </w:r>
      </w:del>
      <w:del w:id="50" w:author="sara reynolds" w:date="2017-10-04T08:23:00Z">
        <w:r w:rsidR="00EF72CA" w:rsidRPr="009066A8" w:rsidDel="00CC47BD">
          <w:rPr>
            <w:rFonts w:ascii="Times New Roman" w:hAnsi="Times New Roman" w:cs="Times New Roman"/>
            <w:sz w:val="24"/>
            <w:szCs w:val="24"/>
          </w:rPr>
          <w:delText xml:space="preserve">a </w:delText>
        </w:r>
      </w:del>
      <w:del w:id="51" w:author="sara reynolds" w:date="2017-10-04T08:25:00Z">
        <w:r w:rsidR="00EF72CA" w:rsidRPr="009066A8" w:rsidDel="00CC47BD">
          <w:rPr>
            <w:rFonts w:ascii="Times New Roman" w:hAnsi="Times New Roman" w:cs="Times New Roman"/>
            <w:sz w:val="24"/>
            <w:szCs w:val="24"/>
          </w:rPr>
          <w:delText>catch effort and repeated for capture recapture</w:delText>
        </w:r>
      </w:del>
      <w:r w:rsidR="00EF72CA">
        <w:rPr>
          <w:rFonts w:ascii="Times New Roman" w:hAnsi="Times New Roman" w:cs="Times New Roman"/>
          <w:sz w:val="24"/>
          <w:szCs w:val="24"/>
        </w:rPr>
        <w:t>,</w:t>
      </w:r>
      <w:r w:rsidR="00EF72CA" w:rsidRPr="00536744">
        <w:rPr>
          <w:rFonts w:ascii="Times New Roman" w:hAnsi="Times New Roman" w:cs="Times New Roman"/>
          <w:sz w:val="24"/>
          <w:szCs w:val="24"/>
        </w:rPr>
        <w:t xml:space="preserve"> as well as the number of gear deployments within a particular occasion.  Additionally, each sampling design can </w:t>
      </w:r>
      <w:r w:rsidR="00EF72CA" w:rsidRPr="00787BAD">
        <w:rPr>
          <w:rFonts w:ascii="Times New Roman" w:hAnsi="Times New Roman" w:cs="Times New Roman"/>
          <w:noProof/>
          <w:sz w:val="24"/>
          <w:szCs w:val="24"/>
        </w:rPr>
        <w:t>be implemented</w:t>
      </w:r>
      <w:r w:rsidR="00EF72CA" w:rsidRPr="00536744">
        <w:rPr>
          <w:rFonts w:ascii="Times New Roman" w:hAnsi="Times New Roman" w:cs="Times New Roman"/>
          <w:sz w:val="24"/>
          <w:szCs w:val="24"/>
        </w:rPr>
        <w:t xml:space="preserve"> with </w:t>
      </w:r>
      <w:r w:rsidR="00EF72CA">
        <w:rPr>
          <w:rFonts w:ascii="Times New Roman" w:hAnsi="Times New Roman" w:cs="Times New Roman"/>
          <w:sz w:val="24"/>
          <w:szCs w:val="24"/>
        </w:rPr>
        <w:t>varying gear combinations</w:t>
      </w:r>
      <w:r w:rsidR="00EF72CA" w:rsidRPr="00536744">
        <w:rPr>
          <w:rFonts w:ascii="Times New Roman" w:hAnsi="Times New Roman" w:cs="Times New Roman"/>
          <w:sz w:val="24"/>
          <w:szCs w:val="24"/>
        </w:rPr>
        <w:t xml:space="preserve">: gill nets, trammel nets, otter trawls, </w:t>
      </w:r>
      <w:r w:rsidR="00EF72CA">
        <w:rPr>
          <w:rFonts w:ascii="Times New Roman" w:hAnsi="Times New Roman" w:cs="Times New Roman"/>
          <w:sz w:val="24"/>
          <w:szCs w:val="24"/>
        </w:rPr>
        <w:t xml:space="preserve">and </w:t>
      </w:r>
      <w:r w:rsidR="00EF72CA" w:rsidRPr="00536744">
        <w:rPr>
          <w:rFonts w:ascii="Times New Roman" w:hAnsi="Times New Roman" w:cs="Times New Roman"/>
          <w:sz w:val="24"/>
          <w:szCs w:val="24"/>
        </w:rPr>
        <w:t>trotlines</w:t>
      </w:r>
      <w:r w:rsidR="00EF72CA">
        <w:rPr>
          <w:rFonts w:ascii="Times New Roman" w:hAnsi="Times New Roman" w:cs="Times New Roman"/>
          <w:sz w:val="24"/>
          <w:szCs w:val="24"/>
        </w:rPr>
        <w:t xml:space="preserve">. </w:t>
      </w:r>
    </w:p>
    <w:p w14:paraId="7EF8D807" w14:textId="6A082324" w:rsidR="00857666" w:rsidRPr="00536744" w:rsidRDefault="00857666" w:rsidP="00C57EB4">
      <w:pPr>
        <w:rPr>
          <w:rFonts w:ascii="Times New Roman" w:eastAsiaTheme="minorEastAsia" w:hAnsi="Times New Roman" w:cs="Times New Roman"/>
          <w:sz w:val="24"/>
          <w:szCs w:val="24"/>
        </w:rPr>
      </w:pPr>
      <w:r w:rsidRPr="00536744">
        <w:rPr>
          <w:rFonts w:ascii="Times New Roman" w:hAnsi="Times New Roman" w:cs="Times New Roman"/>
          <w:sz w:val="24"/>
          <w:szCs w:val="24"/>
        </w:rPr>
        <w:t xml:space="preserve">All estimators </w:t>
      </w:r>
      <w:r w:rsidRPr="00787BAD">
        <w:rPr>
          <w:rFonts w:ascii="Times New Roman" w:hAnsi="Times New Roman" w:cs="Times New Roman"/>
          <w:noProof/>
          <w:sz w:val="24"/>
          <w:szCs w:val="24"/>
        </w:rPr>
        <w:t>are applied</w:t>
      </w:r>
      <w:r w:rsidRPr="00536744">
        <w:rPr>
          <w:rFonts w:ascii="Times New Roman" w:hAnsi="Times New Roman" w:cs="Times New Roman"/>
          <w:sz w:val="24"/>
          <w:szCs w:val="24"/>
        </w:rPr>
        <w:t xml:space="preserve"> to each of the catch data simulations except where sampling design limits the use of an estimator.  Abundance estimates are first computed on the bend-level using various estimators: closed population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m:t>
            </m:r>
          </m:sub>
        </m:sSub>
      </m:oMath>
      <w:r w:rsidRPr="0053674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t</m:t>
            </m:r>
          </m:sub>
        </m:sSub>
      </m:oMath>
      <w:r w:rsidR="00683919">
        <w:rPr>
          <w:rFonts w:ascii="Times New Roman" w:eastAsiaTheme="minorEastAsia" w:hAnsi="Times New Roman" w:cs="Times New Roman"/>
          <w:sz w:val="24"/>
          <w:szCs w:val="24"/>
        </w:rPr>
        <w:t xml:space="preserve"> </w:t>
      </w:r>
      <w:r w:rsidR="00683919">
        <w:rPr>
          <w:rFonts w:ascii="Times New Roman" w:eastAsiaTheme="minorEastAsia" w:hAnsi="Times New Roman" w:cs="Times New Roman"/>
          <w:sz w:val="24"/>
          <w:szCs w:val="24"/>
        </w:rPr>
        <w:fldChar w:fldCharType="begin"/>
      </w:r>
      <w:r w:rsidR="00683919">
        <w:rPr>
          <w:rFonts w:ascii="Times New Roman" w:eastAsiaTheme="minorEastAsia" w:hAnsi="Times New Roman" w:cs="Times New Roman"/>
          <w:sz w:val="24"/>
          <w:szCs w:val="24"/>
        </w:rPr>
        <w:instrText xml:space="preserve"> ADDIN EN.CITE &lt;EndNote&gt;&lt;Cite&gt;&lt;Author&gt;Otis&lt;/Author&gt;&lt;Year&gt;1978&lt;/Year&gt;&lt;RecNum&gt;1409&lt;/RecNum&gt;&lt;DisplayText&gt;(Otis et al. 1978)&lt;/DisplayText&gt;&lt;record&gt;&lt;rec-number&gt;1409&lt;/rec-number&gt;&lt;foreign-keys&gt;&lt;key app="EN" db-id="tt9r9zwau55dtxedv2kvxfshxwpvwv9x9e9s" timestamp="0"&gt;1409&lt;/key&gt;&lt;/foreign-keys&gt;&lt;ref-type name="Journal Article"&gt;17&lt;/ref-type&gt;&lt;contributors&gt;&lt;authors&gt;&lt;author&gt;Otis, D. L.&lt;/author&gt;&lt;author&gt;Burnham, K. P.&lt;/author&gt;&lt;author&gt;White, G. C.&lt;/author&gt;&lt;author&gt;Anderson, D. R.&lt;/author&gt;&lt;/authors&gt;&lt;/contributors&gt;&lt;titles&gt;&lt;title&gt;Statistical-inference from capture data on closed animal populations&lt;/title&gt;&lt;secondary-title&gt;Wildlife Monographs&lt;/secondary-title&gt;&lt;/titles&gt;&lt;periodical&gt;&lt;full-title&gt;Wildlife Monographs&lt;/full-title&gt;&lt;/periodical&gt;&lt;pages&gt;7-135&lt;/pages&gt;&lt;number&gt;62&lt;/number&gt;&lt;dates&gt;&lt;year&gt;1978&lt;/year&gt;&lt;/dates&gt;&lt;call-num&gt;O16&lt;/call-num&gt;&lt;urls&gt;&lt;related-urls&gt;&lt;url&gt;&amp;lt;Go to ISI&amp;gt;://A1978GE61900001&lt;/url&gt;&lt;/related-urls&gt;&lt;/urls&gt;&lt;/record&gt;&lt;/Cite&gt;&lt;/EndNote&gt;</w:instrText>
      </w:r>
      <w:r w:rsidR="00683919">
        <w:rPr>
          <w:rFonts w:ascii="Times New Roman" w:eastAsiaTheme="minorEastAsia" w:hAnsi="Times New Roman" w:cs="Times New Roman"/>
          <w:sz w:val="24"/>
          <w:szCs w:val="24"/>
        </w:rPr>
        <w:fldChar w:fldCharType="separate"/>
      </w:r>
      <w:r w:rsidR="00683919">
        <w:rPr>
          <w:rFonts w:ascii="Times New Roman" w:eastAsiaTheme="minorEastAsia" w:hAnsi="Times New Roman" w:cs="Times New Roman"/>
          <w:noProof/>
          <w:sz w:val="24"/>
          <w:szCs w:val="24"/>
        </w:rPr>
        <w:t>(Otis et al. 1978)</w:t>
      </w:r>
      <w:r w:rsidR="00683919">
        <w:rPr>
          <w:rFonts w:ascii="Times New Roman" w:eastAsiaTheme="minorEastAsia" w:hAnsi="Times New Roman" w:cs="Times New Roman"/>
          <w:sz w:val="24"/>
          <w:szCs w:val="24"/>
        </w:rPr>
        <w:fldChar w:fldCharType="end"/>
      </w:r>
      <w:r w:rsidRPr="00536744">
        <w:rPr>
          <w:rFonts w:ascii="Times New Roman" w:eastAsiaTheme="minorEastAsia" w:hAnsi="Times New Roman" w:cs="Times New Roman"/>
          <w:sz w:val="24"/>
          <w:szCs w:val="24"/>
        </w:rPr>
        <w:t>, Cormack-Jolly-Seber, robust design</w:t>
      </w:r>
      <w:r w:rsidR="00683919">
        <w:rPr>
          <w:rFonts w:ascii="Times New Roman" w:eastAsiaTheme="minorEastAsia" w:hAnsi="Times New Roman" w:cs="Times New Roman"/>
          <w:sz w:val="24"/>
          <w:szCs w:val="24"/>
        </w:rPr>
        <w:t xml:space="preserve"> </w:t>
      </w:r>
      <w:r w:rsidR="00683919">
        <w:rPr>
          <w:rFonts w:ascii="Times New Roman" w:eastAsiaTheme="minorEastAsia" w:hAnsi="Times New Roman" w:cs="Times New Roman"/>
          <w:sz w:val="24"/>
          <w:szCs w:val="24"/>
        </w:rPr>
        <w:fldChar w:fldCharType="begin"/>
      </w:r>
      <w:r w:rsidR="00683919">
        <w:rPr>
          <w:rFonts w:ascii="Times New Roman" w:eastAsiaTheme="minorEastAsia" w:hAnsi="Times New Roman" w:cs="Times New Roman"/>
          <w:sz w:val="24"/>
          <w:szCs w:val="24"/>
        </w:rPr>
        <w:instrText xml:space="preserve"> ADDIN EN.CITE &lt;EndNote&gt;&lt;Cite&gt;&lt;Author&gt;Pollock&lt;/Author&gt;&lt;Year&gt;1982&lt;/Year&gt;&lt;RecNum&gt;5027&lt;/RecNum&gt;&lt;DisplayText&gt;(Pollock 1982)&lt;/DisplayText&gt;&lt;record&gt;&lt;rec-number&gt;5027&lt;/rec-number&gt;&lt;foreign-keys&gt;&lt;key app="EN" db-id="tt9r9zwau55dtxedv2kvxfshxwpvwv9x9e9s" timestamp="1445350977"&gt;5027&lt;/key&gt;&lt;/foreign-keys&gt;&lt;ref-type name="Magazine Article"&gt;19&lt;/ref-type&gt;&lt;contributors&gt;&lt;authors&gt;&lt;author&gt;Pollock, Kenneth H.&lt;/author&gt;&lt;/authors&gt;&lt;/contributors&gt;&lt;titles&gt;&lt;title&gt;A Capture-Recapture Design Robust to Unequal Probability of Capture&lt;/title&gt;&lt;/titles&gt;&lt;pages&gt;752&lt;/pages&gt;&lt;number&gt;3&lt;/number&gt;&lt;dates&gt;&lt;year&gt;1982&lt;/year&gt;&lt;/dates&gt;&lt;publisher&gt;The Wildlife Society&lt;/publisher&gt;&lt;isbn&gt;0022541X&amp;#xD;19372817&lt;/isbn&gt;&lt;work-type&gt;research article&lt;/work-type&gt;&lt;urls&gt;&lt;related-urls&gt;&lt;url&gt;https://login.proxy.library.msstate.edu/login?url=http://search.ebscohost.com/login.aspx?direct=true&amp;amp;db=edsjsr&amp;amp;AN=edsjsr.10.2307.3808568&amp;amp;site=eds-live&lt;/url&gt;&lt;/related-urls&gt;&lt;/urls&gt;&lt;remote-database-name&gt;edsjsr&lt;/remote-database-name&gt;&lt;remote-database-provider&gt;EBSCOhost&lt;/remote-database-provider&gt;&lt;/record&gt;&lt;/Cite&gt;&lt;/EndNote&gt;</w:instrText>
      </w:r>
      <w:r w:rsidR="00683919">
        <w:rPr>
          <w:rFonts w:ascii="Times New Roman" w:eastAsiaTheme="minorEastAsia" w:hAnsi="Times New Roman" w:cs="Times New Roman"/>
          <w:sz w:val="24"/>
          <w:szCs w:val="24"/>
        </w:rPr>
        <w:fldChar w:fldCharType="separate"/>
      </w:r>
      <w:r w:rsidR="00683919">
        <w:rPr>
          <w:rFonts w:ascii="Times New Roman" w:eastAsiaTheme="minorEastAsia" w:hAnsi="Times New Roman" w:cs="Times New Roman"/>
          <w:noProof/>
          <w:sz w:val="24"/>
          <w:szCs w:val="24"/>
        </w:rPr>
        <w:t>(Pollock 1982)</w:t>
      </w:r>
      <w:r w:rsidR="00683919">
        <w:rPr>
          <w:rFonts w:ascii="Times New Roman" w:eastAsiaTheme="minorEastAsia" w:hAnsi="Times New Roman" w:cs="Times New Roman"/>
          <w:sz w:val="24"/>
          <w:szCs w:val="24"/>
        </w:rPr>
        <w:fldChar w:fldCharType="end"/>
      </w:r>
      <w:r w:rsidRPr="00536744">
        <w:rPr>
          <w:rFonts w:ascii="Times New Roman" w:eastAsiaTheme="minorEastAsia" w:hAnsi="Times New Roman" w:cs="Times New Roman"/>
          <w:sz w:val="24"/>
          <w:szCs w:val="24"/>
        </w:rPr>
        <w:t xml:space="preserve">, and </w:t>
      </w:r>
      <w:ins w:id="52" w:author="sara reynolds" w:date="2017-10-03T18:59:00Z">
        <w:r w:rsidR="008955D5">
          <w:rPr>
            <w:rFonts w:ascii="Times New Roman" w:eastAsiaTheme="minorEastAsia" w:hAnsi="Times New Roman" w:cs="Times New Roman"/>
            <w:sz w:val="24"/>
            <w:szCs w:val="24"/>
          </w:rPr>
          <w:t xml:space="preserve">catch </w:t>
        </w:r>
      </w:ins>
      <w:r w:rsidRPr="00536744">
        <w:rPr>
          <w:rFonts w:ascii="Times New Roman" w:eastAsiaTheme="minorEastAsia" w:hAnsi="Times New Roman" w:cs="Times New Roman"/>
          <w:sz w:val="24"/>
          <w:szCs w:val="24"/>
        </w:rPr>
        <w:t>for single occasion estimates</w:t>
      </w:r>
      <w:r w:rsidR="00683919">
        <w:rPr>
          <w:rFonts w:ascii="Times New Roman" w:eastAsiaTheme="minorEastAsia" w:hAnsi="Times New Roman" w:cs="Times New Roman"/>
          <w:sz w:val="24"/>
          <w:szCs w:val="24"/>
        </w:rPr>
        <w:t xml:space="preserve"> </w:t>
      </w:r>
      <w:commentRangeStart w:id="53"/>
      <w:r w:rsidR="00683919">
        <w:rPr>
          <w:rFonts w:ascii="Times New Roman" w:eastAsiaTheme="minorEastAsia" w:hAnsi="Times New Roman" w:cs="Times New Roman"/>
          <w:sz w:val="24"/>
          <w:szCs w:val="24"/>
        </w:rPr>
        <w:t>(i.e., relative abundance)</w:t>
      </w:r>
      <w:commentRangeEnd w:id="53"/>
      <w:r w:rsidR="008955D5">
        <w:rPr>
          <w:rStyle w:val="CommentReference"/>
        </w:rPr>
        <w:commentReference w:id="53"/>
      </w:r>
      <w:r w:rsidRPr="00536744">
        <w:rPr>
          <w:rFonts w:ascii="Times New Roman" w:eastAsiaTheme="minorEastAsia" w:hAnsi="Times New Roman" w:cs="Times New Roman"/>
          <w:sz w:val="24"/>
          <w:szCs w:val="24"/>
        </w:rPr>
        <w:t xml:space="preserve">.  Bend-level abundance estimates are then aggregated to the segment-level </w:t>
      </w:r>
      <w:r w:rsidR="00683919">
        <w:rPr>
          <w:rFonts w:ascii="Times New Roman" w:eastAsiaTheme="minorEastAsia" w:hAnsi="Times New Roman" w:cs="Times New Roman"/>
          <w:sz w:val="24"/>
          <w:szCs w:val="24"/>
        </w:rPr>
        <w:t>where estimate uncertainty is calculated using</w:t>
      </w:r>
      <w:r w:rsidRPr="00536744">
        <w:rPr>
          <w:rFonts w:ascii="Times New Roman" w:eastAsiaTheme="minorEastAsia" w:hAnsi="Times New Roman" w:cs="Times New Roman"/>
          <w:sz w:val="24"/>
          <w:szCs w:val="24"/>
        </w:rPr>
        <w:t xml:space="preserve"> the delta method</w:t>
      </w:r>
      <w:r w:rsidR="00683919">
        <w:rPr>
          <w:rFonts w:ascii="Times New Roman" w:eastAsiaTheme="minorEastAsia" w:hAnsi="Times New Roman" w:cs="Times New Roman"/>
          <w:sz w:val="24"/>
          <w:szCs w:val="24"/>
        </w:rPr>
        <w:t xml:space="preserve"> </w:t>
      </w:r>
      <w:r w:rsidR="00683919">
        <w:rPr>
          <w:rFonts w:ascii="Times New Roman" w:eastAsiaTheme="minorEastAsia" w:hAnsi="Times New Roman" w:cs="Times New Roman"/>
          <w:sz w:val="24"/>
          <w:szCs w:val="24"/>
        </w:rPr>
        <w:fldChar w:fldCharType="begin">
          <w:fldData xml:space="preserve">PEVuZE5vdGU+PENpdGU+PEF1dGhvcj5Qb3dlbGw8L0F1dGhvcj48WWVhcj4yMDA3PC9ZZWFyPjxS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</w:fldData>
        </w:fldChar>
      </w:r>
      <w:r w:rsidR="00683919">
        <w:rPr>
          <w:rFonts w:ascii="Times New Roman" w:eastAsiaTheme="minorEastAsia" w:hAnsi="Times New Roman" w:cs="Times New Roman"/>
          <w:sz w:val="24"/>
          <w:szCs w:val="24"/>
        </w:rPr>
        <w:instrText xml:space="preserve"> ADDIN EN.CITE </w:instrText>
      </w:r>
      <w:r w:rsidR="00683919">
        <w:rPr>
          <w:rFonts w:ascii="Times New Roman" w:eastAsiaTheme="minorEastAsia" w:hAnsi="Times New Roman" w:cs="Times New Roman"/>
          <w:sz w:val="24"/>
          <w:szCs w:val="24"/>
        </w:rPr>
        <w:fldChar w:fldCharType="begin">
          <w:fldData xml:space="preserve">PEVuZE5vdGU+PENpdGU+PEF1dGhvcj5Qb3dlbGw8L0F1dGhvcj48WWVhcj4yMDA3PC9ZZWFyPjxS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</w:fldData>
        </w:fldChar>
      </w:r>
      <w:r w:rsidR="00683919">
        <w:rPr>
          <w:rFonts w:ascii="Times New Roman" w:eastAsiaTheme="minorEastAsia" w:hAnsi="Times New Roman" w:cs="Times New Roman"/>
          <w:sz w:val="24"/>
          <w:szCs w:val="24"/>
        </w:rPr>
        <w:instrText xml:space="preserve"> ADDIN EN.CITE.DATA </w:instrText>
      </w:r>
      <w:r w:rsidR="00683919">
        <w:rPr>
          <w:rFonts w:ascii="Times New Roman" w:eastAsiaTheme="minorEastAsia" w:hAnsi="Times New Roman" w:cs="Times New Roman"/>
          <w:sz w:val="24"/>
          <w:szCs w:val="24"/>
        </w:rPr>
      </w:r>
      <w:r w:rsidR="00683919">
        <w:rPr>
          <w:rFonts w:ascii="Times New Roman" w:eastAsiaTheme="minorEastAsia" w:hAnsi="Times New Roman" w:cs="Times New Roman"/>
          <w:sz w:val="24"/>
          <w:szCs w:val="24"/>
        </w:rPr>
        <w:fldChar w:fldCharType="end"/>
      </w:r>
      <w:r w:rsidR="00683919">
        <w:rPr>
          <w:rFonts w:ascii="Times New Roman" w:eastAsiaTheme="minorEastAsia" w:hAnsi="Times New Roman" w:cs="Times New Roman"/>
          <w:sz w:val="24"/>
          <w:szCs w:val="24"/>
        </w:rPr>
      </w:r>
      <w:r w:rsidR="00683919">
        <w:rPr>
          <w:rFonts w:ascii="Times New Roman" w:eastAsiaTheme="minorEastAsia" w:hAnsi="Times New Roman" w:cs="Times New Roman"/>
          <w:sz w:val="24"/>
          <w:szCs w:val="24"/>
        </w:rPr>
        <w:fldChar w:fldCharType="separate"/>
      </w:r>
      <w:r w:rsidR="00683919">
        <w:rPr>
          <w:rFonts w:ascii="Times New Roman" w:eastAsiaTheme="minorEastAsia" w:hAnsi="Times New Roman" w:cs="Times New Roman"/>
          <w:noProof/>
          <w:sz w:val="24"/>
          <w:szCs w:val="24"/>
        </w:rPr>
        <w:t>(Hilborn and Mangel 1997, Powell 2007)</w:t>
      </w:r>
      <w:r w:rsidR="00683919">
        <w:rPr>
          <w:rFonts w:ascii="Times New Roman" w:eastAsiaTheme="minorEastAsia" w:hAnsi="Times New Roman" w:cs="Times New Roman"/>
          <w:sz w:val="24"/>
          <w:szCs w:val="24"/>
        </w:rPr>
        <w:fldChar w:fldCharType="end"/>
      </w:r>
      <w:r w:rsidRPr="00536744">
        <w:rPr>
          <w:rFonts w:ascii="Times New Roman" w:eastAsiaTheme="minorEastAsia" w:hAnsi="Times New Roman" w:cs="Times New Roman"/>
          <w:sz w:val="24"/>
          <w:szCs w:val="24"/>
        </w:rPr>
        <w:t>.  Trend estimates are computed as the slope of the linear model</w:t>
      </w:r>
      <w:r w:rsidR="00683919">
        <w:rPr>
          <w:rFonts w:ascii="Times New Roman" w:eastAsiaTheme="minorEastAsia" w:hAnsi="Times New Roman" w:cs="Times New Roman"/>
          <w:sz w:val="24"/>
          <w:szCs w:val="24"/>
        </w:rPr>
        <w:t xml:space="preserve"> of either annual abundance estimate</w:t>
      </w:r>
      <w:ins w:id="54" w:author="sara reynolds" w:date="2017-10-03T18:57:00Z">
        <w:r w:rsidR="008955D5">
          <w:rPr>
            <w:rFonts w:ascii="Times New Roman" w:eastAsiaTheme="minorEastAsia" w:hAnsi="Times New Roman" w:cs="Times New Roman"/>
            <w:sz w:val="24"/>
            <w:szCs w:val="24"/>
          </w:rPr>
          <w:t>s</w:t>
        </w:r>
      </w:ins>
      <w:r w:rsidR="00683919">
        <w:rPr>
          <w:rFonts w:ascii="Times New Roman" w:eastAsiaTheme="minorEastAsia" w:hAnsi="Times New Roman" w:cs="Times New Roman"/>
          <w:sz w:val="24"/>
          <w:szCs w:val="24"/>
        </w:rPr>
        <w:t xml:space="preserve"> or </w:t>
      </w:r>
      <w:ins w:id="55" w:author="sara reynolds" w:date="2017-10-04T08:04:00Z">
        <w:r w:rsidR="009066A8">
          <w:rPr>
            <w:rFonts w:ascii="Times New Roman" w:eastAsiaTheme="minorEastAsia" w:hAnsi="Times New Roman" w:cs="Times New Roman"/>
            <w:sz w:val="24"/>
            <w:szCs w:val="24"/>
          </w:rPr>
          <w:t xml:space="preserve">annual </w:t>
        </w:r>
      </w:ins>
      <w:r w:rsidR="00683919">
        <w:rPr>
          <w:rFonts w:ascii="Times New Roman" w:eastAsiaTheme="minorEastAsia" w:hAnsi="Times New Roman" w:cs="Times New Roman"/>
          <w:sz w:val="24"/>
          <w:szCs w:val="24"/>
        </w:rPr>
        <w:t>catch</w:t>
      </w:r>
      <w:ins w:id="56" w:author="sara reynolds" w:date="2017-10-03T18:57:00Z">
        <w:r w:rsidR="008955D5">
          <w:rPr>
            <w:rFonts w:ascii="Times New Roman" w:eastAsiaTheme="minorEastAsia" w:hAnsi="Times New Roman" w:cs="Times New Roman"/>
            <w:sz w:val="24"/>
            <w:szCs w:val="24"/>
          </w:rPr>
          <w:t xml:space="preserve"> per unit effort</w:t>
        </w:r>
      </w:ins>
      <w:r w:rsidR="00683919">
        <w:rPr>
          <w:rFonts w:ascii="Times New Roman" w:eastAsiaTheme="minorEastAsia" w:hAnsi="Times New Roman" w:cs="Times New Roman"/>
          <w:sz w:val="24"/>
          <w:szCs w:val="24"/>
        </w:rPr>
        <w:t xml:space="preserve"> </w:t>
      </w:r>
      <w:r w:rsidR="00CA743A">
        <w:rPr>
          <w:rFonts w:ascii="Times New Roman" w:eastAsiaTheme="minorEastAsia" w:hAnsi="Times New Roman" w:cs="Times New Roman"/>
          <w:sz w:val="24"/>
          <w:szCs w:val="24"/>
        </w:rPr>
        <w:t>for each seg</w:t>
      </w:r>
      <w:r w:rsidR="00683919">
        <w:rPr>
          <w:rFonts w:ascii="Times New Roman" w:eastAsiaTheme="minorEastAsia" w:hAnsi="Times New Roman" w:cs="Times New Roman"/>
          <w:sz w:val="24"/>
          <w:szCs w:val="24"/>
        </w:rPr>
        <w:t xml:space="preserve">ment. Alternatively, in absence of recruitment, survival is the same as population trend.  </w:t>
      </w:r>
      <w:r w:rsidRPr="00536744">
        <w:rPr>
          <w:rFonts w:ascii="Times New Roman" w:eastAsiaTheme="minorEastAsia" w:hAnsi="Times New Roman" w:cs="Times New Roman"/>
          <w:sz w:val="24"/>
          <w:szCs w:val="24"/>
        </w:rPr>
        <w:t xml:space="preserve">Additionally, estimates of other population </w:t>
      </w:r>
      <w:r w:rsidR="00683919">
        <w:rPr>
          <w:rFonts w:ascii="Times New Roman" w:eastAsiaTheme="minorEastAsia" w:hAnsi="Times New Roman" w:cs="Times New Roman"/>
          <w:sz w:val="24"/>
          <w:szCs w:val="24"/>
        </w:rPr>
        <w:t xml:space="preserve">attributes identified by stakeholders </w:t>
      </w:r>
      <w:r w:rsidRPr="00536744">
        <w:rPr>
          <w:rFonts w:ascii="Times New Roman" w:eastAsiaTheme="minorEastAsia" w:hAnsi="Times New Roman" w:cs="Times New Roman"/>
          <w:sz w:val="24"/>
          <w:szCs w:val="24"/>
        </w:rPr>
        <w:t>are calculated (e.g.</w:t>
      </w:r>
      <w:r w:rsidR="00787BAD">
        <w:rPr>
          <w:rFonts w:ascii="Times New Roman" w:eastAsiaTheme="minorEastAsia" w:hAnsi="Times New Roman" w:cs="Times New Roman"/>
          <w:sz w:val="24"/>
          <w:szCs w:val="24"/>
        </w:rPr>
        <w:t>,</w:t>
      </w:r>
      <w:r w:rsidRPr="00536744">
        <w:rPr>
          <w:rFonts w:ascii="Times New Roman" w:eastAsiaTheme="minorEastAsia" w:hAnsi="Times New Roman" w:cs="Times New Roman"/>
          <w:sz w:val="24"/>
          <w:szCs w:val="24"/>
        </w:rPr>
        <w:t xml:space="preserve"> mean</w:t>
      </w:r>
      <w:del w:id="57" w:author="sara reynolds" w:date="2017-10-03T18:58:00Z">
        <w:r w:rsidRPr="00536744" w:rsidDel="008955D5">
          <w:rPr>
            <w:rFonts w:ascii="Times New Roman" w:eastAsiaTheme="minorEastAsia" w:hAnsi="Times New Roman" w:cs="Times New Roman"/>
            <w:sz w:val="24"/>
            <w:szCs w:val="24"/>
          </w:rPr>
          <w:delText xml:space="preserve"> fish</w:delText>
        </w:r>
      </w:del>
      <w:r w:rsidRPr="00536744">
        <w:rPr>
          <w:rFonts w:ascii="Times New Roman" w:eastAsiaTheme="minorEastAsia" w:hAnsi="Times New Roman" w:cs="Times New Roman"/>
          <w:sz w:val="24"/>
          <w:szCs w:val="24"/>
        </w:rPr>
        <w:t xml:space="preserve"> l</w:t>
      </w:r>
      <w:r w:rsidRPr="00787BAD">
        <w:rPr>
          <w:rFonts w:ascii="Times New Roman" w:eastAsiaTheme="minorEastAsia" w:hAnsi="Times New Roman" w:cs="Times New Roman"/>
          <w:noProof/>
          <w:sz w:val="24"/>
          <w:szCs w:val="24"/>
        </w:rPr>
        <w:t>engt</w:t>
      </w:r>
      <w:r w:rsidRPr="00536744">
        <w:rPr>
          <w:rFonts w:ascii="Times New Roman" w:eastAsiaTheme="minorEastAsia" w:hAnsi="Times New Roman" w:cs="Times New Roman"/>
          <w:sz w:val="24"/>
          <w:szCs w:val="24"/>
        </w:rPr>
        <w:t>h</w:t>
      </w:r>
      <w:r w:rsidR="00683919">
        <w:rPr>
          <w:rFonts w:ascii="Times New Roman" w:eastAsiaTheme="minorEastAsia" w:hAnsi="Times New Roman" w:cs="Times New Roman"/>
          <w:sz w:val="24"/>
          <w:szCs w:val="24"/>
        </w:rPr>
        <w:t>, size structure, condition</w:t>
      </w:r>
      <w:r w:rsidRPr="00536744">
        <w:rPr>
          <w:rFonts w:ascii="Times New Roman" w:eastAsiaTheme="minorEastAsia" w:hAnsi="Times New Roman" w:cs="Times New Roman"/>
          <w:sz w:val="24"/>
          <w:szCs w:val="24"/>
        </w:rPr>
        <w:t xml:space="preserve">). </w:t>
      </w:r>
    </w:p>
    <w:p w14:paraId="78837C19" w14:textId="36DF3800" w:rsidR="005F7FE6" w:rsidDel="00B01000" w:rsidRDefault="005F7FE6" w:rsidP="00857666">
      <w:pPr>
        <w:rPr>
          <w:del w:id="58" w:author="sara reynolds" w:date="2017-10-04T08:46:00Z"/>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r w:rsidR="00857666" w:rsidRPr="00536744">
        <w:rPr>
          <w:rFonts w:ascii="Times New Roman" w:eastAsiaTheme="minorEastAsia" w:hAnsi="Times New Roman" w:cs="Times New Roman"/>
          <w:sz w:val="24"/>
          <w:szCs w:val="24"/>
        </w:rPr>
        <w:t xml:space="preserve">ias, precision, and performance </w:t>
      </w:r>
      <w:r>
        <w:rPr>
          <w:rFonts w:ascii="Times New Roman" w:eastAsiaTheme="minorEastAsia" w:hAnsi="Times New Roman" w:cs="Times New Roman"/>
          <w:sz w:val="24"/>
          <w:szCs w:val="24"/>
        </w:rPr>
        <w:t>are</w:t>
      </w:r>
      <w:r w:rsidR="00857666" w:rsidRPr="00787BAD">
        <w:rPr>
          <w:rFonts w:ascii="Times New Roman" w:eastAsiaTheme="minorEastAsia" w:hAnsi="Times New Roman" w:cs="Times New Roman"/>
          <w:noProof/>
          <w:sz w:val="24"/>
          <w:szCs w:val="24"/>
        </w:rPr>
        <w:t xml:space="preserve"> computed</w:t>
      </w:r>
      <w:r w:rsidR="00857666" w:rsidRPr="00536744">
        <w:rPr>
          <w:rFonts w:ascii="Times New Roman" w:eastAsiaTheme="minorEastAsia" w:hAnsi="Times New Roman" w:cs="Times New Roman"/>
          <w:sz w:val="24"/>
          <w:szCs w:val="24"/>
        </w:rPr>
        <w:t xml:space="preserve"> for each estimator-sampling design combination.  The bias of an estimator used with a particular sampling design </w:t>
      </w:r>
      <w:r w:rsidR="00857666" w:rsidRPr="00787BAD">
        <w:rPr>
          <w:rFonts w:ascii="Times New Roman" w:eastAsiaTheme="minorEastAsia" w:hAnsi="Times New Roman" w:cs="Times New Roman"/>
          <w:noProof/>
          <w:sz w:val="24"/>
          <w:szCs w:val="24"/>
        </w:rPr>
        <w:t>is computed</w:t>
      </w:r>
      <w:r w:rsidR="00857666" w:rsidRPr="00536744">
        <w:rPr>
          <w:rFonts w:ascii="Times New Roman" w:eastAsiaTheme="minorEastAsia" w:hAnsi="Times New Roman" w:cs="Times New Roman"/>
          <w:sz w:val="24"/>
          <w:szCs w:val="24"/>
        </w:rPr>
        <w:t xml:space="preserve"> as the expected value of the difference between the estimated value and the actual value, where the expectation </w:t>
      </w:r>
      <w:r w:rsidR="00857666" w:rsidRPr="00787BAD">
        <w:rPr>
          <w:rFonts w:ascii="Times New Roman" w:eastAsiaTheme="minorEastAsia" w:hAnsi="Times New Roman" w:cs="Times New Roman"/>
          <w:noProof/>
          <w:sz w:val="24"/>
          <w:szCs w:val="24"/>
        </w:rPr>
        <w:t>is taken</w:t>
      </w:r>
      <w:r w:rsidR="00857666" w:rsidRPr="00536744">
        <w:rPr>
          <w:rFonts w:ascii="Times New Roman" w:eastAsiaTheme="minorEastAsia" w:hAnsi="Times New Roman" w:cs="Times New Roman"/>
          <w:sz w:val="24"/>
          <w:szCs w:val="24"/>
        </w:rPr>
        <w:t xml:space="preserve"> over all estimates made by the given estimator on all catch data simulated under the given sampling design.  Note, actual values are known since they are reported in or can </w:t>
      </w:r>
      <w:r w:rsidR="00857666" w:rsidRPr="00787BAD">
        <w:rPr>
          <w:rFonts w:ascii="Times New Roman" w:eastAsiaTheme="minorEastAsia" w:hAnsi="Times New Roman" w:cs="Times New Roman"/>
          <w:noProof/>
          <w:sz w:val="24"/>
          <w:szCs w:val="24"/>
        </w:rPr>
        <w:t>be derived</w:t>
      </w:r>
      <w:r w:rsidR="00857666" w:rsidRPr="00536744">
        <w:rPr>
          <w:rFonts w:ascii="Times New Roman" w:eastAsiaTheme="minorEastAsia" w:hAnsi="Times New Roman" w:cs="Times New Roman"/>
          <w:sz w:val="24"/>
          <w:szCs w:val="24"/>
        </w:rPr>
        <w:t xml:space="preserve"> from the reference population data.  </w:t>
      </w:r>
      <w:commentRangeStart w:id="59"/>
      <w:r w:rsidR="00857666" w:rsidRPr="00536744">
        <w:rPr>
          <w:rFonts w:ascii="Times New Roman" w:eastAsiaTheme="minorEastAsia" w:hAnsi="Times New Roman" w:cs="Times New Roman"/>
          <w:sz w:val="24"/>
          <w:szCs w:val="24"/>
        </w:rPr>
        <w:t xml:space="preserve">Precision </w:t>
      </w:r>
      <w:r w:rsidR="00857666" w:rsidRPr="00787BAD">
        <w:rPr>
          <w:rFonts w:ascii="Times New Roman" w:eastAsiaTheme="minorEastAsia" w:hAnsi="Times New Roman" w:cs="Times New Roman"/>
          <w:noProof/>
          <w:sz w:val="24"/>
          <w:szCs w:val="24"/>
        </w:rPr>
        <w:t>is calculated</w:t>
      </w:r>
      <w:r w:rsidR="00857666" w:rsidRPr="00536744">
        <w:rPr>
          <w:rFonts w:ascii="Times New Roman" w:eastAsiaTheme="minorEastAsia" w:hAnsi="Times New Roman" w:cs="Times New Roman"/>
          <w:sz w:val="24"/>
          <w:szCs w:val="24"/>
        </w:rPr>
        <w:t xml:space="preserve"> as the ratio of the standard error to the absolute value of the</w:t>
      </w:r>
      <w:r>
        <w:rPr>
          <w:rFonts w:ascii="Times New Roman" w:eastAsiaTheme="minorEastAsia" w:hAnsi="Times New Roman" w:cs="Times New Roman"/>
          <w:sz w:val="24"/>
          <w:szCs w:val="24"/>
        </w:rPr>
        <w:t xml:space="preserve"> estimate</w:t>
      </w:r>
      <w:r w:rsidR="00857666" w:rsidRPr="00536744">
        <w:rPr>
          <w:rFonts w:ascii="Times New Roman" w:eastAsiaTheme="minorEastAsia" w:hAnsi="Times New Roman" w:cs="Times New Roman"/>
          <w:sz w:val="24"/>
          <w:szCs w:val="24"/>
        </w:rPr>
        <w:t xml:space="preserve">.  </w:t>
      </w:r>
      <w:commentRangeEnd w:id="59"/>
      <w:r w:rsidR="008955D5">
        <w:rPr>
          <w:rStyle w:val="CommentReference"/>
        </w:rPr>
        <w:commentReference w:id="59"/>
      </w:r>
      <w:r w:rsidR="00857666" w:rsidRPr="00DF4F2B">
        <w:rPr>
          <w:rFonts w:ascii="Times New Roman" w:eastAsiaTheme="minorEastAsia" w:hAnsi="Times New Roman" w:cs="Times New Roman"/>
          <w:sz w:val="24"/>
          <w:szCs w:val="24"/>
        </w:rPr>
        <w:t xml:space="preserve">Since </w:t>
      </w:r>
      <w:r w:rsidRPr="00DF4F2B">
        <w:rPr>
          <w:rFonts w:ascii="Times New Roman" w:eastAsiaTheme="minorEastAsia" w:hAnsi="Times New Roman" w:cs="Times New Roman"/>
          <w:sz w:val="24"/>
          <w:szCs w:val="24"/>
        </w:rPr>
        <w:lastRenderedPageBreak/>
        <w:t>sparse</w:t>
      </w:r>
      <w:r w:rsidR="00857666" w:rsidRPr="00DF4F2B">
        <w:rPr>
          <w:rFonts w:ascii="Times New Roman" w:eastAsiaTheme="minorEastAsia" w:hAnsi="Times New Roman" w:cs="Times New Roman"/>
          <w:sz w:val="24"/>
          <w:szCs w:val="24"/>
        </w:rPr>
        <w:t xml:space="preserve"> catch data will lead to errors in certain abundance estimator calculations</w:t>
      </w:r>
      <w:ins w:id="60" w:author="sara reynolds" w:date="2017-10-04T08:27:00Z">
        <w:r w:rsidR="00DF4F2B">
          <w:rPr>
            <w:rFonts w:ascii="Times New Roman" w:eastAsiaTheme="minorEastAsia" w:hAnsi="Times New Roman" w:cs="Times New Roman"/>
            <w:sz w:val="24"/>
            <w:szCs w:val="24"/>
          </w:rPr>
          <w:t>,</w:t>
        </w:r>
      </w:ins>
      <w:r w:rsidRPr="00DF4F2B">
        <w:rPr>
          <w:rFonts w:ascii="Times New Roman" w:eastAsiaTheme="minorEastAsia" w:hAnsi="Times New Roman" w:cs="Times New Roman"/>
          <w:sz w:val="24"/>
          <w:szCs w:val="24"/>
        </w:rPr>
        <w:t xml:space="preserve"> </w:t>
      </w:r>
      <w:r w:rsidR="00857666" w:rsidRPr="00DF4F2B">
        <w:rPr>
          <w:rFonts w:ascii="Times New Roman" w:eastAsiaTheme="minorEastAsia" w:hAnsi="Times New Roman" w:cs="Times New Roman"/>
          <w:sz w:val="24"/>
          <w:szCs w:val="24"/>
        </w:rPr>
        <w:t xml:space="preserve">estimator performance </w:t>
      </w:r>
      <w:r w:rsidRPr="00DF4F2B">
        <w:rPr>
          <w:rFonts w:ascii="Times New Roman" w:eastAsiaTheme="minorEastAsia" w:hAnsi="Times New Roman" w:cs="Times New Roman"/>
          <w:sz w:val="24"/>
          <w:szCs w:val="24"/>
        </w:rPr>
        <w:t>wa</w:t>
      </w:r>
      <w:r w:rsidR="00857666" w:rsidRPr="00DF4F2B">
        <w:rPr>
          <w:rFonts w:ascii="Times New Roman" w:eastAsiaTheme="minorEastAsia" w:hAnsi="Times New Roman" w:cs="Times New Roman"/>
          <w:sz w:val="24"/>
          <w:szCs w:val="24"/>
        </w:rPr>
        <w:t>s calculated</w:t>
      </w:r>
      <w:r w:rsidRPr="00DF4F2B">
        <w:rPr>
          <w:rFonts w:ascii="Times New Roman" w:eastAsiaTheme="minorEastAsia" w:hAnsi="Times New Roman" w:cs="Times New Roman"/>
          <w:sz w:val="24"/>
          <w:szCs w:val="24"/>
        </w:rPr>
        <w:t xml:space="preserve"> as</w:t>
      </w:r>
      <w:ins w:id="61" w:author="sara reynolds" w:date="2017-10-04T08:29:00Z">
        <w:r w:rsidR="00DF4F2B">
          <w:rPr>
            <w:rFonts w:ascii="Times New Roman" w:eastAsiaTheme="minorEastAsia" w:hAnsi="Times New Roman" w:cs="Times New Roman"/>
            <w:sz w:val="24"/>
            <w:szCs w:val="24"/>
          </w:rPr>
          <w:t xml:space="preserve"> the</w:t>
        </w:r>
      </w:ins>
      <w:r w:rsidRPr="00DF4F2B">
        <w:rPr>
          <w:rFonts w:ascii="Times New Roman" w:eastAsiaTheme="minorEastAsia" w:hAnsi="Times New Roman" w:cs="Times New Roman"/>
          <w:sz w:val="24"/>
          <w:szCs w:val="24"/>
        </w:rPr>
        <w:t xml:space="preserve"> proportion of</w:t>
      </w:r>
      <w:ins w:id="62" w:author="sara reynolds" w:date="2017-10-04T08:30:00Z">
        <w:r w:rsidR="00DF4F2B">
          <w:rPr>
            <w:rFonts w:ascii="Times New Roman" w:eastAsiaTheme="minorEastAsia" w:hAnsi="Times New Roman" w:cs="Times New Roman"/>
            <w:sz w:val="24"/>
            <w:szCs w:val="24"/>
          </w:rPr>
          <w:t xml:space="preserve"> the</w:t>
        </w:r>
      </w:ins>
      <w:r w:rsidRPr="00DF4F2B">
        <w:rPr>
          <w:rFonts w:ascii="Times New Roman" w:eastAsiaTheme="minorEastAsia" w:hAnsi="Times New Roman" w:cs="Times New Roman"/>
          <w:sz w:val="24"/>
          <w:szCs w:val="24"/>
        </w:rPr>
        <w:t xml:space="preserve"> </w:t>
      </w:r>
      <w:commentRangeStart w:id="63"/>
      <w:del w:id="64" w:author="sara reynolds" w:date="2017-10-04T08:28:00Z">
        <w:r w:rsidRPr="00DF4F2B" w:rsidDel="00DF4F2B">
          <w:rPr>
            <w:rFonts w:ascii="Times New Roman" w:eastAsiaTheme="minorEastAsia" w:hAnsi="Times New Roman" w:cs="Times New Roman"/>
            <w:sz w:val="24"/>
            <w:szCs w:val="24"/>
          </w:rPr>
          <w:delText xml:space="preserve">replicates </w:delText>
        </w:r>
      </w:del>
      <w:ins w:id="65" w:author="sara reynolds" w:date="2017-10-04T08:30:00Z">
        <w:r w:rsidR="00DF4F2B">
          <w:rPr>
            <w:rFonts w:ascii="Times New Roman" w:eastAsiaTheme="minorEastAsia" w:hAnsi="Times New Roman" w:cs="Times New Roman"/>
            <w:sz w:val="24"/>
            <w:szCs w:val="24"/>
          </w:rPr>
          <w:t>catch</w:t>
        </w:r>
      </w:ins>
      <w:ins w:id="66" w:author="sara reynolds" w:date="2017-10-04T08:28:00Z">
        <w:r w:rsidR="00DF4F2B">
          <w:rPr>
            <w:rFonts w:ascii="Times New Roman" w:eastAsiaTheme="minorEastAsia" w:hAnsi="Times New Roman" w:cs="Times New Roman"/>
            <w:sz w:val="24"/>
            <w:szCs w:val="24"/>
          </w:rPr>
          <w:t xml:space="preserve"> data</w:t>
        </w:r>
      </w:ins>
      <w:commentRangeEnd w:id="63"/>
      <w:ins w:id="67" w:author="sara reynolds" w:date="2017-10-04T08:31:00Z">
        <w:r w:rsidR="00C24217">
          <w:rPr>
            <w:rStyle w:val="CommentReference"/>
          </w:rPr>
          <w:commentReference w:id="63"/>
        </w:r>
      </w:ins>
      <w:ins w:id="68" w:author="sara reynolds" w:date="2017-10-04T08:28:00Z">
        <w:r w:rsidR="00DF4F2B" w:rsidRPr="00DF4F2B">
          <w:rPr>
            <w:rFonts w:ascii="Times New Roman" w:eastAsiaTheme="minorEastAsia" w:hAnsi="Times New Roman" w:cs="Times New Roman"/>
            <w:sz w:val="24"/>
            <w:szCs w:val="24"/>
          </w:rPr>
          <w:t xml:space="preserve"> </w:t>
        </w:r>
      </w:ins>
      <w:r w:rsidRPr="00DF4F2B">
        <w:rPr>
          <w:rFonts w:ascii="Times New Roman" w:eastAsiaTheme="minorEastAsia" w:hAnsi="Times New Roman" w:cs="Times New Roman"/>
          <w:sz w:val="24"/>
          <w:szCs w:val="24"/>
        </w:rPr>
        <w:t xml:space="preserve">that allowed </w:t>
      </w:r>
      <w:ins w:id="69" w:author="sara reynolds" w:date="2017-10-04T08:29:00Z">
        <w:r w:rsidR="00C24217">
          <w:rPr>
            <w:rFonts w:ascii="Times New Roman" w:eastAsiaTheme="minorEastAsia" w:hAnsi="Times New Roman" w:cs="Times New Roman"/>
            <w:sz w:val="24"/>
            <w:szCs w:val="24"/>
          </w:rPr>
          <w:t>for</w:t>
        </w:r>
        <w:r w:rsidR="00DF4F2B">
          <w:rPr>
            <w:rFonts w:ascii="Times New Roman" w:eastAsiaTheme="minorEastAsia" w:hAnsi="Times New Roman" w:cs="Times New Roman"/>
            <w:sz w:val="24"/>
            <w:szCs w:val="24"/>
          </w:rPr>
          <w:t xml:space="preserve"> reliable</w:t>
        </w:r>
      </w:ins>
      <w:ins w:id="70" w:author="sara reynolds" w:date="2017-10-04T08:30:00Z">
        <w:r w:rsidR="00DF4F2B">
          <w:rPr>
            <w:rFonts w:ascii="Times New Roman" w:eastAsiaTheme="minorEastAsia" w:hAnsi="Times New Roman" w:cs="Times New Roman"/>
            <w:sz w:val="24"/>
            <w:szCs w:val="24"/>
          </w:rPr>
          <w:t xml:space="preserve"> bend</w:t>
        </w:r>
      </w:ins>
      <w:ins w:id="71" w:author="sara reynolds" w:date="2017-10-04T08:29:00Z">
        <w:r w:rsidR="00DF4F2B">
          <w:rPr>
            <w:rFonts w:ascii="Times New Roman" w:eastAsiaTheme="minorEastAsia" w:hAnsi="Times New Roman" w:cs="Times New Roman"/>
            <w:sz w:val="24"/>
            <w:szCs w:val="24"/>
          </w:rPr>
          <w:t xml:space="preserve"> abundance </w:t>
        </w:r>
      </w:ins>
      <w:del w:id="72" w:author="sara reynolds" w:date="2017-10-04T08:29:00Z">
        <w:r w:rsidRPr="00DF4F2B" w:rsidDel="00DF4F2B">
          <w:rPr>
            <w:rFonts w:ascii="Times New Roman" w:eastAsiaTheme="minorEastAsia" w:hAnsi="Times New Roman" w:cs="Times New Roman"/>
            <w:sz w:val="24"/>
            <w:szCs w:val="24"/>
          </w:rPr>
          <w:delText xml:space="preserve">the metric to be </w:delText>
        </w:r>
      </w:del>
      <w:r w:rsidRPr="00DF4F2B">
        <w:rPr>
          <w:rFonts w:ascii="Times New Roman" w:eastAsiaTheme="minorEastAsia" w:hAnsi="Times New Roman" w:cs="Times New Roman"/>
          <w:sz w:val="24"/>
          <w:szCs w:val="24"/>
        </w:rPr>
        <w:t>estimate</w:t>
      </w:r>
      <w:ins w:id="73" w:author="sara reynolds" w:date="2017-10-04T08:31:00Z">
        <w:r w:rsidR="00C24217">
          <w:rPr>
            <w:rFonts w:ascii="Times New Roman" w:eastAsiaTheme="minorEastAsia" w:hAnsi="Times New Roman" w:cs="Times New Roman"/>
            <w:sz w:val="24"/>
            <w:szCs w:val="24"/>
          </w:rPr>
          <w:t>s</w:t>
        </w:r>
      </w:ins>
      <w:r w:rsidR="00857666" w:rsidRPr="00DF4F2B">
        <w:rPr>
          <w:rFonts w:ascii="Times New Roman" w:eastAsiaTheme="minorEastAsia" w:hAnsi="Times New Roman" w:cs="Times New Roman"/>
          <w:sz w:val="24"/>
          <w:szCs w:val="24"/>
        </w:rPr>
        <w:t>.</w:t>
      </w:r>
      <w:del w:id="74" w:author="sara reynolds" w:date="2017-10-04T08:29:00Z">
        <w:r w:rsidR="00857666" w:rsidRPr="00536744" w:rsidDel="00DF4F2B">
          <w:rPr>
            <w:rFonts w:ascii="Times New Roman" w:eastAsiaTheme="minorEastAsia" w:hAnsi="Times New Roman" w:cs="Times New Roman"/>
            <w:sz w:val="24"/>
            <w:szCs w:val="24"/>
          </w:rPr>
          <w:delText xml:space="preserve">  </w:delText>
        </w:r>
      </w:del>
    </w:p>
    <w:p w14:paraId="23D0D302" w14:textId="7922A334" w:rsidR="00B01000" w:rsidRDefault="00B01000" w:rsidP="00857666">
      <w:pPr>
        <w:rPr>
          <w:ins w:id="75" w:author="sara reynolds" w:date="2017-10-04T08:41:00Z"/>
          <w:rFonts w:ascii="Times New Roman" w:hAnsi="Times New Roman" w:cs="Times New Roman"/>
          <w:sz w:val="24"/>
          <w:szCs w:val="24"/>
          <w:highlight w:val="cyan"/>
        </w:rPr>
      </w:pPr>
    </w:p>
    <w:p w14:paraId="2355A485" w14:textId="3FCFFCCC" w:rsidR="00857666" w:rsidRPr="00536744" w:rsidRDefault="00857666" w:rsidP="00857666">
      <w:pPr>
        <w:rPr>
          <w:rFonts w:ascii="Times New Roman" w:hAnsi="Times New Roman" w:cs="Times New Roman"/>
          <w:sz w:val="24"/>
          <w:szCs w:val="24"/>
        </w:rPr>
      </w:pPr>
      <w:r w:rsidRPr="00B01000">
        <w:rPr>
          <w:rFonts w:ascii="Times New Roman" w:hAnsi="Times New Roman" w:cs="Times New Roman"/>
          <w:sz w:val="24"/>
          <w:szCs w:val="24"/>
        </w:rPr>
        <w:t xml:space="preserve">Each estimator-sampling design combination </w:t>
      </w:r>
      <w:r w:rsidRPr="00AB7A6D">
        <w:rPr>
          <w:rFonts w:ascii="Times New Roman" w:hAnsi="Times New Roman" w:cs="Times New Roman"/>
          <w:noProof/>
          <w:sz w:val="24"/>
          <w:szCs w:val="24"/>
        </w:rPr>
        <w:t>is associated</w:t>
      </w:r>
      <w:r w:rsidRPr="00AB7A6D">
        <w:rPr>
          <w:rFonts w:ascii="Times New Roman" w:hAnsi="Times New Roman" w:cs="Times New Roman"/>
          <w:sz w:val="24"/>
          <w:szCs w:val="24"/>
        </w:rPr>
        <w:t xml:space="preserve"> with a measure of bias, precision, and performance</w:t>
      </w:r>
      <w:ins w:id="76" w:author="sara reynolds" w:date="2017-10-03T19:04:00Z">
        <w:r w:rsidR="008955D5" w:rsidRPr="00AB7A6D">
          <w:rPr>
            <w:rFonts w:ascii="Times New Roman" w:hAnsi="Times New Roman" w:cs="Times New Roman"/>
            <w:sz w:val="24"/>
            <w:szCs w:val="24"/>
          </w:rPr>
          <w:t xml:space="preserve">.  </w:t>
        </w:r>
      </w:ins>
      <w:del w:id="77" w:author="sara reynolds" w:date="2017-10-03T19:05:00Z">
        <w:r w:rsidR="00426EF1" w:rsidRPr="003C1C85" w:rsidDel="008955D5">
          <w:rPr>
            <w:rFonts w:ascii="Times New Roman" w:hAnsi="Times New Roman" w:cs="Times New Roman"/>
            <w:sz w:val="24"/>
            <w:szCs w:val="24"/>
          </w:rPr>
          <w:delText xml:space="preserve"> that</w:delText>
        </w:r>
      </w:del>
      <w:del w:id="78" w:author="sara reynolds" w:date="2017-10-04T08:45:00Z">
        <w:r w:rsidR="00426EF1" w:rsidRPr="003C1C85" w:rsidDel="00B01000">
          <w:rPr>
            <w:rFonts w:ascii="Times New Roman" w:hAnsi="Times New Roman" w:cs="Times New Roman"/>
            <w:sz w:val="24"/>
            <w:szCs w:val="24"/>
          </w:rPr>
          <w:delText xml:space="preserve"> are </w:delText>
        </w:r>
        <w:r w:rsidRPr="00B01000" w:rsidDel="00B01000">
          <w:rPr>
            <w:rFonts w:ascii="Times New Roman" w:hAnsi="Times New Roman" w:cs="Times New Roman"/>
            <w:sz w:val="24"/>
            <w:szCs w:val="24"/>
          </w:rPr>
          <w:delText>scale</w:delText>
        </w:r>
        <w:r w:rsidR="00426EF1" w:rsidRPr="00B01000" w:rsidDel="00B01000">
          <w:rPr>
            <w:rFonts w:ascii="Times New Roman" w:hAnsi="Times New Roman" w:cs="Times New Roman"/>
            <w:sz w:val="24"/>
            <w:szCs w:val="24"/>
          </w:rPr>
          <w:delText>d</w:delText>
        </w:r>
        <w:r w:rsidRPr="00B01000" w:rsidDel="00B01000">
          <w:rPr>
            <w:rFonts w:ascii="Times New Roman" w:hAnsi="Times New Roman" w:cs="Times New Roman"/>
            <w:sz w:val="24"/>
            <w:szCs w:val="24"/>
          </w:rPr>
          <w:delText xml:space="preserve"> and rank their importance.  </w:delText>
        </w:r>
        <w:r w:rsidR="00426EF1" w:rsidRPr="00B01000" w:rsidDel="00B01000">
          <w:rPr>
            <w:rFonts w:ascii="Times New Roman" w:hAnsi="Times New Roman" w:cs="Times New Roman"/>
            <w:sz w:val="24"/>
            <w:szCs w:val="24"/>
          </w:rPr>
          <w:delText>We</w:delText>
        </w:r>
      </w:del>
      <w:ins w:id="79" w:author="sara reynolds" w:date="2017-10-04T08:45:00Z">
        <w:r w:rsidR="00B01000" w:rsidRPr="00B01000">
          <w:rPr>
            <w:rFonts w:ascii="Times New Roman" w:hAnsi="Times New Roman" w:cs="Times New Roman"/>
            <w:sz w:val="24"/>
            <w:szCs w:val="24"/>
            <w:rPrChange w:id="80" w:author="sara reynolds" w:date="2017-10-04T08:47:00Z">
              <w:rPr>
                <w:rFonts w:ascii="Times New Roman" w:hAnsi="Times New Roman" w:cs="Times New Roman"/>
                <w:sz w:val="24"/>
                <w:szCs w:val="24"/>
                <w:highlight w:val="cyan"/>
              </w:rPr>
            </w:rPrChange>
          </w:rPr>
          <w:t>For each of the three metrics we</w:t>
        </w:r>
      </w:ins>
      <w:r w:rsidRPr="00B01000">
        <w:rPr>
          <w:rFonts w:ascii="Times New Roman" w:hAnsi="Times New Roman" w:cs="Times New Roman"/>
          <w:sz w:val="24"/>
          <w:szCs w:val="24"/>
        </w:rPr>
        <w:t xml:space="preserve"> compute</w:t>
      </w:r>
      <w:r w:rsidR="00426EF1" w:rsidRPr="00AB7A6D">
        <w:rPr>
          <w:rFonts w:ascii="Times New Roman" w:hAnsi="Times New Roman" w:cs="Times New Roman"/>
          <w:sz w:val="24"/>
          <w:szCs w:val="24"/>
        </w:rPr>
        <w:t>d</w:t>
      </w:r>
      <w:del w:id="81" w:author="sara reynolds" w:date="2017-10-04T08:48:00Z">
        <w:r w:rsidRPr="00AB7A6D" w:rsidDel="005410ED">
          <w:rPr>
            <w:rFonts w:ascii="Times New Roman" w:hAnsi="Times New Roman" w:cs="Times New Roman"/>
            <w:sz w:val="24"/>
            <w:szCs w:val="24"/>
          </w:rPr>
          <w:delText xml:space="preserve"> </w:delText>
        </w:r>
        <w:r w:rsidRPr="00B01000" w:rsidDel="005410ED">
          <w:rPr>
            <w:rFonts w:ascii="Times New Roman" w:hAnsi="Times New Roman" w:cs="Times New Roman"/>
            <w:sz w:val="24"/>
            <w:szCs w:val="24"/>
          </w:rPr>
          <w:delText>metric</w:delText>
        </w:r>
      </w:del>
      <w:r w:rsidRPr="00B01000">
        <w:rPr>
          <w:rFonts w:ascii="Times New Roman" w:hAnsi="Times New Roman" w:cs="Times New Roman"/>
          <w:sz w:val="24"/>
          <w:szCs w:val="24"/>
        </w:rPr>
        <w:t xml:space="preserve"> utilities</w:t>
      </w:r>
      <w:r w:rsidR="00426EF1" w:rsidRPr="00B01000">
        <w:rPr>
          <w:rFonts w:ascii="Times New Roman" w:hAnsi="Times New Roman" w:cs="Times New Roman"/>
          <w:sz w:val="24"/>
          <w:szCs w:val="24"/>
        </w:rPr>
        <w:t xml:space="preserve"> as</w:t>
      </w:r>
      <w:r w:rsidRPr="00B01000">
        <w:rPr>
          <w:rFonts w:ascii="Times New Roman" w:hAnsi="Times New Roman" w:cs="Times New Roman"/>
          <w:sz w:val="24"/>
          <w:szCs w:val="24"/>
        </w:rPr>
        <w:t xml:space="preserve"> values </w:t>
      </w:r>
      <w:del w:id="82" w:author="sara reynolds" w:date="2017-10-03T19:10:00Z">
        <w:r w:rsidRPr="00B01000" w:rsidDel="004F3B49">
          <w:rPr>
            <w:rFonts w:ascii="Times New Roman" w:hAnsi="Times New Roman" w:cs="Times New Roman"/>
            <w:sz w:val="24"/>
            <w:szCs w:val="24"/>
          </w:rPr>
          <w:delText>to</w:delText>
        </w:r>
      </w:del>
      <w:ins w:id="83" w:author="sara reynolds" w:date="2017-10-03T19:10:00Z">
        <w:r w:rsidR="004F3B49" w:rsidRPr="00B01000">
          <w:rPr>
            <w:rFonts w:ascii="Times New Roman" w:hAnsi="Times New Roman" w:cs="Times New Roman"/>
            <w:sz w:val="24"/>
            <w:szCs w:val="24"/>
          </w:rPr>
          <w:t xml:space="preserve"> in</w:t>
        </w:r>
      </w:ins>
      <w:r w:rsidRPr="00B01000">
        <w:rPr>
          <w:rFonts w:ascii="Times New Roman" w:hAnsi="Times New Roman" w:cs="Times New Roman"/>
          <w:sz w:val="24"/>
          <w:szCs w:val="24"/>
        </w:rPr>
        <w:t xml:space="preserve"> a common range: 0-1, with values scoring the closest to 1 giving the highest utility.</w:t>
      </w:r>
      <w:del w:id="84" w:author="sara reynolds" w:date="2017-10-04T08:46:00Z">
        <w:r w:rsidR="00426EF1" w:rsidRPr="00B01000" w:rsidDel="00B01000">
          <w:rPr>
            <w:rFonts w:ascii="Times New Roman" w:hAnsi="Times New Roman" w:cs="Times New Roman"/>
            <w:sz w:val="24"/>
            <w:szCs w:val="24"/>
          </w:rPr>
          <w:delText xml:space="preserve"> There are three utility values for </w:delText>
        </w:r>
        <w:r w:rsidRPr="00B01000" w:rsidDel="00B01000">
          <w:rPr>
            <w:rFonts w:ascii="Times New Roman" w:hAnsi="Times New Roman" w:cs="Times New Roman"/>
            <w:noProof/>
            <w:sz w:val="24"/>
            <w:szCs w:val="24"/>
          </w:rPr>
          <w:delText>bias</w:delText>
        </w:r>
        <w:r w:rsidRPr="00B01000" w:rsidDel="00B01000">
          <w:rPr>
            <w:rFonts w:ascii="Times New Roman" w:hAnsi="Times New Roman" w:cs="Times New Roman"/>
            <w:sz w:val="24"/>
            <w:szCs w:val="24"/>
          </w:rPr>
          <w:delText>, precision, and performance</w:delText>
        </w:r>
        <w:r w:rsidR="00426EF1" w:rsidRPr="00B01000" w:rsidDel="00B01000">
          <w:rPr>
            <w:rFonts w:ascii="Times New Roman" w:hAnsi="Times New Roman" w:cs="Times New Roman"/>
            <w:sz w:val="24"/>
            <w:szCs w:val="24"/>
          </w:rPr>
          <w:delText>,</w:delText>
        </w:r>
        <w:r w:rsidRPr="00B01000" w:rsidDel="00B01000">
          <w:rPr>
            <w:rFonts w:ascii="Times New Roman" w:hAnsi="Times New Roman" w:cs="Times New Roman"/>
            <w:sz w:val="24"/>
            <w:szCs w:val="24"/>
          </w:rPr>
          <w:delText xml:space="preserve"> for each </w:delText>
        </w:r>
        <w:r w:rsidR="00426EF1" w:rsidRPr="00B01000" w:rsidDel="00B01000">
          <w:rPr>
            <w:rFonts w:ascii="Times New Roman" w:hAnsi="Times New Roman" w:cs="Times New Roman"/>
            <w:sz w:val="24"/>
            <w:szCs w:val="24"/>
          </w:rPr>
          <w:delText>sampling design.</w:delText>
        </w:r>
      </w:del>
      <w:r w:rsidRPr="00B01000">
        <w:rPr>
          <w:rFonts w:ascii="Times New Roman" w:hAnsi="Times New Roman" w:cs="Times New Roman"/>
          <w:sz w:val="24"/>
          <w:szCs w:val="24"/>
        </w:rPr>
        <w:t xml:space="preserve">  The overall utility of the</w:t>
      </w:r>
      <w:ins w:id="85" w:author="sara reynolds" w:date="2017-10-04T08:46:00Z">
        <w:r w:rsidR="00B01000" w:rsidRPr="00B01000">
          <w:rPr>
            <w:rFonts w:ascii="Times New Roman" w:hAnsi="Times New Roman" w:cs="Times New Roman"/>
            <w:sz w:val="24"/>
            <w:szCs w:val="24"/>
            <w:rPrChange w:id="86" w:author="sara reynolds" w:date="2017-10-04T08:47:00Z">
              <w:rPr>
                <w:rFonts w:ascii="Times New Roman" w:hAnsi="Times New Roman" w:cs="Times New Roman"/>
                <w:sz w:val="24"/>
                <w:szCs w:val="24"/>
                <w:highlight w:val="cyan"/>
              </w:rPr>
            </w:rPrChange>
          </w:rPr>
          <w:t xml:space="preserve"> estimator-sampling design</w:t>
        </w:r>
      </w:ins>
      <w:r w:rsidRPr="00B01000">
        <w:rPr>
          <w:rFonts w:ascii="Times New Roman" w:hAnsi="Times New Roman" w:cs="Times New Roman"/>
          <w:sz w:val="24"/>
          <w:szCs w:val="24"/>
        </w:rPr>
        <w:t xml:space="preserve"> pair </w:t>
      </w:r>
      <w:r w:rsidRPr="00AB7A6D">
        <w:rPr>
          <w:rFonts w:ascii="Times New Roman" w:hAnsi="Times New Roman" w:cs="Times New Roman"/>
          <w:noProof/>
          <w:sz w:val="24"/>
          <w:szCs w:val="24"/>
        </w:rPr>
        <w:t>is evaluated</w:t>
      </w:r>
      <w:r w:rsidRPr="00AB7A6D">
        <w:rPr>
          <w:rFonts w:ascii="Times New Roman" w:hAnsi="Times New Roman" w:cs="Times New Roman"/>
          <w:sz w:val="24"/>
          <w:szCs w:val="24"/>
        </w:rPr>
        <w:t xml:space="preserve"> as the weighted mean of </w:t>
      </w:r>
      <w:r w:rsidR="00426EF1" w:rsidRPr="00AB7A6D">
        <w:rPr>
          <w:rFonts w:ascii="Times New Roman" w:hAnsi="Times New Roman" w:cs="Times New Roman"/>
          <w:sz w:val="24"/>
          <w:szCs w:val="24"/>
        </w:rPr>
        <w:t>the</w:t>
      </w:r>
      <w:ins w:id="87" w:author="sara reynolds" w:date="2017-10-04T08:48:00Z">
        <w:r w:rsidR="005410ED">
          <w:rPr>
            <w:rFonts w:ascii="Times New Roman" w:hAnsi="Times New Roman" w:cs="Times New Roman"/>
            <w:sz w:val="24"/>
            <w:szCs w:val="24"/>
          </w:rPr>
          <w:t>se</w:t>
        </w:r>
      </w:ins>
      <w:r w:rsidR="00426EF1" w:rsidRPr="00AB7A6D">
        <w:rPr>
          <w:rFonts w:ascii="Times New Roman" w:hAnsi="Times New Roman" w:cs="Times New Roman"/>
          <w:sz w:val="24"/>
          <w:szCs w:val="24"/>
        </w:rPr>
        <w:t xml:space="preserve"> </w:t>
      </w:r>
      <w:ins w:id="88" w:author="sara reynolds" w:date="2017-10-04T08:46:00Z">
        <w:r w:rsidR="00B01000" w:rsidRPr="00B01000">
          <w:rPr>
            <w:rFonts w:ascii="Times New Roman" w:hAnsi="Times New Roman" w:cs="Times New Roman"/>
            <w:sz w:val="24"/>
            <w:szCs w:val="24"/>
            <w:rPrChange w:id="89" w:author="sara reynolds" w:date="2017-10-04T08:47:00Z">
              <w:rPr>
                <w:rFonts w:ascii="Times New Roman" w:hAnsi="Times New Roman" w:cs="Times New Roman"/>
                <w:sz w:val="24"/>
                <w:szCs w:val="24"/>
                <w:highlight w:val="cyan"/>
              </w:rPr>
            </w:rPrChange>
          </w:rPr>
          <w:t>three</w:t>
        </w:r>
      </w:ins>
      <w:del w:id="90" w:author="sara reynolds" w:date="2017-10-04T08:46:00Z">
        <w:r w:rsidR="00426EF1" w:rsidRPr="00B01000" w:rsidDel="00B01000">
          <w:rPr>
            <w:rFonts w:ascii="Times New Roman" w:hAnsi="Times New Roman" w:cs="Times New Roman"/>
            <w:sz w:val="24"/>
            <w:szCs w:val="24"/>
          </w:rPr>
          <w:delText>3</w:delText>
        </w:r>
      </w:del>
      <w:r w:rsidRPr="00B01000">
        <w:rPr>
          <w:rFonts w:ascii="Times New Roman" w:hAnsi="Times New Roman" w:cs="Times New Roman"/>
          <w:sz w:val="24"/>
          <w:szCs w:val="24"/>
        </w:rPr>
        <w:t xml:space="preserve"> utilities, where the weights are determined by the importance of each metric as established by stakeholders.</w:t>
      </w:r>
      <w:r w:rsidRPr="00536744">
        <w:rPr>
          <w:rFonts w:ascii="Times New Roman" w:hAnsi="Times New Roman" w:cs="Times New Roman"/>
          <w:sz w:val="24"/>
          <w:szCs w:val="24"/>
        </w:rPr>
        <w:t xml:space="preserve">  Similarly, the overall utility of a suite of estimators (one abundance estimator, one trend estimator, etc.) used </w:t>
      </w:r>
      <w:r w:rsidRPr="00787BAD">
        <w:rPr>
          <w:rFonts w:ascii="Times New Roman" w:hAnsi="Times New Roman" w:cs="Times New Roman"/>
          <w:noProof/>
          <w:sz w:val="24"/>
          <w:szCs w:val="24"/>
        </w:rPr>
        <w:t xml:space="preserve">under </w:t>
      </w:r>
      <w:r w:rsidRPr="00536744">
        <w:rPr>
          <w:rFonts w:ascii="Times New Roman" w:hAnsi="Times New Roman" w:cs="Times New Roman"/>
          <w:sz w:val="24"/>
          <w:szCs w:val="24"/>
        </w:rPr>
        <w:t xml:space="preserve">the same sampling design is the weighted mean of the utilities for each estimator.  For example, if stakeholders decide that abundance and trend estimates are equally important, then the utility, </w:t>
      </w:r>
      <m:oMath>
        <m:r>
          <w:rPr>
            <w:rFonts w:ascii="Cambria Math" w:hAnsi="Cambria Math" w:cs="Times New Roman"/>
            <w:sz w:val="24"/>
            <w:szCs w:val="24"/>
          </w:rPr>
          <m:t>U</m:t>
        </m:r>
      </m:oMath>
      <w:r w:rsidRPr="00536744">
        <w:rPr>
          <w:rFonts w:ascii="Times New Roman" w:eastAsiaTheme="minorEastAsia" w:hAnsi="Times New Roman" w:cs="Times New Roman"/>
          <w:sz w:val="24"/>
          <w:szCs w:val="24"/>
        </w:rPr>
        <w:t>, of a particular sampling-estimation design would be calculated as</w:t>
      </w:r>
      <w:r w:rsidRPr="00536744">
        <w:rPr>
          <w:rFonts w:ascii="Times New Roman" w:hAnsi="Times New Roman" w:cs="Times New Roman"/>
          <w:sz w:val="24"/>
          <w:szCs w:val="24"/>
        </w:rPr>
        <w:t xml:space="preserve"> </w:t>
      </w:r>
      <m:oMath>
        <m:r>
          <w:rPr>
            <w:rFonts w:ascii="Cambria Math" w:hAnsi="Cambria Math" w:cs="Times New Roman"/>
            <w:sz w:val="24"/>
            <w:szCs w:val="24"/>
          </w:rPr>
          <m:t>U=0.5</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abund</m:t>
            </m:r>
          </m:sub>
        </m:sSub>
        <m:r>
          <w:rPr>
            <w:rFonts w:ascii="Cambria Math" w:eastAsiaTheme="minorEastAsia" w:hAnsi="Cambria Math" w:cs="Times New Roman"/>
            <w:sz w:val="24"/>
            <w:szCs w:val="24"/>
          </w:rPr>
          <m:t>+0.5*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trnd</m:t>
            </m:r>
          </m:sub>
        </m:sSub>
      </m:oMath>
      <w:r w:rsidRPr="00536744">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abund</m:t>
            </m:r>
          </m:sub>
        </m:sSub>
      </m:oMath>
      <w:r w:rsidRPr="0053674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trnd</m:t>
            </m:r>
          </m:sub>
        </m:sSub>
      </m:oMath>
      <w:r w:rsidRPr="00536744">
        <w:rPr>
          <w:rFonts w:ascii="Times New Roman" w:eastAsiaTheme="minorEastAsia" w:hAnsi="Times New Roman" w:cs="Times New Roman"/>
          <w:sz w:val="24"/>
          <w:szCs w:val="24"/>
        </w:rPr>
        <w:t xml:space="preserve"> are the utilities of the chosen abundance estimator and the chosen trend estimator under the particular sampling design, respectively.</w:t>
      </w:r>
      <w:r w:rsidR="00426EF1">
        <w:rPr>
          <w:rFonts w:ascii="Times New Roman" w:eastAsiaTheme="minorEastAsia" w:hAnsi="Times New Roman" w:cs="Times New Roman"/>
          <w:sz w:val="24"/>
          <w:szCs w:val="24"/>
        </w:rPr>
        <w:t xml:space="preserve"> </w:t>
      </w:r>
      <w:ins w:id="91" w:author="sara reynolds" w:date="2017-10-03T19:18:00Z">
        <w:r w:rsidR="00747490">
          <w:rPr>
            <w:rFonts w:ascii="Times New Roman" w:eastAsiaTheme="minorEastAsia" w:hAnsi="Times New Roman" w:cs="Times New Roman"/>
            <w:sz w:val="24"/>
            <w:szCs w:val="24"/>
          </w:rPr>
          <w:t>Additionally, i</w:t>
        </w:r>
      </w:ins>
      <w:del w:id="92" w:author="sara reynolds" w:date="2017-10-03T19:18:00Z">
        <w:r w:rsidR="00426EF1" w:rsidDel="00747490">
          <w:rPr>
            <w:rFonts w:ascii="Times New Roman" w:eastAsiaTheme="minorEastAsia" w:hAnsi="Times New Roman" w:cs="Times New Roman"/>
            <w:sz w:val="24"/>
            <w:szCs w:val="24"/>
          </w:rPr>
          <w:delText>I</w:delText>
        </w:r>
      </w:del>
      <w:r w:rsidRPr="00536744">
        <w:rPr>
          <w:rFonts w:ascii="Times New Roman" w:eastAsiaTheme="minorEastAsia" w:hAnsi="Times New Roman" w:cs="Times New Roman"/>
          <w:sz w:val="24"/>
          <w:szCs w:val="24"/>
        </w:rPr>
        <w:t>f the cost of any sampling-estimation design is greater than that allotte</w:t>
      </w:r>
      <w:r w:rsidR="003D19EC">
        <w:rPr>
          <w:rFonts w:ascii="Times New Roman" w:eastAsiaTheme="minorEastAsia" w:hAnsi="Times New Roman" w:cs="Times New Roman"/>
          <w:sz w:val="24"/>
          <w:szCs w:val="24"/>
        </w:rPr>
        <w:t xml:space="preserve">d for in the budget, then </w:t>
      </w:r>
      <w:r w:rsidRPr="00536744">
        <w:rPr>
          <w:rFonts w:ascii="Times New Roman" w:eastAsiaTheme="minorEastAsia" w:hAnsi="Times New Roman" w:cs="Times New Roman"/>
          <w:sz w:val="24"/>
          <w:szCs w:val="24"/>
        </w:rPr>
        <w:t xml:space="preserve">its utility becomes zero since it is not monetarily feasible to implement such a design.  </w:t>
      </w:r>
    </w:p>
    <w:p w14:paraId="279544B4" w14:textId="50F0BD65" w:rsidR="00857666" w:rsidRPr="00536744" w:rsidRDefault="001E7C6F" w:rsidP="00857666">
      <w:pPr>
        <w:rPr>
          <w:rFonts w:ascii="Times New Roman" w:hAnsi="Times New Roman" w:cs="Times New Roman"/>
          <w:sz w:val="24"/>
          <w:szCs w:val="24"/>
        </w:rPr>
      </w:pPr>
      <w:r>
        <w:rPr>
          <w:rFonts w:ascii="Times New Roman" w:hAnsi="Times New Roman" w:cs="Times New Roman"/>
          <w:sz w:val="24"/>
          <w:szCs w:val="24"/>
        </w:rPr>
        <w:t xml:space="preserve">The outcomes of simulations will be used to parameterize a Bayesian Decision </w:t>
      </w:r>
      <w:r w:rsidR="003037B6">
        <w:rPr>
          <w:rFonts w:ascii="Times New Roman" w:hAnsi="Times New Roman" w:cs="Times New Roman"/>
          <w:sz w:val="24"/>
          <w:szCs w:val="24"/>
        </w:rPr>
        <w:t>N</w:t>
      </w:r>
      <w:r>
        <w:rPr>
          <w:rFonts w:ascii="Times New Roman" w:hAnsi="Times New Roman" w:cs="Times New Roman"/>
          <w:sz w:val="24"/>
          <w:szCs w:val="24"/>
        </w:rPr>
        <w:t>etwork</w:t>
      </w:r>
      <w:r w:rsidR="003037B6">
        <w:rPr>
          <w:rFonts w:ascii="Times New Roman" w:hAnsi="Times New Roman" w:cs="Times New Roman"/>
          <w:sz w:val="24"/>
          <w:szCs w:val="24"/>
        </w:rPr>
        <w:t xml:space="preserve"> (BDN)</w:t>
      </w:r>
      <w:r>
        <w:rPr>
          <w:rFonts w:ascii="Times New Roman" w:hAnsi="Times New Roman" w:cs="Times New Roman"/>
          <w:sz w:val="24"/>
          <w:szCs w:val="24"/>
        </w:rPr>
        <w:t xml:space="preserve">. The </w:t>
      </w:r>
      <w:r w:rsidR="003037B6">
        <w:rPr>
          <w:rFonts w:ascii="Times New Roman" w:hAnsi="Times New Roman" w:cs="Times New Roman"/>
          <w:sz w:val="24"/>
          <w:szCs w:val="24"/>
        </w:rPr>
        <w:t>BDN can evaluate alternative</w:t>
      </w:r>
      <w:r w:rsidR="00857666" w:rsidRPr="00536744">
        <w:rPr>
          <w:rFonts w:ascii="Times New Roman" w:hAnsi="Times New Roman" w:cs="Times New Roman"/>
          <w:sz w:val="24"/>
          <w:szCs w:val="24"/>
        </w:rPr>
        <w:t xml:space="preserve"> sampling design</w:t>
      </w:r>
      <w:r w:rsidR="003037B6">
        <w:rPr>
          <w:rFonts w:ascii="Times New Roman" w:hAnsi="Times New Roman" w:cs="Times New Roman"/>
          <w:sz w:val="24"/>
          <w:szCs w:val="24"/>
        </w:rPr>
        <w:t>s accounting for</w:t>
      </w:r>
      <w:r w:rsidR="00857666" w:rsidRPr="00536744">
        <w:rPr>
          <w:rFonts w:ascii="Times New Roman" w:hAnsi="Times New Roman" w:cs="Times New Roman"/>
          <w:sz w:val="24"/>
          <w:szCs w:val="24"/>
        </w:rPr>
        <w:t xml:space="preserve"> uncertainty.  </w:t>
      </w:r>
      <w:r w:rsidR="003037B6">
        <w:rPr>
          <w:rFonts w:ascii="Times New Roman" w:hAnsi="Times New Roman" w:cs="Times New Roman"/>
          <w:sz w:val="24"/>
          <w:szCs w:val="24"/>
        </w:rPr>
        <w:t xml:space="preserve">Specifically, in the </w:t>
      </w:r>
      <w:r w:rsidR="00857666" w:rsidRPr="00536744">
        <w:rPr>
          <w:rFonts w:ascii="Times New Roman" w:hAnsi="Times New Roman" w:cs="Times New Roman"/>
          <w:sz w:val="24"/>
          <w:szCs w:val="24"/>
        </w:rPr>
        <w:t>stochastic simulations</w:t>
      </w:r>
      <w:r w:rsidR="003037B6">
        <w:rPr>
          <w:rFonts w:ascii="Times New Roman" w:hAnsi="Times New Roman" w:cs="Times New Roman"/>
          <w:sz w:val="24"/>
          <w:szCs w:val="24"/>
        </w:rPr>
        <w:t xml:space="preserve"> describe above</w:t>
      </w:r>
      <w:r w:rsidR="00857666" w:rsidRPr="00536744">
        <w:rPr>
          <w:rFonts w:ascii="Times New Roman" w:hAnsi="Times New Roman" w:cs="Times New Roman"/>
          <w:sz w:val="24"/>
          <w:szCs w:val="24"/>
        </w:rPr>
        <w:t xml:space="preserve">, many parameter distributions </w:t>
      </w:r>
      <w:r w:rsidR="00857666" w:rsidRPr="00787BAD">
        <w:rPr>
          <w:rFonts w:ascii="Times New Roman" w:hAnsi="Times New Roman" w:cs="Times New Roman"/>
          <w:noProof/>
          <w:sz w:val="24"/>
          <w:szCs w:val="24"/>
        </w:rPr>
        <w:t>were derived</w:t>
      </w:r>
      <w:r w:rsidR="00857666" w:rsidRPr="00536744">
        <w:rPr>
          <w:rFonts w:ascii="Times New Roman" w:hAnsi="Times New Roman" w:cs="Times New Roman"/>
          <w:sz w:val="24"/>
          <w:szCs w:val="24"/>
        </w:rPr>
        <w:t xml:space="preserve"> from the PSPAP database or the pallid sturgeon literature.  However, mean values and standard deviations for movement probabilities, recruitment frequency, number of recruits, and </w:t>
      </w:r>
      <w:r w:rsidR="003037B6">
        <w:rPr>
          <w:rFonts w:ascii="Times New Roman" w:hAnsi="Times New Roman" w:cs="Times New Roman"/>
          <w:sz w:val="24"/>
          <w:szCs w:val="24"/>
        </w:rPr>
        <w:t xml:space="preserve">gear </w:t>
      </w:r>
      <w:r w:rsidR="00857666" w:rsidRPr="00536744">
        <w:rPr>
          <w:rFonts w:ascii="Times New Roman" w:hAnsi="Times New Roman" w:cs="Times New Roman"/>
          <w:sz w:val="24"/>
          <w:szCs w:val="24"/>
        </w:rPr>
        <w:t xml:space="preserve">catchability are highly uncertain and not reliably available.  </w:t>
      </w:r>
      <w:r w:rsidR="00857666" w:rsidRPr="00787BAD">
        <w:rPr>
          <w:rFonts w:ascii="Times New Roman" w:hAnsi="Times New Roman" w:cs="Times New Roman"/>
          <w:noProof/>
          <w:sz w:val="24"/>
          <w:szCs w:val="24"/>
        </w:rPr>
        <w:t>To account for this</w:t>
      </w:r>
      <w:r w:rsidR="00857666" w:rsidRPr="00536744">
        <w:rPr>
          <w:rFonts w:ascii="Times New Roman" w:hAnsi="Times New Roman" w:cs="Times New Roman"/>
          <w:sz w:val="24"/>
          <w:szCs w:val="24"/>
        </w:rPr>
        <w:t xml:space="preserve">, reference populations and catch data </w:t>
      </w:r>
      <w:r w:rsidR="00857666" w:rsidRPr="00787BAD">
        <w:rPr>
          <w:rFonts w:ascii="Times New Roman" w:hAnsi="Times New Roman" w:cs="Times New Roman"/>
          <w:noProof/>
          <w:sz w:val="24"/>
          <w:szCs w:val="24"/>
        </w:rPr>
        <w:t>are simulated</w:t>
      </w:r>
      <w:r w:rsidR="00857666" w:rsidRPr="00536744">
        <w:rPr>
          <w:rFonts w:ascii="Times New Roman" w:hAnsi="Times New Roman" w:cs="Times New Roman"/>
          <w:sz w:val="24"/>
          <w:szCs w:val="24"/>
        </w:rPr>
        <w:t xml:space="preserve"> for a wide range of mean values for these parameters.  </w:t>
      </w:r>
      <w:r w:rsidR="003037B6">
        <w:rPr>
          <w:rFonts w:ascii="Times New Roman" w:hAnsi="Times New Roman" w:cs="Times New Roman"/>
          <w:sz w:val="24"/>
          <w:szCs w:val="24"/>
        </w:rPr>
        <w:t xml:space="preserve">A sensitivity analysis will be then be used to evaluate the effect of these uncertainties on the results </w:t>
      </w:r>
      <w:r w:rsidR="003037B6">
        <w:rPr>
          <w:rFonts w:ascii="Times New Roman" w:hAnsi="Times New Roman" w:cs="Times New Roman"/>
          <w:sz w:val="24"/>
          <w:szCs w:val="24"/>
        </w:rPr>
        <w:fldChar w:fldCharType="begin"/>
      </w:r>
      <w:r w:rsidR="003037B6">
        <w:rPr>
          <w:rFonts w:ascii="Times New Roman" w:hAnsi="Times New Roman" w:cs="Times New Roman"/>
          <w:sz w:val="24"/>
          <w:szCs w:val="24"/>
        </w:rPr>
        <w:instrText xml:space="preserve"> ADDIN EN.CITE &lt;EndNote&gt;&lt;Cite&gt;&lt;Author&gt;Conroy&lt;/Author&gt;&lt;Year&gt;2013&lt;/Year&gt;&lt;RecNum&gt;4402&lt;/RecNum&gt;&lt;DisplayText&gt;(Conroy and Peterson 2013)&lt;/DisplayText&gt;&lt;record&gt;&lt;rec-number&gt;4402&lt;/rec-number&gt;&lt;foreign-keys&gt;&lt;key app="EN" db-id="tt9r9zwau55dtxedv2kvxfshxwpvwv9x9e9s" timestamp="1370816337"&gt;4402&lt;/key&gt;&lt;/foreign-keys&gt;&lt;ref-type name="Book"&gt;6&lt;/ref-type&gt;&lt;contributors&gt;&lt;authors&gt;&lt;author&gt;Conroy, M.J.&lt;/author&gt;&lt;author&gt;Peterson, J.T.&lt;/author&gt;&lt;/authors&gt;&lt;/contributors&gt;&lt;titles&gt;&lt;title&gt;Decision making in natural resource management: a structured, adaptive approach&lt;/title&gt;&lt;/titles&gt;&lt;dates&gt;&lt;year&gt;2013&lt;/year&gt;&lt;/dates&gt;&lt;publisher&gt;Wiley&lt;/publisher&gt;&lt;urls&gt;&lt;/urls&gt;&lt;/record&gt;&lt;/Cite&gt;&lt;/EndNote&gt;</w:instrText>
      </w:r>
      <w:r w:rsidR="003037B6">
        <w:rPr>
          <w:rFonts w:ascii="Times New Roman" w:hAnsi="Times New Roman" w:cs="Times New Roman"/>
          <w:sz w:val="24"/>
          <w:szCs w:val="24"/>
        </w:rPr>
        <w:fldChar w:fldCharType="separate"/>
      </w:r>
      <w:r w:rsidR="003037B6">
        <w:rPr>
          <w:rFonts w:ascii="Times New Roman" w:hAnsi="Times New Roman" w:cs="Times New Roman"/>
          <w:noProof/>
          <w:sz w:val="24"/>
          <w:szCs w:val="24"/>
        </w:rPr>
        <w:t>(Conroy and Peterson 2013)</w:t>
      </w:r>
      <w:r w:rsidR="003037B6">
        <w:rPr>
          <w:rFonts w:ascii="Times New Roman" w:hAnsi="Times New Roman" w:cs="Times New Roman"/>
          <w:sz w:val="24"/>
          <w:szCs w:val="24"/>
        </w:rPr>
        <w:fldChar w:fldCharType="end"/>
      </w:r>
      <w:r w:rsidR="003037B6">
        <w:rPr>
          <w:rFonts w:ascii="Times New Roman" w:hAnsi="Times New Roman" w:cs="Times New Roman"/>
          <w:sz w:val="24"/>
          <w:szCs w:val="24"/>
        </w:rPr>
        <w:t xml:space="preserve">. </w:t>
      </w:r>
      <w:r w:rsidR="003037B6" w:rsidRPr="00536744">
        <w:rPr>
          <w:rFonts w:ascii="Times New Roman" w:hAnsi="Times New Roman" w:cs="Times New Roman"/>
          <w:sz w:val="24"/>
          <w:szCs w:val="24"/>
        </w:rPr>
        <w:t xml:space="preserve">For example, it is possible that for all ranges of catchability the robust design has the most utility, and hence management decisions can be made confidently knowing </w:t>
      </w:r>
      <w:r w:rsidR="003037B6">
        <w:rPr>
          <w:rFonts w:ascii="Times New Roman" w:hAnsi="Times New Roman" w:cs="Times New Roman"/>
          <w:sz w:val="24"/>
          <w:szCs w:val="24"/>
        </w:rPr>
        <w:t>that</w:t>
      </w:r>
      <w:r w:rsidR="003037B6" w:rsidRPr="00536744">
        <w:rPr>
          <w:rFonts w:ascii="Times New Roman" w:hAnsi="Times New Roman" w:cs="Times New Roman"/>
          <w:sz w:val="24"/>
          <w:szCs w:val="24"/>
        </w:rPr>
        <w:t xml:space="preserve"> precise values of catchability</w:t>
      </w:r>
      <w:r w:rsidR="003037B6">
        <w:rPr>
          <w:rFonts w:ascii="Times New Roman" w:hAnsi="Times New Roman" w:cs="Times New Roman"/>
          <w:sz w:val="24"/>
          <w:szCs w:val="24"/>
        </w:rPr>
        <w:t xml:space="preserve"> will not affect the decision</w:t>
      </w:r>
      <w:r w:rsidR="003037B6" w:rsidRPr="00536744">
        <w:rPr>
          <w:rFonts w:ascii="Times New Roman" w:hAnsi="Times New Roman" w:cs="Times New Roman"/>
          <w:sz w:val="24"/>
          <w:szCs w:val="24"/>
        </w:rPr>
        <w:t>.  However, if Strategy A is better given high catchability and Strategy B is better given low catchability, then we’ve discovered that it is important to learn mor</w:t>
      </w:r>
      <w:r w:rsidR="003037B6">
        <w:rPr>
          <w:rFonts w:ascii="Times New Roman" w:hAnsi="Times New Roman" w:cs="Times New Roman"/>
          <w:sz w:val="24"/>
          <w:szCs w:val="24"/>
        </w:rPr>
        <w:t xml:space="preserve">e about catchability to make a smart </w:t>
      </w:r>
      <w:r w:rsidR="003037B6" w:rsidRPr="00536744">
        <w:rPr>
          <w:rFonts w:ascii="Times New Roman" w:hAnsi="Times New Roman" w:cs="Times New Roman"/>
          <w:sz w:val="24"/>
          <w:szCs w:val="24"/>
        </w:rPr>
        <w:t xml:space="preserve">decision.   </w:t>
      </w:r>
    </w:p>
    <w:p w14:paraId="642FD3C5" w14:textId="77777777" w:rsidR="00D71DB8" w:rsidRPr="00536744" w:rsidRDefault="00D71DB8" w:rsidP="00D71DB8">
      <w:pPr>
        <w:pStyle w:val="ListParagraph"/>
        <w:ind w:left="2520"/>
        <w:rPr>
          <w:rFonts w:ascii="Times New Roman" w:hAnsi="Times New Roman" w:cs="Times New Roman"/>
          <w:sz w:val="24"/>
          <w:szCs w:val="24"/>
        </w:rPr>
      </w:pPr>
    </w:p>
    <w:p w14:paraId="398DED0D" w14:textId="77777777" w:rsidR="00B07000" w:rsidRPr="00536744" w:rsidRDefault="00B07000" w:rsidP="00D71DB8">
      <w:pPr>
        <w:pStyle w:val="ListParagraph"/>
        <w:ind w:left="2520"/>
        <w:rPr>
          <w:rFonts w:ascii="Times New Roman" w:hAnsi="Times New Roman" w:cs="Times New Roman"/>
          <w:sz w:val="24"/>
          <w:szCs w:val="24"/>
        </w:rPr>
      </w:pPr>
    </w:p>
    <w:p w14:paraId="6E26EBFD" w14:textId="70BDD240" w:rsidR="00B07000" w:rsidRPr="00536744" w:rsidRDefault="0033617C" w:rsidP="0033617C">
      <w:pPr>
        <w:rPr>
          <w:rFonts w:ascii="Times New Roman" w:hAnsi="Times New Roman" w:cs="Times New Roman"/>
          <w:sz w:val="24"/>
          <w:szCs w:val="24"/>
        </w:rPr>
      </w:pPr>
      <w:r w:rsidRPr="00536744">
        <w:rPr>
          <w:rFonts w:ascii="Times New Roman" w:hAnsi="Times New Roman" w:cs="Times New Roman"/>
          <w:sz w:val="24"/>
          <w:szCs w:val="24"/>
        </w:rPr>
        <w:t>References</w:t>
      </w:r>
    </w:p>
    <w:p w14:paraId="71D40C1B" w14:textId="77777777" w:rsidR="003037B6" w:rsidRPr="003037B6" w:rsidRDefault="00B07000" w:rsidP="003037B6">
      <w:pPr>
        <w:pStyle w:val="EndNoteBibliography"/>
        <w:spacing w:after="0"/>
        <w:ind w:left="720" w:hanging="720"/>
      </w:pPr>
      <w:r w:rsidRPr="00536744">
        <w:rPr>
          <w:rFonts w:ascii="Times New Roman" w:hAnsi="Times New Roman" w:cs="Times New Roman"/>
          <w:sz w:val="24"/>
          <w:szCs w:val="24"/>
        </w:rPr>
        <w:fldChar w:fldCharType="begin"/>
      </w:r>
      <w:r w:rsidRPr="00536744">
        <w:rPr>
          <w:rFonts w:ascii="Times New Roman" w:hAnsi="Times New Roman" w:cs="Times New Roman"/>
          <w:sz w:val="24"/>
          <w:szCs w:val="24"/>
        </w:rPr>
        <w:instrText xml:space="preserve"> ADDIN EN.REFLIST </w:instrText>
      </w:r>
      <w:r w:rsidRPr="00536744">
        <w:rPr>
          <w:rFonts w:ascii="Times New Roman" w:hAnsi="Times New Roman" w:cs="Times New Roman"/>
          <w:sz w:val="24"/>
          <w:szCs w:val="24"/>
        </w:rPr>
        <w:fldChar w:fldCharType="separate"/>
      </w:r>
      <w:r w:rsidR="003037B6" w:rsidRPr="003037B6">
        <w:t>Conroy, M. J., and J. T. Peterson. 2013. Decision making in natural resource management: a structured, adaptive approach. Wiley.</w:t>
      </w:r>
    </w:p>
    <w:p w14:paraId="0FC12509" w14:textId="77777777" w:rsidR="003037B6" w:rsidRPr="003037B6" w:rsidRDefault="003037B6" w:rsidP="003037B6">
      <w:pPr>
        <w:pStyle w:val="EndNoteBibliography"/>
        <w:spacing w:after="0"/>
        <w:ind w:left="720" w:hanging="720"/>
      </w:pPr>
      <w:r w:rsidRPr="003037B6">
        <w:t>Hilborn, R., and M. Mangel. 1997. The ecological detective: confronting models with data. Princeton University Press, Princeton, New Jersey.</w:t>
      </w:r>
    </w:p>
    <w:p w14:paraId="3FA3C760" w14:textId="77777777" w:rsidR="003037B6" w:rsidRPr="003037B6" w:rsidRDefault="003037B6" w:rsidP="003037B6">
      <w:pPr>
        <w:pStyle w:val="EndNoteBibliography"/>
        <w:spacing w:after="0"/>
        <w:ind w:left="720" w:hanging="720"/>
      </w:pPr>
      <w:r w:rsidRPr="003037B6">
        <w:t xml:space="preserve">Jacobson, R. B., M. L. Annis, M. E. Colvin, D. James, T. L. Welker, and M. J. Parsley. 2016. Missouri River </w:t>
      </w:r>
      <w:r w:rsidRPr="003037B6">
        <w:rPr>
          <w:i/>
        </w:rPr>
        <w:t>Scaphirhynchus albus</w:t>
      </w:r>
      <w:r w:rsidRPr="003037B6">
        <w:t xml:space="preserve"> (Pallid Sturgeon) Effects Analysis—Integrative Report 2016. Scientific Investigations Report 2016-5064, U.S. Geological Survey.</w:t>
      </w:r>
    </w:p>
    <w:p w14:paraId="5854F637" w14:textId="77777777" w:rsidR="003037B6" w:rsidRPr="003037B6" w:rsidRDefault="003037B6" w:rsidP="003037B6">
      <w:pPr>
        <w:pStyle w:val="EndNoteBibliography"/>
        <w:spacing w:after="0"/>
        <w:ind w:left="720" w:hanging="720"/>
      </w:pPr>
      <w:r w:rsidRPr="003037B6">
        <w:t>Otis, D. L., K. P. Burnham, G. C. White, and D. R. Anderson. 1978. Statistical-inference from capture data on closed animal populations. Wildlife Monographs:7-135.</w:t>
      </w:r>
    </w:p>
    <w:p w14:paraId="26ACC3D5" w14:textId="77777777" w:rsidR="003037B6" w:rsidRPr="003037B6" w:rsidRDefault="003037B6" w:rsidP="003037B6">
      <w:pPr>
        <w:pStyle w:val="EndNoteBibliography"/>
        <w:spacing w:after="0"/>
        <w:ind w:left="720" w:hanging="720"/>
      </w:pPr>
      <w:r w:rsidRPr="003037B6">
        <w:lastRenderedPageBreak/>
        <w:t>Pollock, K. H. 1982. A Capture-Recapture Design Robust to Unequal Probability of Capture. Page 752. The Wildlife Society.</w:t>
      </w:r>
    </w:p>
    <w:p w14:paraId="058C2985" w14:textId="77777777" w:rsidR="003037B6" w:rsidRPr="003037B6" w:rsidRDefault="003037B6" w:rsidP="003037B6">
      <w:pPr>
        <w:pStyle w:val="EndNoteBibliography"/>
        <w:spacing w:after="0"/>
        <w:ind w:left="720" w:hanging="720"/>
      </w:pPr>
      <w:r w:rsidRPr="003037B6">
        <w:t xml:space="preserve">Powell, L. A. 2007. Approximating variance of demographic parameters using the delta method: A reference for avian biologists. Condor </w:t>
      </w:r>
      <w:r w:rsidRPr="003037B6">
        <w:rPr>
          <w:b/>
        </w:rPr>
        <w:t>109</w:t>
      </w:r>
      <w:r w:rsidRPr="003037B6">
        <w:t>:949-954.</w:t>
      </w:r>
    </w:p>
    <w:p w14:paraId="3205588B" w14:textId="5489CE45" w:rsidR="00857666" w:rsidRPr="00536744" w:rsidRDefault="003037B6" w:rsidP="007475AE">
      <w:pPr>
        <w:pStyle w:val="EndNoteBibliography"/>
        <w:ind w:left="720" w:hanging="720"/>
        <w:rPr>
          <w:rFonts w:ascii="Times New Roman" w:hAnsi="Times New Roman" w:cs="Times New Roman"/>
          <w:sz w:val="24"/>
          <w:szCs w:val="24"/>
        </w:rPr>
      </w:pPr>
      <w:r w:rsidRPr="003037B6">
        <w:t xml:space="preserve">Stevens, D. L., and A. R. Olsen. 2004. Spatially balanced sampling of natural resources. Journal of the American Statistical Association </w:t>
      </w:r>
      <w:r w:rsidRPr="003037B6">
        <w:rPr>
          <w:b/>
        </w:rPr>
        <w:t>99</w:t>
      </w:r>
      <w:r w:rsidRPr="003037B6">
        <w:t xml:space="preserve">:262-278 </w:t>
      </w:r>
      <w:r w:rsidR="00B07000" w:rsidRPr="00536744">
        <w:rPr>
          <w:rFonts w:ascii="Times New Roman" w:hAnsi="Times New Roman" w:cs="Times New Roman"/>
          <w:sz w:val="24"/>
          <w:szCs w:val="24"/>
        </w:rPr>
        <w:fldChar w:fldCharType="end"/>
      </w:r>
    </w:p>
    <w:p w14:paraId="1ECDB282" w14:textId="77777777" w:rsidR="00536744" w:rsidRPr="00536744" w:rsidRDefault="00536744">
      <w:pPr>
        <w:pStyle w:val="ListParagraph"/>
        <w:ind w:left="2520"/>
        <w:rPr>
          <w:rFonts w:ascii="Times New Roman" w:hAnsi="Times New Roman" w:cs="Times New Roman"/>
          <w:sz w:val="24"/>
          <w:szCs w:val="24"/>
        </w:rPr>
      </w:pPr>
    </w:p>
    <w:sectPr w:rsidR="00536744" w:rsidRPr="00536744" w:rsidSect="00EF0465">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sara reynolds" w:date="2017-10-03T17:20:00Z" w:initials="sr">
    <w:p w14:paraId="700D5CCA" w14:textId="77777777" w:rsidR="00EC42DE" w:rsidRDefault="00D07B8D">
      <w:pPr>
        <w:pStyle w:val="CommentText"/>
      </w:pPr>
      <w:r>
        <w:rPr>
          <w:rStyle w:val="CommentReference"/>
        </w:rPr>
        <w:annotationRef/>
      </w:r>
      <w:r>
        <w:t xml:space="preserve">I wasn’t sure what part of this sentence the “and accounting for uncertainty” was </w:t>
      </w:r>
      <w:proofErr w:type="spellStart"/>
      <w:r>
        <w:t>suppose to</w:t>
      </w:r>
      <w:proofErr w:type="spellEnd"/>
      <w:r>
        <w:t xml:space="preserve"> follow from.   For example, are </w:t>
      </w:r>
      <w:r w:rsidRPr="00EC42DE">
        <w:t>we</w:t>
      </w:r>
    </w:p>
    <w:p w14:paraId="22ADC4C2" w14:textId="185D7D2C" w:rsidR="00EC42DE" w:rsidRDefault="00EC42DE">
      <w:pPr>
        <w:pStyle w:val="CommentText"/>
      </w:pPr>
      <w:r>
        <w:rPr>
          <w:i/>
        </w:rPr>
        <w:t xml:space="preserve">   --</w:t>
      </w:r>
      <w:r w:rsidR="00D07B8D" w:rsidRPr="00D07B8D">
        <w:rPr>
          <w:i/>
        </w:rPr>
        <w:t xml:space="preserve"> using a structured decision making process to account for uncertainty</w:t>
      </w:r>
      <w:r w:rsidR="00D07B8D">
        <w:t xml:space="preserve"> </w:t>
      </w:r>
    </w:p>
    <w:p w14:paraId="17C1ED7E" w14:textId="4DCC7729" w:rsidR="00EC42DE" w:rsidRDefault="00EC42DE">
      <w:pPr>
        <w:pStyle w:val="CommentText"/>
      </w:pPr>
      <w:r>
        <w:t>OR</w:t>
      </w:r>
    </w:p>
    <w:p w14:paraId="673972C5" w14:textId="77777777" w:rsidR="00EC42DE" w:rsidRDefault="00EC42DE">
      <w:pPr>
        <w:pStyle w:val="CommentText"/>
      </w:pPr>
      <w:r>
        <w:t xml:space="preserve">   -- </w:t>
      </w:r>
      <w:r w:rsidR="00D07B8D" w:rsidRPr="00D07B8D">
        <w:rPr>
          <w:i/>
        </w:rPr>
        <w:t>providing a transparent and rigorous approach to account for uncertainty</w:t>
      </w:r>
    </w:p>
    <w:p w14:paraId="49CDAAB3" w14:textId="77777777" w:rsidR="00EC42DE" w:rsidRDefault="00EC42DE">
      <w:pPr>
        <w:pStyle w:val="CommentText"/>
      </w:pPr>
    </w:p>
    <w:p w14:paraId="38AE6D42" w14:textId="21F4DCF7" w:rsidR="00D07B8D" w:rsidRDefault="00D07B8D">
      <w:pPr>
        <w:pStyle w:val="CommentText"/>
      </w:pPr>
      <w:r>
        <w:t xml:space="preserve">  …”while accounting for uncertainty” </w:t>
      </w:r>
      <w:r w:rsidR="00EC42DE">
        <w:t xml:space="preserve">seemed like it might wrap all of this together while still making the point that we are accounting for uncertainty.  </w:t>
      </w:r>
    </w:p>
  </w:comment>
  <w:comment w:id="18" w:author="sara reynolds" w:date="2017-10-03T18:02:00Z" w:initials="sr">
    <w:p w14:paraId="61EB19B8" w14:textId="61AF6149" w:rsidR="00C5000F" w:rsidRDefault="00C5000F">
      <w:pPr>
        <w:pStyle w:val="CommentText"/>
      </w:pPr>
      <w:r>
        <w:rPr>
          <w:rStyle w:val="CommentReference"/>
        </w:rPr>
        <w:annotationRef/>
      </w:r>
      <w:r w:rsidR="009066A8">
        <w:t>Is this the</w:t>
      </w:r>
      <w:r>
        <w:t xml:space="preserve"> fundamental objective from the USFWS or the 2 fundamental objectives just defined?</w:t>
      </w:r>
    </w:p>
  </w:comment>
  <w:comment w:id="21" w:author="sara reynolds" w:date="2017-10-03T18:31:00Z" w:initials="sr">
    <w:p w14:paraId="08427BC6" w14:textId="5B75CCE1" w:rsidR="002C4C40" w:rsidRDefault="002C4C40">
      <w:pPr>
        <w:pStyle w:val="CommentText"/>
      </w:pPr>
      <w:r>
        <w:rPr>
          <w:rStyle w:val="CommentReference"/>
        </w:rPr>
        <w:annotationRef/>
      </w:r>
      <w:r>
        <w:t xml:space="preserve">Is </w:t>
      </w:r>
      <w:proofErr w:type="gramStart"/>
      <w:r>
        <w:t>this  part</w:t>
      </w:r>
      <w:proofErr w:type="gramEnd"/>
      <w:r>
        <w:t xml:space="preserve"> needed…</w:t>
      </w:r>
      <w:r w:rsidR="009066A8">
        <w:t xml:space="preserve"> a</w:t>
      </w:r>
      <w:r>
        <w:t>ren’t our metrics of estimator success (mentioned earlier in the sentence) evaluating this?</w:t>
      </w:r>
    </w:p>
  </w:comment>
  <w:comment w:id="35" w:author="sara reynolds" w:date="2017-10-03T18:26:00Z" w:initials="sr">
    <w:p w14:paraId="5B88E6A8" w14:textId="77777777" w:rsidR="00F52504" w:rsidRDefault="002C4C40">
      <w:pPr>
        <w:pStyle w:val="CommentText"/>
      </w:pPr>
      <w:r>
        <w:rPr>
          <w:rStyle w:val="CommentReference"/>
        </w:rPr>
        <w:annotationRef/>
      </w:r>
      <w:r>
        <w:t>I had been using “metric” to specifically refer to bias, precision, and performance.</w:t>
      </w:r>
      <w:r w:rsidR="00F52504">
        <w:t xml:space="preserve">  Does this match with what you were thinking?</w:t>
      </w:r>
      <w:r>
        <w:t xml:space="preserve">  </w:t>
      </w:r>
    </w:p>
    <w:p w14:paraId="28973064" w14:textId="77777777" w:rsidR="00F52504" w:rsidRDefault="00F52504">
      <w:pPr>
        <w:pStyle w:val="CommentText"/>
      </w:pPr>
    </w:p>
    <w:p w14:paraId="1E761DEE" w14:textId="6BEB1581" w:rsidR="00D84AD0" w:rsidRDefault="002C4C40">
      <w:pPr>
        <w:pStyle w:val="CommentText"/>
      </w:pPr>
      <w:r>
        <w:t xml:space="preserve">In the third step we are actually using estimators to give us estimates of abundance, trend, and any other characteristic we are interested in… while these estimators do also give us SE and </w:t>
      </w:r>
      <w:proofErr w:type="spellStart"/>
      <w:r>
        <w:t>a</w:t>
      </w:r>
      <w:r w:rsidR="00F52504">
        <w:t>nd</w:t>
      </w:r>
      <w:proofErr w:type="spellEnd"/>
      <w:r w:rsidR="00F52504">
        <w:t xml:space="preserve"> indicate errors (both which are used to calculate precision and performance)</w:t>
      </w:r>
      <w:r>
        <w:t>, I was thinking of the 4</w:t>
      </w:r>
      <w:r w:rsidRPr="002C4C40">
        <w:rPr>
          <w:vertAlign w:val="superscript"/>
        </w:rPr>
        <w:t>th</w:t>
      </w:r>
      <w:r>
        <w:t xml:space="preserve"> step as quantifying estimator success via the metrics of bias, precision, and performance, which requires (well, only in the case of bias) the comparison with the true population.</w:t>
      </w:r>
    </w:p>
    <w:p w14:paraId="6DA1B53B" w14:textId="77777777" w:rsidR="00D84AD0" w:rsidRDefault="00D84AD0">
      <w:pPr>
        <w:pStyle w:val="CommentText"/>
      </w:pPr>
    </w:p>
    <w:p w14:paraId="3AA454DF" w14:textId="40C2B917" w:rsidR="002C4C40" w:rsidRDefault="00D84AD0">
      <w:pPr>
        <w:pStyle w:val="CommentText"/>
      </w:pPr>
      <w:r>
        <w:t>Also, would this be clearer if we tie this with the sentence before using a colon and number 1)-4)?</w:t>
      </w:r>
      <w:r w:rsidR="002C4C40">
        <w:t xml:space="preserve">   </w:t>
      </w:r>
    </w:p>
  </w:comment>
  <w:comment w:id="53" w:author="sara reynolds" w:date="2017-10-03T19:00:00Z" w:initials="sr">
    <w:p w14:paraId="059F4E53" w14:textId="63E877FD" w:rsidR="008955D5" w:rsidRDefault="008955D5">
      <w:pPr>
        <w:pStyle w:val="CommentText"/>
      </w:pPr>
      <w:r>
        <w:rPr>
          <w:rStyle w:val="CommentReference"/>
        </w:rPr>
        <w:annotationRef/>
      </w:r>
      <w:r>
        <w:t xml:space="preserve">Isn’t it relative only if we divide by the effort?  I think by using straight catch (i.e. minimum known alive) we are actually just using a terrible estimate of absolute abundance.  </w:t>
      </w:r>
    </w:p>
  </w:comment>
  <w:comment w:id="59" w:author="sara reynolds" w:date="2017-10-03T19:02:00Z" w:initials="sr">
    <w:p w14:paraId="68500258" w14:textId="7EC14747" w:rsidR="008955D5" w:rsidRDefault="008955D5">
      <w:pPr>
        <w:pStyle w:val="CommentText"/>
      </w:pPr>
      <w:r>
        <w:rPr>
          <w:rStyle w:val="CommentReference"/>
        </w:rPr>
        <w:annotationRef/>
      </w:r>
      <w:r w:rsidR="003C1C85">
        <w:rPr>
          <w:rStyle w:val="CommentReference"/>
        </w:rPr>
        <w:t>I have seen statistical precision defined as the inverse of the variance.  Do we want to use this definition instead, or should I say more to highlight that this definition is different?  Also, we have talked about just using the SE as well as using the SE/|estimate|… should I mention both?</w:t>
      </w:r>
    </w:p>
  </w:comment>
  <w:comment w:id="63" w:author="sara reynolds" w:date="2017-10-04T08:31:00Z" w:initials="sr">
    <w:p w14:paraId="2C742ED8" w14:textId="42543A11" w:rsidR="00C24217" w:rsidRDefault="00C24217">
      <w:pPr>
        <w:pStyle w:val="CommentText"/>
      </w:pPr>
      <w:r>
        <w:rPr>
          <w:rStyle w:val="CommentReference"/>
        </w:rPr>
        <w:annotationRef/>
      </w:r>
      <w:r>
        <w:t>We take performance as the proportion of sampled bends that were used to obtain a segment level abundance.  After that we use averages.  For example to look at a sampling design level we would likely average across all replicates that used the sampling design of interest.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AE6D42" w15:done="0"/>
  <w15:commentEx w15:paraId="61EB19B8" w15:done="0"/>
  <w15:commentEx w15:paraId="08427BC6" w15:done="0"/>
  <w15:commentEx w15:paraId="3AA454DF" w15:done="0"/>
  <w15:commentEx w15:paraId="059F4E53" w15:done="0"/>
  <w15:commentEx w15:paraId="68500258" w15:done="0"/>
  <w15:commentEx w15:paraId="2C742E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2E0A"/>
    <w:multiLevelType w:val="hybridMultilevel"/>
    <w:tmpl w:val="ECC8361A"/>
    <w:lvl w:ilvl="0" w:tplc="94562D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76949"/>
    <w:multiLevelType w:val="hybridMultilevel"/>
    <w:tmpl w:val="DCAEA4B4"/>
    <w:lvl w:ilvl="0" w:tplc="F5F69012">
      <w:start w:val="1"/>
      <w:numFmt w:val="bullet"/>
      <w:lvlText w:val="•"/>
      <w:lvlJc w:val="left"/>
      <w:pPr>
        <w:tabs>
          <w:tab w:val="num" w:pos="720"/>
        </w:tabs>
        <w:ind w:left="720" w:hanging="360"/>
      </w:pPr>
      <w:rPr>
        <w:rFonts w:ascii="Arial" w:hAnsi="Arial" w:hint="default"/>
      </w:rPr>
    </w:lvl>
    <w:lvl w:ilvl="1" w:tplc="A43C2F2A">
      <w:start w:val="302"/>
      <w:numFmt w:val="bullet"/>
      <w:lvlText w:val="•"/>
      <w:lvlJc w:val="left"/>
      <w:pPr>
        <w:tabs>
          <w:tab w:val="num" w:pos="1440"/>
        </w:tabs>
        <w:ind w:left="1440" w:hanging="360"/>
      </w:pPr>
      <w:rPr>
        <w:rFonts w:ascii="Arial" w:hAnsi="Arial" w:hint="default"/>
      </w:rPr>
    </w:lvl>
    <w:lvl w:ilvl="2" w:tplc="D80AA182" w:tentative="1">
      <w:start w:val="1"/>
      <w:numFmt w:val="bullet"/>
      <w:lvlText w:val="•"/>
      <w:lvlJc w:val="left"/>
      <w:pPr>
        <w:tabs>
          <w:tab w:val="num" w:pos="2160"/>
        </w:tabs>
        <w:ind w:left="2160" w:hanging="360"/>
      </w:pPr>
      <w:rPr>
        <w:rFonts w:ascii="Arial" w:hAnsi="Arial" w:hint="default"/>
      </w:rPr>
    </w:lvl>
    <w:lvl w:ilvl="3" w:tplc="9E687A24" w:tentative="1">
      <w:start w:val="1"/>
      <w:numFmt w:val="bullet"/>
      <w:lvlText w:val="•"/>
      <w:lvlJc w:val="left"/>
      <w:pPr>
        <w:tabs>
          <w:tab w:val="num" w:pos="2880"/>
        </w:tabs>
        <w:ind w:left="2880" w:hanging="360"/>
      </w:pPr>
      <w:rPr>
        <w:rFonts w:ascii="Arial" w:hAnsi="Arial" w:hint="default"/>
      </w:rPr>
    </w:lvl>
    <w:lvl w:ilvl="4" w:tplc="556692FE" w:tentative="1">
      <w:start w:val="1"/>
      <w:numFmt w:val="bullet"/>
      <w:lvlText w:val="•"/>
      <w:lvlJc w:val="left"/>
      <w:pPr>
        <w:tabs>
          <w:tab w:val="num" w:pos="3600"/>
        </w:tabs>
        <w:ind w:left="3600" w:hanging="360"/>
      </w:pPr>
      <w:rPr>
        <w:rFonts w:ascii="Arial" w:hAnsi="Arial" w:hint="default"/>
      </w:rPr>
    </w:lvl>
    <w:lvl w:ilvl="5" w:tplc="989E59BA" w:tentative="1">
      <w:start w:val="1"/>
      <w:numFmt w:val="bullet"/>
      <w:lvlText w:val="•"/>
      <w:lvlJc w:val="left"/>
      <w:pPr>
        <w:tabs>
          <w:tab w:val="num" w:pos="4320"/>
        </w:tabs>
        <w:ind w:left="4320" w:hanging="360"/>
      </w:pPr>
      <w:rPr>
        <w:rFonts w:ascii="Arial" w:hAnsi="Arial" w:hint="default"/>
      </w:rPr>
    </w:lvl>
    <w:lvl w:ilvl="6" w:tplc="B258625E" w:tentative="1">
      <w:start w:val="1"/>
      <w:numFmt w:val="bullet"/>
      <w:lvlText w:val="•"/>
      <w:lvlJc w:val="left"/>
      <w:pPr>
        <w:tabs>
          <w:tab w:val="num" w:pos="5040"/>
        </w:tabs>
        <w:ind w:left="5040" w:hanging="360"/>
      </w:pPr>
      <w:rPr>
        <w:rFonts w:ascii="Arial" w:hAnsi="Arial" w:hint="default"/>
      </w:rPr>
    </w:lvl>
    <w:lvl w:ilvl="7" w:tplc="44A4DC04" w:tentative="1">
      <w:start w:val="1"/>
      <w:numFmt w:val="bullet"/>
      <w:lvlText w:val="•"/>
      <w:lvlJc w:val="left"/>
      <w:pPr>
        <w:tabs>
          <w:tab w:val="num" w:pos="5760"/>
        </w:tabs>
        <w:ind w:left="5760" w:hanging="360"/>
      </w:pPr>
      <w:rPr>
        <w:rFonts w:ascii="Arial" w:hAnsi="Arial" w:hint="default"/>
      </w:rPr>
    </w:lvl>
    <w:lvl w:ilvl="8" w:tplc="2FCC132C" w:tentative="1">
      <w:start w:val="1"/>
      <w:numFmt w:val="bullet"/>
      <w:lvlText w:val="•"/>
      <w:lvlJc w:val="left"/>
      <w:pPr>
        <w:tabs>
          <w:tab w:val="num" w:pos="6480"/>
        </w:tabs>
        <w:ind w:left="6480" w:hanging="360"/>
      </w:pPr>
      <w:rPr>
        <w:rFonts w:ascii="Arial" w:hAnsi="Arial" w:hint="default"/>
      </w:rPr>
    </w:lvl>
  </w:abstractNum>
  <w:abstractNum w:abstractNumId="2">
    <w:nsid w:val="077374F9"/>
    <w:multiLevelType w:val="hybridMultilevel"/>
    <w:tmpl w:val="9B28E1D8"/>
    <w:lvl w:ilvl="0" w:tplc="2A6840B8">
      <w:start w:val="1"/>
      <w:numFmt w:val="upperLetter"/>
      <w:lvlText w:val="%1."/>
      <w:lvlJc w:val="left"/>
      <w:pPr>
        <w:ind w:left="1440" w:hanging="360"/>
      </w:pPr>
      <w:rPr>
        <w:rFonts w:hint="default"/>
      </w:rPr>
    </w:lvl>
    <w:lvl w:ilvl="1" w:tplc="F1A855A6">
      <w:start w:val="1"/>
      <w:numFmt w:val="decimal"/>
      <w:lvlText w:val="%2."/>
      <w:lvlJc w:val="left"/>
      <w:pPr>
        <w:ind w:left="2160" w:hanging="360"/>
      </w:pPr>
      <w:rPr>
        <w:rFonts w:asciiTheme="minorHAnsi" w:eastAsiaTheme="minorHAnsi" w:hAnsiTheme="minorHAnsi" w:cstheme="minorBidi"/>
      </w:rPr>
    </w:lvl>
    <w:lvl w:ilvl="2" w:tplc="04090019">
      <w:start w:val="1"/>
      <w:numFmt w:val="lowerLetter"/>
      <w:lvlText w:val="%3."/>
      <w:lvlJc w:val="left"/>
      <w:pPr>
        <w:ind w:left="2880" w:hanging="180"/>
      </w:pPr>
    </w:lvl>
    <w:lvl w:ilvl="3" w:tplc="0409001B">
      <w:start w:val="1"/>
      <w:numFmt w:val="lowerRoman"/>
      <w:lvlText w:val="%4."/>
      <w:lvlJc w:val="right"/>
      <w:pPr>
        <w:ind w:left="3600" w:hanging="360"/>
      </w:pPr>
    </w:lvl>
    <w:lvl w:ilvl="4" w:tplc="9FBC8B32">
      <w:start w:val="1"/>
      <w:numFmt w:val="lowerRoman"/>
      <w:lvlText w:val="%5."/>
      <w:lvlJc w:val="left"/>
      <w:pPr>
        <w:ind w:left="4320" w:hanging="360"/>
      </w:pPr>
      <w:rPr>
        <w:rFonts w:asciiTheme="minorHAnsi" w:eastAsiaTheme="minorEastAsia" w:hAnsiTheme="minorHAnsi" w:cstheme="minorBidi"/>
      </w:rPr>
    </w:lvl>
    <w:lvl w:ilvl="5" w:tplc="04090003">
      <w:start w:val="1"/>
      <w:numFmt w:val="bullet"/>
      <w:lvlText w:val="o"/>
      <w:lvlJc w:val="left"/>
      <w:pPr>
        <w:ind w:left="5040" w:hanging="180"/>
      </w:pPr>
      <w:rPr>
        <w:rFonts w:ascii="Courier New" w:hAnsi="Courier New" w:cs="Courier New" w:hint="default"/>
      </w:r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F010F9C"/>
    <w:multiLevelType w:val="hybridMultilevel"/>
    <w:tmpl w:val="EE98D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2D720A"/>
    <w:multiLevelType w:val="hybridMultilevel"/>
    <w:tmpl w:val="84DE9A3A"/>
    <w:lvl w:ilvl="0" w:tplc="2DA47322">
      <w:start w:val="1"/>
      <w:numFmt w:val="bullet"/>
      <w:lvlText w:val="•"/>
      <w:lvlJc w:val="left"/>
      <w:pPr>
        <w:tabs>
          <w:tab w:val="num" w:pos="720"/>
        </w:tabs>
        <w:ind w:left="720" w:hanging="360"/>
      </w:pPr>
      <w:rPr>
        <w:rFonts w:ascii="Arial" w:hAnsi="Arial" w:hint="default"/>
      </w:rPr>
    </w:lvl>
    <w:lvl w:ilvl="1" w:tplc="3940BC7A" w:tentative="1">
      <w:start w:val="1"/>
      <w:numFmt w:val="bullet"/>
      <w:lvlText w:val="•"/>
      <w:lvlJc w:val="left"/>
      <w:pPr>
        <w:tabs>
          <w:tab w:val="num" w:pos="1440"/>
        </w:tabs>
        <w:ind w:left="1440" w:hanging="360"/>
      </w:pPr>
      <w:rPr>
        <w:rFonts w:ascii="Arial" w:hAnsi="Arial" w:hint="default"/>
      </w:rPr>
    </w:lvl>
    <w:lvl w:ilvl="2" w:tplc="4A84F912">
      <w:start w:val="1"/>
      <w:numFmt w:val="bullet"/>
      <w:lvlText w:val="•"/>
      <w:lvlJc w:val="left"/>
      <w:pPr>
        <w:tabs>
          <w:tab w:val="num" w:pos="2160"/>
        </w:tabs>
        <w:ind w:left="2160" w:hanging="360"/>
      </w:pPr>
      <w:rPr>
        <w:rFonts w:ascii="Arial" w:hAnsi="Arial" w:hint="default"/>
      </w:rPr>
    </w:lvl>
    <w:lvl w:ilvl="3" w:tplc="BDFACD7E" w:tentative="1">
      <w:start w:val="1"/>
      <w:numFmt w:val="bullet"/>
      <w:lvlText w:val="•"/>
      <w:lvlJc w:val="left"/>
      <w:pPr>
        <w:tabs>
          <w:tab w:val="num" w:pos="2880"/>
        </w:tabs>
        <w:ind w:left="2880" w:hanging="360"/>
      </w:pPr>
      <w:rPr>
        <w:rFonts w:ascii="Arial" w:hAnsi="Arial" w:hint="default"/>
      </w:rPr>
    </w:lvl>
    <w:lvl w:ilvl="4" w:tplc="E168D136" w:tentative="1">
      <w:start w:val="1"/>
      <w:numFmt w:val="bullet"/>
      <w:lvlText w:val="•"/>
      <w:lvlJc w:val="left"/>
      <w:pPr>
        <w:tabs>
          <w:tab w:val="num" w:pos="3600"/>
        </w:tabs>
        <w:ind w:left="3600" w:hanging="360"/>
      </w:pPr>
      <w:rPr>
        <w:rFonts w:ascii="Arial" w:hAnsi="Arial" w:hint="default"/>
      </w:rPr>
    </w:lvl>
    <w:lvl w:ilvl="5" w:tplc="B1B4C336" w:tentative="1">
      <w:start w:val="1"/>
      <w:numFmt w:val="bullet"/>
      <w:lvlText w:val="•"/>
      <w:lvlJc w:val="left"/>
      <w:pPr>
        <w:tabs>
          <w:tab w:val="num" w:pos="4320"/>
        </w:tabs>
        <w:ind w:left="4320" w:hanging="360"/>
      </w:pPr>
      <w:rPr>
        <w:rFonts w:ascii="Arial" w:hAnsi="Arial" w:hint="default"/>
      </w:rPr>
    </w:lvl>
    <w:lvl w:ilvl="6" w:tplc="66F2C47E" w:tentative="1">
      <w:start w:val="1"/>
      <w:numFmt w:val="bullet"/>
      <w:lvlText w:val="•"/>
      <w:lvlJc w:val="left"/>
      <w:pPr>
        <w:tabs>
          <w:tab w:val="num" w:pos="5040"/>
        </w:tabs>
        <w:ind w:left="5040" w:hanging="360"/>
      </w:pPr>
      <w:rPr>
        <w:rFonts w:ascii="Arial" w:hAnsi="Arial" w:hint="default"/>
      </w:rPr>
    </w:lvl>
    <w:lvl w:ilvl="7" w:tplc="BE2E7FB0" w:tentative="1">
      <w:start w:val="1"/>
      <w:numFmt w:val="bullet"/>
      <w:lvlText w:val="•"/>
      <w:lvlJc w:val="left"/>
      <w:pPr>
        <w:tabs>
          <w:tab w:val="num" w:pos="5760"/>
        </w:tabs>
        <w:ind w:left="5760" w:hanging="360"/>
      </w:pPr>
      <w:rPr>
        <w:rFonts w:ascii="Arial" w:hAnsi="Arial" w:hint="default"/>
      </w:rPr>
    </w:lvl>
    <w:lvl w:ilvl="8" w:tplc="EE0C032E" w:tentative="1">
      <w:start w:val="1"/>
      <w:numFmt w:val="bullet"/>
      <w:lvlText w:val="•"/>
      <w:lvlJc w:val="left"/>
      <w:pPr>
        <w:tabs>
          <w:tab w:val="num" w:pos="6480"/>
        </w:tabs>
        <w:ind w:left="6480" w:hanging="360"/>
      </w:pPr>
      <w:rPr>
        <w:rFonts w:ascii="Arial" w:hAnsi="Arial" w:hint="default"/>
      </w:rPr>
    </w:lvl>
  </w:abstractNum>
  <w:abstractNum w:abstractNumId="5">
    <w:nsid w:val="476828F5"/>
    <w:multiLevelType w:val="hybridMultilevel"/>
    <w:tmpl w:val="DE54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CC7CA8"/>
    <w:multiLevelType w:val="hybridMultilevel"/>
    <w:tmpl w:val="8DF6B612"/>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1B84569"/>
    <w:multiLevelType w:val="hybridMultilevel"/>
    <w:tmpl w:val="6FE4E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0808A7"/>
    <w:multiLevelType w:val="hybridMultilevel"/>
    <w:tmpl w:val="8812A300"/>
    <w:lvl w:ilvl="0" w:tplc="BDA02E36">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19">
      <w:start w:val="1"/>
      <w:numFmt w:val="lowerLetter"/>
      <w:lvlText w:val="%4."/>
      <w:lvlJc w:val="left"/>
      <w:pPr>
        <w:ind w:left="2880" w:hanging="360"/>
      </w:pPr>
    </w:lvl>
    <w:lvl w:ilvl="4" w:tplc="0409001B">
      <w:start w:val="1"/>
      <w:numFmt w:val="lowerRoman"/>
      <w:lvlText w:val="%5."/>
      <w:lvlJc w:val="right"/>
      <w:pPr>
        <w:ind w:left="3600" w:hanging="360"/>
      </w:pPr>
    </w:lvl>
    <w:lvl w:ilvl="5" w:tplc="04090005">
      <w:start w:val="1"/>
      <w:numFmt w:val="bullet"/>
      <w:lvlText w:val=""/>
      <w:lvlJc w:val="left"/>
      <w:pPr>
        <w:ind w:left="4320" w:hanging="180"/>
      </w:pPr>
      <w:rPr>
        <w:rFonts w:ascii="Wingdings" w:hAnsi="Wingding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6E2A0D"/>
    <w:multiLevelType w:val="hybridMultilevel"/>
    <w:tmpl w:val="78385858"/>
    <w:lvl w:ilvl="0" w:tplc="2A6840B8">
      <w:start w:val="1"/>
      <w:numFmt w:val="upperLetter"/>
      <w:lvlText w:val="%1."/>
      <w:lvlJc w:val="left"/>
      <w:pPr>
        <w:ind w:left="1440" w:hanging="360"/>
      </w:pPr>
      <w:rPr>
        <w:rFonts w:hint="default"/>
      </w:rPr>
    </w:lvl>
    <w:lvl w:ilvl="1" w:tplc="F1A855A6">
      <w:start w:val="1"/>
      <w:numFmt w:val="decimal"/>
      <w:lvlText w:val="%2."/>
      <w:lvlJc w:val="left"/>
      <w:pPr>
        <w:ind w:left="2160" w:hanging="360"/>
      </w:pPr>
      <w:rPr>
        <w:rFonts w:asciiTheme="minorHAnsi" w:eastAsiaTheme="minorHAnsi" w:hAnsiTheme="minorHAnsi" w:cstheme="minorBidi"/>
      </w:rPr>
    </w:lvl>
    <w:lvl w:ilvl="2" w:tplc="04090019">
      <w:start w:val="1"/>
      <w:numFmt w:val="lowerLetter"/>
      <w:lvlText w:val="%3."/>
      <w:lvlJc w:val="left"/>
      <w:pPr>
        <w:ind w:left="2880" w:hanging="180"/>
      </w:pPr>
    </w:lvl>
    <w:lvl w:ilvl="3" w:tplc="0409001B">
      <w:start w:val="1"/>
      <w:numFmt w:val="lowerRoman"/>
      <w:lvlText w:val="%4."/>
      <w:lvlJc w:val="right"/>
      <w:pPr>
        <w:ind w:left="3600" w:hanging="360"/>
      </w:pPr>
    </w:lvl>
    <w:lvl w:ilvl="4" w:tplc="04090005">
      <w:start w:val="1"/>
      <w:numFmt w:val="bullet"/>
      <w:lvlText w:val=""/>
      <w:lvlJc w:val="left"/>
      <w:pPr>
        <w:ind w:left="4320" w:hanging="360"/>
      </w:pPr>
      <w:rPr>
        <w:rFonts w:ascii="Wingdings" w:hAnsi="Wingdings" w:hint="default"/>
      </w:rPr>
    </w:lvl>
    <w:lvl w:ilvl="5" w:tplc="04090003">
      <w:start w:val="1"/>
      <w:numFmt w:val="bullet"/>
      <w:lvlText w:val="o"/>
      <w:lvlJc w:val="left"/>
      <w:pPr>
        <w:ind w:left="5040" w:hanging="180"/>
      </w:pPr>
      <w:rPr>
        <w:rFonts w:ascii="Courier New" w:hAnsi="Courier New" w:cs="Courier New" w:hint="default"/>
      </w:r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A572ABB"/>
    <w:multiLevelType w:val="hybridMultilevel"/>
    <w:tmpl w:val="CE74EAF2"/>
    <w:lvl w:ilvl="0" w:tplc="CAD4BD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C93D07"/>
    <w:multiLevelType w:val="hybridMultilevel"/>
    <w:tmpl w:val="949005D4"/>
    <w:lvl w:ilvl="0" w:tplc="87C28DF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0"/>
  </w:num>
  <w:num w:numId="3">
    <w:abstractNumId w:val="8"/>
  </w:num>
  <w:num w:numId="4">
    <w:abstractNumId w:val="9"/>
  </w:num>
  <w:num w:numId="5">
    <w:abstractNumId w:val="11"/>
  </w:num>
  <w:num w:numId="6">
    <w:abstractNumId w:val="6"/>
  </w:num>
  <w:num w:numId="7">
    <w:abstractNumId w:val="2"/>
  </w:num>
  <w:num w:numId="8">
    <w:abstractNumId w:val="7"/>
  </w:num>
  <w:num w:numId="9">
    <w:abstractNumId w:val="10"/>
  </w:num>
  <w:num w:numId="10">
    <w:abstractNumId w:val="4"/>
  </w:num>
  <w:num w:numId="11">
    <w:abstractNumId w:val="1"/>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ra reynolds">
    <w15:presenceInfo w15:providerId="None" w15:userId="sara reynol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QxNrC0MDcxNTAzM7ZQ0lEKTi0uzszPAykwqgUA69JChCwAAAA="/>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9r9zwau55dtxedv2kvxfshxwpvwv9x9e9s&quot;&gt;Mike Copy&lt;record-ids&gt;&lt;item&gt;573&lt;/item&gt;&lt;item&gt;749&lt;/item&gt;&lt;item&gt;1409&lt;/item&gt;&lt;item&gt;4287&lt;/item&gt;&lt;item&gt;4402&lt;/item&gt;&lt;item&gt;5027&lt;/item&gt;&lt;item&gt;5213&lt;/item&gt;&lt;/record-ids&gt;&lt;/item&gt;&lt;/Libraries&gt;"/>
  </w:docVars>
  <w:rsids>
    <w:rsidRoot w:val="00D71DB8"/>
    <w:rsid w:val="000412CE"/>
    <w:rsid w:val="00053AB2"/>
    <w:rsid w:val="00056C89"/>
    <w:rsid w:val="00075C91"/>
    <w:rsid w:val="00087073"/>
    <w:rsid w:val="0009072A"/>
    <w:rsid w:val="000F7144"/>
    <w:rsid w:val="001003C1"/>
    <w:rsid w:val="00127D23"/>
    <w:rsid w:val="001549A6"/>
    <w:rsid w:val="00161038"/>
    <w:rsid w:val="0016218E"/>
    <w:rsid w:val="001B59D4"/>
    <w:rsid w:val="001D1B1C"/>
    <w:rsid w:val="001E0157"/>
    <w:rsid w:val="001E3FFB"/>
    <w:rsid w:val="001E7C6F"/>
    <w:rsid w:val="001F0D7F"/>
    <w:rsid w:val="001F3533"/>
    <w:rsid w:val="00232983"/>
    <w:rsid w:val="00241A36"/>
    <w:rsid w:val="002446A1"/>
    <w:rsid w:val="00266A36"/>
    <w:rsid w:val="00276290"/>
    <w:rsid w:val="002C4C40"/>
    <w:rsid w:val="003037B6"/>
    <w:rsid w:val="00310D27"/>
    <w:rsid w:val="0031294D"/>
    <w:rsid w:val="00316D38"/>
    <w:rsid w:val="00330944"/>
    <w:rsid w:val="0033617C"/>
    <w:rsid w:val="00355B36"/>
    <w:rsid w:val="003712A0"/>
    <w:rsid w:val="0039435D"/>
    <w:rsid w:val="0039666A"/>
    <w:rsid w:val="003A4FD2"/>
    <w:rsid w:val="003A789A"/>
    <w:rsid w:val="003B4B56"/>
    <w:rsid w:val="003C1C85"/>
    <w:rsid w:val="003D19EC"/>
    <w:rsid w:val="003D1D1C"/>
    <w:rsid w:val="003E17DB"/>
    <w:rsid w:val="00426A50"/>
    <w:rsid w:val="00426EF1"/>
    <w:rsid w:val="00445026"/>
    <w:rsid w:val="00447CD9"/>
    <w:rsid w:val="004618EF"/>
    <w:rsid w:val="0048009B"/>
    <w:rsid w:val="004D72CD"/>
    <w:rsid w:val="004F2655"/>
    <w:rsid w:val="004F3B49"/>
    <w:rsid w:val="00536744"/>
    <w:rsid w:val="005410ED"/>
    <w:rsid w:val="005833A4"/>
    <w:rsid w:val="005A31DD"/>
    <w:rsid w:val="005B0114"/>
    <w:rsid w:val="005F7FE6"/>
    <w:rsid w:val="00683919"/>
    <w:rsid w:val="006879C4"/>
    <w:rsid w:val="006E0F52"/>
    <w:rsid w:val="006F4A40"/>
    <w:rsid w:val="00702707"/>
    <w:rsid w:val="00712450"/>
    <w:rsid w:val="00720997"/>
    <w:rsid w:val="00747490"/>
    <w:rsid w:val="007475AE"/>
    <w:rsid w:val="00751137"/>
    <w:rsid w:val="00752EEC"/>
    <w:rsid w:val="00787BAD"/>
    <w:rsid w:val="007C7F16"/>
    <w:rsid w:val="007D2680"/>
    <w:rsid w:val="00801C85"/>
    <w:rsid w:val="00813643"/>
    <w:rsid w:val="00833EB7"/>
    <w:rsid w:val="00857666"/>
    <w:rsid w:val="0087779A"/>
    <w:rsid w:val="008955D5"/>
    <w:rsid w:val="008A6095"/>
    <w:rsid w:val="008B3C4F"/>
    <w:rsid w:val="008E6CD9"/>
    <w:rsid w:val="008F4752"/>
    <w:rsid w:val="00901350"/>
    <w:rsid w:val="009066A8"/>
    <w:rsid w:val="00917E74"/>
    <w:rsid w:val="009238F1"/>
    <w:rsid w:val="00985ADC"/>
    <w:rsid w:val="009944D5"/>
    <w:rsid w:val="009E33A6"/>
    <w:rsid w:val="00A261C1"/>
    <w:rsid w:val="00A27BD4"/>
    <w:rsid w:val="00A370C7"/>
    <w:rsid w:val="00A525C5"/>
    <w:rsid w:val="00AB7A6D"/>
    <w:rsid w:val="00AE4842"/>
    <w:rsid w:val="00B01000"/>
    <w:rsid w:val="00B07000"/>
    <w:rsid w:val="00B12B55"/>
    <w:rsid w:val="00B149D5"/>
    <w:rsid w:val="00B2339D"/>
    <w:rsid w:val="00B34419"/>
    <w:rsid w:val="00B44DF8"/>
    <w:rsid w:val="00B47499"/>
    <w:rsid w:val="00B90E84"/>
    <w:rsid w:val="00BB1371"/>
    <w:rsid w:val="00BB34B1"/>
    <w:rsid w:val="00BD75D5"/>
    <w:rsid w:val="00BE5DCD"/>
    <w:rsid w:val="00BF506B"/>
    <w:rsid w:val="00BF7B27"/>
    <w:rsid w:val="00C01ED7"/>
    <w:rsid w:val="00C24217"/>
    <w:rsid w:val="00C40934"/>
    <w:rsid w:val="00C42DB3"/>
    <w:rsid w:val="00C5000F"/>
    <w:rsid w:val="00C545BC"/>
    <w:rsid w:val="00C57EB4"/>
    <w:rsid w:val="00C70ED2"/>
    <w:rsid w:val="00CA2DD8"/>
    <w:rsid w:val="00CA743A"/>
    <w:rsid w:val="00CC3DC8"/>
    <w:rsid w:val="00CC47BD"/>
    <w:rsid w:val="00D07B8D"/>
    <w:rsid w:val="00D14C23"/>
    <w:rsid w:val="00D26FDF"/>
    <w:rsid w:val="00D340C3"/>
    <w:rsid w:val="00D676A6"/>
    <w:rsid w:val="00D71DB8"/>
    <w:rsid w:val="00D75767"/>
    <w:rsid w:val="00D84AD0"/>
    <w:rsid w:val="00D856F7"/>
    <w:rsid w:val="00D90E66"/>
    <w:rsid w:val="00DC5873"/>
    <w:rsid w:val="00DE2FA2"/>
    <w:rsid w:val="00DE6AD0"/>
    <w:rsid w:val="00DF0C65"/>
    <w:rsid w:val="00DF4F2B"/>
    <w:rsid w:val="00DF7B92"/>
    <w:rsid w:val="00E07D29"/>
    <w:rsid w:val="00E12066"/>
    <w:rsid w:val="00E1751C"/>
    <w:rsid w:val="00E40954"/>
    <w:rsid w:val="00E45B22"/>
    <w:rsid w:val="00E846CD"/>
    <w:rsid w:val="00EC42DE"/>
    <w:rsid w:val="00ED45D2"/>
    <w:rsid w:val="00EE3BDB"/>
    <w:rsid w:val="00EF0465"/>
    <w:rsid w:val="00EF3D0E"/>
    <w:rsid w:val="00EF72CA"/>
    <w:rsid w:val="00F31275"/>
    <w:rsid w:val="00F346F7"/>
    <w:rsid w:val="00F4577F"/>
    <w:rsid w:val="00F52504"/>
    <w:rsid w:val="00F61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1DB8"/>
    <w:pPr>
      <w:ind w:left="720"/>
      <w:contextualSpacing/>
    </w:pPr>
  </w:style>
  <w:style w:type="character" w:styleId="PlaceholderText">
    <w:name w:val="Placeholder Text"/>
    <w:basedOn w:val="DefaultParagraphFont"/>
    <w:uiPriority w:val="99"/>
    <w:semiHidden/>
    <w:rsid w:val="008A6095"/>
    <w:rPr>
      <w:color w:val="808080"/>
    </w:rPr>
  </w:style>
  <w:style w:type="character" w:styleId="CommentReference">
    <w:name w:val="annotation reference"/>
    <w:basedOn w:val="DefaultParagraphFont"/>
    <w:uiPriority w:val="99"/>
    <w:semiHidden/>
    <w:unhideWhenUsed/>
    <w:rsid w:val="00AE4842"/>
    <w:rPr>
      <w:sz w:val="16"/>
      <w:szCs w:val="16"/>
    </w:rPr>
  </w:style>
  <w:style w:type="paragraph" w:styleId="CommentText">
    <w:name w:val="annotation text"/>
    <w:basedOn w:val="Normal"/>
    <w:link w:val="CommentTextChar"/>
    <w:uiPriority w:val="99"/>
    <w:semiHidden/>
    <w:unhideWhenUsed/>
    <w:rsid w:val="00AE4842"/>
    <w:pPr>
      <w:spacing w:line="240" w:lineRule="auto"/>
    </w:pPr>
    <w:rPr>
      <w:sz w:val="20"/>
      <w:szCs w:val="20"/>
    </w:rPr>
  </w:style>
  <w:style w:type="character" w:customStyle="1" w:styleId="CommentTextChar">
    <w:name w:val="Comment Text Char"/>
    <w:basedOn w:val="DefaultParagraphFont"/>
    <w:link w:val="CommentText"/>
    <w:uiPriority w:val="99"/>
    <w:semiHidden/>
    <w:rsid w:val="00AE4842"/>
    <w:rPr>
      <w:sz w:val="20"/>
      <w:szCs w:val="20"/>
    </w:rPr>
  </w:style>
  <w:style w:type="paragraph" w:styleId="CommentSubject">
    <w:name w:val="annotation subject"/>
    <w:basedOn w:val="CommentText"/>
    <w:next w:val="CommentText"/>
    <w:link w:val="CommentSubjectChar"/>
    <w:uiPriority w:val="99"/>
    <w:semiHidden/>
    <w:unhideWhenUsed/>
    <w:rsid w:val="00AE4842"/>
    <w:rPr>
      <w:b/>
      <w:bCs/>
    </w:rPr>
  </w:style>
  <w:style w:type="character" w:customStyle="1" w:styleId="CommentSubjectChar">
    <w:name w:val="Comment Subject Char"/>
    <w:basedOn w:val="CommentTextChar"/>
    <w:link w:val="CommentSubject"/>
    <w:uiPriority w:val="99"/>
    <w:semiHidden/>
    <w:rsid w:val="00AE4842"/>
    <w:rPr>
      <w:b/>
      <w:bCs/>
      <w:sz w:val="20"/>
      <w:szCs w:val="20"/>
    </w:rPr>
  </w:style>
  <w:style w:type="paragraph" w:styleId="BalloonText">
    <w:name w:val="Balloon Text"/>
    <w:basedOn w:val="Normal"/>
    <w:link w:val="BalloonTextChar"/>
    <w:uiPriority w:val="99"/>
    <w:semiHidden/>
    <w:unhideWhenUsed/>
    <w:rsid w:val="00AE48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842"/>
    <w:rPr>
      <w:rFonts w:ascii="Segoe UI" w:hAnsi="Segoe UI" w:cs="Segoe UI"/>
      <w:sz w:val="18"/>
      <w:szCs w:val="18"/>
    </w:rPr>
  </w:style>
  <w:style w:type="paragraph" w:customStyle="1" w:styleId="EndNoteBibliographyTitle">
    <w:name w:val="EndNote Bibliography Title"/>
    <w:basedOn w:val="Normal"/>
    <w:link w:val="EndNoteBibliographyTitleChar"/>
    <w:rsid w:val="00B07000"/>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B07000"/>
  </w:style>
  <w:style w:type="character" w:customStyle="1" w:styleId="EndNoteBibliographyTitleChar">
    <w:name w:val="EndNote Bibliography Title Char"/>
    <w:basedOn w:val="ListParagraphChar"/>
    <w:link w:val="EndNoteBibliographyTitle"/>
    <w:rsid w:val="00B07000"/>
    <w:rPr>
      <w:rFonts w:ascii="Calibri" w:hAnsi="Calibri" w:cs="Calibri"/>
      <w:noProof/>
    </w:rPr>
  </w:style>
  <w:style w:type="paragraph" w:customStyle="1" w:styleId="EndNoteBibliography">
    <w:name w:val="EndNote Bibliography"/>
    <w:basedOn w:val="Normal"/>
    <w:link w:val="EndNoteBibliographyChar"/>
    <w:rsid w:val="00B07000"/>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B07000"/>
    <w:rPr>
      <w:rFonts w:ascii="Calibri" w:hAnsi="Calibri" w:cs="Calibri"/>
      <w:noProof/>
    </w:rPr>
  </w:style>
  <w:style w:type="character" w:styleId="Hyperlink">
    <w:name w:val="Hyperlink"/>
    <w:basedOn w:val="DefaultParagraphFont"/>
    <w:uiPriority w:val="99"/>
    <w:unhideWhenUsed/>
    <w:rsid w:val="00B07000"/>
    <w:rPr>
      <w:color w:val="0563C1" w:themeColor="hyperlink"/>
      <w:u w:val="single"/>
    </w:rPr>
  </w:style>
  <w:style w:type="paragraph" w:styleId="NormalWeb">
    <w:name w:val="Normal (Web)"/>
    <w:basedOn w:val="Normal"/>
    <w:uiPriority w:val="99"/>
    <w:semiHidden/>
    <w:unhideWhenUsed/>
    <w:rsid w:val="001F0D7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1DB8"/>
    <w:pPr>
      <w:ind w:left="720"/>
      <w:contextualSpacing/>
    </w:pPr>
  </w:style>
  <w:style w:type="character" w:styleId="PlaceholderText">
    <w:name w:val="Placeholder Text"/>
    <w:basedOn w:val="DefaultParagraphFont"/>
    <w:uiPriority w:val="99"/>
    <w:semiHidden/>
    <w:rsid w:val="008A6095"/>
    <w:rPr>
      <w:color w:val="808080"/>
    </w:rPr>
  </w:style>
  <w:style w:type="character" w:styleId="CommentReference">
    <w:name w:val="annotation reference"/>
    <w:basedOn w:val="DefaultParagraphFont"/>
    <w:uiPriority w:val="99"/>
    <w:semiHidden/>
    <w:unhideWhenUsed/>
    <w:rsid w:val="00AE4842"/>
    <w:rPr>
      <w:sz w:val="16"/>
      <w:szCs w:val="16"/>
    </w:rPr>
  </w:style>
  <w:style w:type="paragraph" w:styleId="CommentText">
    <w:name w:val="annotation text"/>
    <w:basedOn w:val="Normal"/>
    <w:link w:val="CommentTextChar"/>
    <w:uiPriority w:val="99"/>
    <w:semiHidden/>
    <w:unhideWhenUsed/>
    <w:rsid w:val="00AE4842"/>
    <w:pPr>
      <w:spacing w:line="240" w:lineRule="auto"/>
    </w:pPr>
    <w:rPr>
      <w:sz w:val="20"/>
      <w:szCs w:val="20"/>
    </w:rPr>
  </w:style>
  <w:style w:type="character" w:customStyle="1" w:styleId="CommentTextChar">
    <w:name w:val="Comment Text Char"/>
    <w:basedOn w:val="DefaultParagraphFont"/>
    <w:link w:val="CommentText"/>
    <w:uiPriority w:val="99"/>
    <w:semiHidden/>
    <w:rsid w:val="00AE4842"/>
    <w:rPr>
      <w:sz w:val="20"/>
      <w:szCs w:val="20"/>
    </w:rPr>
  </w:style>
  <w:style w:type="paragraph" w:styleId="CommentSubject">
    <w:name w:val="annotation subject"/>
    <w:basedOn w:val="CommentText"/>
    <w:next w:val="CommentText"/>
    <w:link w:val="CommentSubjectChar"/>
    <w:uiPriority w:val="99"/>
    <w:semiHidden/>
    <w:unhideWhenUsed/>
    <w:rsid w:val="00AE4842"/>
    <w:rPr>
      <w:b/>
      <w:bCs/>
    </w:rPr>
  </w:style>
  <w:style w:type="character" w:customStyle="1" w:styleId="CommentSubjectChar">
    <w:name w:val="Comment Subject Char"/>
    <w:basedOn w:val="CommentTextChar"/>
    <w:link w:val="CommentSubject"/>
    <w:uiPriority w:val="99"/>
    <w:semiHidden/>
    <w:rsid w:val="00AE4842"/>
    <w:rPr>
      <w:b/>
      <w:bCs/>
      <w:sz w:val="20"/>
      <w:szCs w:val="20"/>
    </w:rPr>
  </w:style>
  <w:style w:type="paragraph" w:styleId="BalloonText">
    <w:name w:val="Balloon Text"/>
    <w:basedOn w:val="Normal"/>
    <w:link w:val="BalloonTextChar"/>
    <w:uiPriority w:val="99"/>
    <w:semiHidden/>
    <w:unhideWhenUsed/>
    <w:rsid w:val="00AE48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842"/>
    <w:rPr>
      <w:rFonts w:ascii="Segoe UI" w:hAnsi="Segoe UI" w:cs="Segoe UI"/>
      <w:sz w:val="18"/>
      <w:szCs w:val="18"/>
    </w:rPr>
  </w:style>
  <w:style w:type="paragraph" w:customStyle="1" w:styleId="EndNoteBibliographyTitle">
    <w:name w:val="EndNote Bibliography Title"/>
    <w:basedOn w:val="Normal"/>
    <w:link w:val="EndNoteBibliographyTitleChar"/>
    <w:rsid w:val="00B07000"/>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B07000"/>
  </w:style>
  <w:style w:type="character" w:customStyle="1" w:styleId="EndNoteBibliographyTitleChar">
    <w:name w:val="EndNote Bibliography Title Char"/>
    <w:basedOn w:val="ListParagraphChar"/>
    <w:link w:val="EndNoteBibliographyTitle"/>
    <w:rsid w:val="00B07000"/>
    <w:rPr>
      <w:rFonts w:ascii="Calibri" w:hAnsi="Calibri" w:cs="Calibri"/>
      <w:noProof/>
    </w:rPr>
  </w:style>
  <w:style w:type="paragraph" w:customStyle="1" w:styleId="EndNoteBibliography">
    <w:name w:val="EndNote Bibliography"/>
    <w:basedOn w:val="Normal"/>
    <w:link w:val="EndNoteBibliographyChar"/>
    <w:rsid w:val="00B07000"/>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B07000"/>
    <w:rPr>
      <w:rFonts w:ascii="Calibri" w:hAnsi="Calibri" w:cs="Calibri"/>
      <w:noProof/>
    </w:rPr>
  </w:style>
  <w:style w:type="character" w:styleId="Hyperlink">
    <w:name w:val="Hyperlink"/>
    <w:basedOn w:val="DefaultParagraphFont"/>
    <w:uiPriority w:val="99"/>
    <w:unhideWhenUsed/>
    <w:rsid w:val="00B07000"/>
    <w:rPr>
      <w:color w:val="0563C1" w:themeColor="hyperlink"/>
      <w:u w:val="single"/>
    </w:rPr>
  </w:style>
  <w:style w:type="paragraph" w:styleId="NormalWeb">
    <w:name w:val="Normal (Web)"/>
    <w:basedOn w:val="Normal"/>
    <w:uiPriority w:val="99"/>
    <w:semiHidden/>
    <w:unhideWhenUsed/>
    <w:rsid w:val="001F0D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4362">
      <w:bodyDiv w:val="1"/>
      <w:marLeft w:val="0"/>
      <w:marRight w:val="0"/>
      <w:marTop w:val="0"/>
      <w:marBottom w:val="0"/>
      <w:divBdr>
        <w:top w:val="none" w:sz="0" w:space="0" w:color="auto"/>
        <w:left w:val="none" w:sz="0" w:space="0" w:color="auto"/>
        <w:bottom w:val="none" w:sz="0" w:space="0" w:color="auto"/>
        <w:right w:val="none" w:sz="0" w:space="0" w:color="auto"/>
      </w:divBdr>
      <w:divsChild>
        <w:div w:id="1439250715">
          <w:marLeft w:val="331"/>
          <w:marRight w:val="0"/>
          <w:marTop w:val="0"/>
          <w:marBottom w:val="0"/>
          <w:divBdr>
            <w:top w:val="none" w:sz="0" w:space="0" w:color="auto"/>
            <w:left w:val="none" w:sz="0" w:space="0" w:color="auto"/>
            <w:bottom w:val="none" w:sz="0" w:space="0" w:color="auto"/>
            <w:right w:val="none" w:sz="0" w:space="0" w:color="auto"/>
          </w:divBdr>
        </w:div>
        <w:div w:id="704450179">
          <w:marLeft w:val="1051"/>
          <w:marRight w:val="0"/>
          <w:marTop w:val="0"/>
          <w:marBottom w:val="0"/>
          <w:divBdr>
            <w:top w:val="none" w:sz="0" w:space="0" w:color="auto"/>
            <w:left w:val="none" w:sz="0" w:space="0" w:color="auto"/>
            <w:bottom w:val="none" w:sz="0" w:space="0" w:color="auto"/>
            <w:right w:val="none" w:sz="0" w:space="0" w:color="auto"/>
          </w:divBdr>
        </w:div>
        <w:div w:id="160849982">
          <w:marLeft w:val="1051"/>
          <w:marRight w:val="0"/>
          <w:marTop w:val="0"/>
          <w:marBottom w:val="0"/>
          <w:divBdr>
            <w:top w:val="none" w:sz="0" w:space="0" w:color="auto"/>
            <w:left w:val="none" w:sz="0" w:space="0" w:color="auto"/>
            <w:bottom w:val="none" w:sz="0" w:space="0" w:color="auto"/>
            <w:right w:val="none" w:sz="0" w:space="0" w:color="auto"/>
          </w:divBdr>
        </w:div>
        <w:div w:id="729495715">
          <w:marLeft w:val="331"/>
          <w:marRight w:val="0"/>
          <w:marTop w:val="0"/>
          <w:marBottom w:val="0"/>
          <w:divBdr>
            <w:top w:val="none" w:sz="0" w:space="0" w:color="auto"/>
            <w:left w:val="none" w:sz="0" w:space="0" w:color="auto"/>
            <w:bottom w:val="none" w:sz="0" w:space="0" w:color="auto"/>
            <w:right w:val="none" w:sz="0" w:space="0" w:color="auto"/>
          </w:divBdr>
        </w:div>
        <w:div w:id="424883640">
          <w:marLeft w:val="1051"/>
          <w:marRight w:val="0"/>
          <w:marTop w:val="0"/>
          <w:marBottom w:val="0"/>
          <w:divBdr>
            <w:top w:val="none" w:sz="0" w:space="0" w:color="auto"/>
            <w:left w:val="none" w:sz="0" w:space="0" w:color="auto"/>
            <w:bottom w:val="none" w:sz="0" w:space="0" w:color="auto"/>
            <w:right w:val="none" w:sz="0" w:space="0" w:color="auto"/>
          </w:divBdr>
        </w:div>
        <w:div w:id="1506943032">
          <w:marLeft w:val="1051"/>
          <w:marRight w:val="0"/>
          <w:marTop w:val="0"/>
          <w:marBottom w:val="0"/>
          <w:divBdr>
            <w:top w:val="none" w:sz="0" w:space="0" w:color="auto"/>
            <w:left w:val="none" w:sz="0" w:space="0" w:color="auto"/>
            <w:bottom w:val="none" w:sz="0" w:space="0" w:color="auto"/>
            <w:right w:val="none" w:sz="0" w:space="0" w:color="auto"/>
          </w:divBdr>
        </w:div>
        <w:div w:id="1859539557">
          <w:marLeft w:val="331"/>
          <w:marRight w:val="0"/>
          <w:marTop w:val="0"/>
          <w:marBottom w:val="0"/>
          <w:divBdr>
            <w:top w:val="none" w:sz="0" w:space="0" w:color="auto"/>
            <w:left w:val="none" w:sz="0" w:space="0" w:color="auto"/>
            <w:bottom w:val="none" w:sz="0" w:space="0" w:color="auto"/>
            <w:right w:val="none" w:sz="0" w:space="0" w:color="auto"/>
          </w:divBdr>
        </w:div>
        <w:div w:id="588082337">
          <w:marLeft w:val="1051"/>
          <w:marRight w:val="0"/>
          <w:marTop w:val="0"/>
          <w:marBottom w:val="0"/>
          <w:divBdr>
            <w:top w:val="none" w:sz="0" w:space="0" w:color="auto"/>
            <w:left w:val="none" w:sz="0" w:space="0" w:color="auto"/>
            <w:bottom w:val="none" w:sz="0" w:space="0" w:color="auto"/>
            <w:right w:val="none" w:sz="0" w:space="0" w:color="auto"/>
          </w:divBdr>
        </w:div>
        <w:div w:id="298607008">
          <w:marLeft w:val="331"/>
          <w:marRight w:val="0"/>
          <w:marTop w:val="0"/>
          <w:marBottom w:val="0"/>
          <w:divBdr>
            <w:top w:val="none" w:sz="0" w:space="0" w:color="auto"/>
            <w:left w:val="none" w:sz="0" w:space="0" w:color="auto"/>
            <w:bottom w:val="none" w:sz="0" w:space="0" w:color="auto"/>
            <w:right w:val="none" w:sz="0" w:space="0" w:color="auto"/>
          </w:divBdr>
        </w:div>
        <w:div w:id="489908152">
          <w:marLeft w:val="1051"/>
          <w:marRight w:val="0"/>
          <w:marTop w:val="0"/>
          <w:marBottom w:val="0"/>
          <w:divBdr>
            <w:top w:val="none" w:sz="0" w:space="0" w:color="auto"/>
            <w:left w:val="none" w:sz="0" w:space="0" w:color="auto"/>
            <w:bottom w:val="none" w:sz="0" w:space="0" w:color="auto"/>
            <w:right w:val="none" w:sz="0" w:space="0" w:color="auto"/>
          </w:divBdr>
        </w:div>
        <w:div w:id="149954098">
          <w:marLeft w:val="331"/>
          <w:marRight w:val="0"/>
          <w:marTop w:val="0"/>
          <w:marBottom w:val="0"/>
          <w:divBdr>
            <w:top w:val="none" w:sz="0" w:space="0" w:color="auto"/>
            <w:left w:val="none" w:sz="0" w:space="0" w:color="auto"/>
            <w:bottom w:val="none" w:sz="0" w:space="0" w:color="auto"/>
            <w:right w:val="none" w:sz="0" w:space="0" w:color="auto"/>
          </w:divBdr>
        </w:div>
        <w:div w:id="1015109946">
          <w:marLeft w:val="1051"/>
          <w:marRight w:val="0"/>
          <w:marTop w:val="0"/>
          <w:marBottom w:val="0"/>
          <w:divBdr>
            <w:top w:val="none" w:sz="0" w:space="0" w:color="auto"/>
            <w:left w:val="none" w:sz="0" w:space="0" w:color="auto"/>
            <w:bottom w:val="none" w:sz="0" w:space="0" w:color="auto"/>
            <w:right w:val="none" w:sz="0" w:space="0" w:color="auto"/>
          </w:divBdr>
        </w:div>
        <w:div w:id="736365453">
          <w:marLeft w:val="1051"/>
          <w:marRight w:val="0"/>
          <w:marTop w:val="0"/>
          <w:marBottom w:val="0"/>
          <w:divBdr>
            <w:top w:val="none" w:sz="0" w:space="0" w:color="auto"/>
            <w:left w:val="none" w:sz="0" w:space="0" w:color="auto"/>
            <w:bottom w:val="none" w:sz="0" w:space="0" w:color="auto"/>
            <w:right w:val="none" w:sz="0" w:space="0" w:color="auto"/>
          </w:divBdr>
        </w:div>
        <w:div w:id="1329212723">
          <w:marLeft w:val="331"/>
          <w:marRight w:val="0"/>
          <w:marTop w:val="0"/>
          <w:marBottom w:val="0"/>
          <w:divBdr>
            <w:top w:val="none" w:sz="0" w:space="0" w:color="auto"/>
            <w:left w:val="none" w:sz="0" w:space="0" w:color="auto"/>
            <w:bottom w:val="none" w:sz="0" w:space="0" w:color="auto"/>
            <w:right w:val="none" w:sz="0" w:space="0" w:color="auto"/>
          </w:divBdr>
        </w:div>
      </w:divsChild>
    </w:div>
    <w:div w:id="1257399194">
      <w:bodyDiv w:val="1"/>
      <w:marLeft w:val="0"/>
      <w:marRight w:val="0"/>
      <w:marTop w:val="0"/>
      <w:marBottom w:val="0"/>
      <w:divBdr>
        <w:top w:val="none" w:sz="0" w:space="0" w:color="auto"/>
        <w:left w:val="none" w:sz="0" w:space="0" w:color="auto"/>
        <w:bottom w:val="none" w:sz="0" w:space="0" w:color="auto"/>
        <w:right w:val="none" w:sz="0" w:space="0" w:color="auto"/>
      </w:divBdr>
      <w:divsChild>
        <w:div w:id="1967000489">
          <w:marLeft w:val="1987"/>
          <w:marRight w:val="0"/>
          <w:marTop w:val="0"/>
          <w:marBottom w:val="0"/>
          <w:divBdr>
            <w:top w:val="none" w:sz="0" w:space="0" w:color="auto"/>
            <w:left w:val="none" w:sz="0" w:space="0" w:color="auto"/>
            <w:bottom w:val="none" w:sz="0" w:space="0" w:color="auto"/>
            <w:right w:val="none" w:sz="0" w:space="0" w:color="auto"/>
          </w:divBdr>
        </w:div>
        <w:div w:id="1484926814">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3195</Words>
  <Characters>18217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reynolds</dc:creator>
  <cp:lastModifiedBy>Michael Colvin</cp:lastModifiedBy>
  <cp:revision>2</cp:revision>
  <dcterms:created xsi:type="dcterms:W3CDTF">2017-10-04T16:41:00Z</dcterms:created>
  <dcterms:modified xsi:type="dcterms:W3CDTF">2017-10-04T16:41:00Z</dcterms:modified>
</cp:coreProperties>
</file>