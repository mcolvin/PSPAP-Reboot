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7C155" w14:textId="77777777" w:rsidR="00E55C88" w:rsidRDefault="00E55C88">
      <w:pPr>
        <w:rPr>
          <w:sz w:val="20"/>
          <w:szCs w:val="20"/>
        </w:rPr>
      </w:pPr>
      <w:r>
        <w:rPr>
          <w:b/>
          <w:bCs/>
          <w:sz w:val="41"/>
          <w:szCs w:val="41"/>
        </w:rPr>
        <w:t>Supplementary Materials</w:t>
      </w:r>
      <w:r>
        <w:rPr>
          <w:sz w:val="20"/>
          <w:szCs w:val="20"/>
        </w:rPr>
        <w:t xml:space="preserve"> </w:t>
      </w:r>
    </w:p>
    <w:p w14:paraId="537092C0" w14:textId="77777777" w:rsidR="00E55C88" w:rsidRPr="00F544BF" w:rsidRDefault="00E55C88">
      <w:pPr>
        <w:pStyle w:val="Heading2"/>
        <w:widowControl/>
        <w:rPr>
          <w:sz w:val="36"/>
          <w:szCs w:val="36"/>
        </w:rPr>
      </w:pPr>
      <w:r w:rsidRPr="00F544BF">
        <w:rPr>
          <w:sz w:val="36"/>
          <w:szCs w:val="36"/>
        </w:rPr>
        <w:t>Decision Nodes</w:t>
      </w:r>
    </w:p>
    <w:p w14:paraId="54FA16F7" w14:textId="7D3B4E16" w:rsidR="002533D8" w:rsidRDefault="002533D8" w:rsidP="002533D8">
      <w:pPr>
        <w:pStyle w:val="Heading3"/>
      </w:pPr>
      <w:r>
        <w:t>Survey Design</w:t>
      </w:r>
    </w:p>
    <w:p w14:paraId="15D37A1B" w14:textId="77777777" w:rsidR="004D7A06" w:rsidRDefault="00304E1B" w:rsidP="00304E1B">
      <w:pPr>
        <w:jc w:val="left"/>
        <w:rPr>
          <w:ins w:id="0" w:author="Michael Colvin" w:date="2018-06-14T11:13:00Z"/>
        </w:rPr>
      </w:pPr>
      <w:r>
        <w:t xml:space="preserve">The choice of survey design determines how bends are </w:t>
      </w:r>
      <w:del w:id="1" w:author="Michael Colvin" w:date="2018-06-14T11:12:00Z">
        <w:r w:rsidDel="004D7A06">
          <w:delText xml:space="preserve">to be </w:delText>
        </w:r>
      </w:del>
      <w:r>
        <w:t>selected each year for sampling.</w:t>
      </w:r>
      <w:r w:rsidR="000E39D7">
        <w:t xml:space="preserve">  Two survey design choices were considered: </w:t>
      </w:r>
    </w:p>
    <w:p w14:paraId="6718F1D3" w14:textId="74EE5BA4" w:rsidR="004D7A06" w:rsidRDefault="000E39D7" w:rsidP="004D7A06">
      <w:pPr>
        <w:pStyle w:val="ListParagraph"/>
        <w:numPr>
          <w:ilvl w:val="0"/>
          <w:numId w:val="45"/>
        </w:numPr>
        <w:jc w:val="left"/>
        <w:rPr>
          <w:ins w:id="2" w:author="Michael Colvin" w:date="2018-06-14T11:13:00Z"/>
        </w:rPr>
        <w:pPrChange w:id="3" w:author="Michael Colvin" w:date="2018-06-14T11:13:00Z">
          <w:pPr>
            <w:jc w:val="left"/>
          </w:pPr>
        </w:pPrChange>
      </w:pPr>
      <w:del w:id="4" w:author="Michael Colvin" w:date="2018-06-14T11:13:00Z">
        <w:r w:rsidDel="004D7A06">
          <w:delText>“</w:delText>
        </w:r>
      </w:del>
      <w:r>
        <w:t>Random</w:t>
      </w:r>
      <w:ins w:id="5" w:author="Michael Colvin" w:date="2018-06-14T11:15:00Z">
        <w:r w:rsidR="004D7A06">
          <w:t>-</w:t>
        </w:r>
      </w:ins>
      <w:del w:id="6" w:author="Michael Colvin" w:date="2018-06-14T11:13:00Z">
        <w:r w:rsidDel="004D7A06">
          <w:delText>”</w:delText>
        </w:r>
      </w:del>
      <w:del w:id="7" w:author="Michael Colvin" w:date="2018-06-14T11:15:00Z">
        <w:r w:rsidDel="004D7A06">
          <w:delText xml:space="preserve"> </w:delText>
        </w:r>
      </w:del>
      <w:moveToRangeStart w:id="8" w:author="Michael Colvin" w:date="2018-06-14T11:14:00Z" w:name="move516738193"/>
      <w:moveTo w:id="9" w:author="Michael Colvin" w:date="2018-06-14T11:14:00Z">
        <w:del w:id="10" w:author="Michael Colvin" w:date="2018-06-14T11:15:00Z">
          <w:r w:rsidR="004D7A06" w:rsidDel="004D7A06">
            <w:delText xml:space="preserve">a “Random” survey design, </w:delText>
          </w:r>
        </w:del>
        <w:r w:rsidR="004D7A06">
          <w:t xml:space="preserve">bends within segment were randomly selected </w:t>
        </w:r>
        <w:del w:id="11" w:author="Michael Colvin" w:date="2018-06-14T11:15:00Z">
          <w:r w:rsidR="004D7A06" w:rsidDel="004D7A06">
            <w:delText>during each year of the study</w:delText>
          </w:r>
        </w:del>
      </w:moveTo>
      <w:ins w:id="12" w:author="Michael Colvin" w:date="2018-06-14T11:15:00Z">
        <w:r w:rsidR="004D7A06">
          <w:t xml:space="preserve">yearly and </w:t>
        </w:r>
      </w:ins>
      <w:moveTo w:id="13" w:author="Michael Colvin" w:date="2018-06-14T11:14:00Z">
        <w:del w:id="14" w:author="Michael Colvin" w:date="2018-06-14T11:15:00Z">
          <w:r w:rsidR="004D7A06" w:rsidDel="004D7A06">
            <w:delText xml:space="preserve">.  This design </w:delText>
          </w:r>
        </w:del>
        <w:r w:rsidR="004D7A06">
          <w:t>is consistent with the current PSPAP</w:t>
        </w:r>
      </w:moveTo>
      <w:ins w:id="15" w:author="Michael Colvin" w:date="2018-06-14T11:15:00Z">
        <w:r w:rsidR="004D7A06">
          <w:t xml:space="preserve"> protocols,</w:t>
        </w:r>
      </w:ins>
      <w:moveTo w:id="16" w:author="Michael Colvin" w:date="2018-06-14T11:14:00Z">
        <w:del w:id="17" w:author="Michael Colvin" w:date="2018-06-14T11:15:00Z">
          <w:r w:rsidR="004D7A06" w:rsidDel="004D7A06">
            <w:delText>’s annual sampling strategy and allows for sufficient randomization for statistical inference.</w:delText>
          </w:r>
        </w:del>
        <w:del w:id="18" w:author="Michael Colvin" w:date="2018-06-14T11:16:00Z">
          <w:r w:rsidR="004D7A06" w:rsidDel="004D7A06">
            <w:delText xml:space="preserve"> </w:delText>
          </w:r>
        </w:del>
        <w:r w:rsidR="004D7A06">
          <w:t xml:space="preserve"> </w:t>
        </w:r>
      </w:moveTo>
      <w:moveToRangeEnd w:id="8"/>
      <w:r>
        <w:t xml:space="preserve">and </w:t>
      </w:r>
    </w:p>
    <w:p w14:paraId="506AE95B" w14:textId="77777777" w:rsidR="00274879" w:rsidRDefault="000E39D7" w:rsidP="004D7A06">
      <w:pPr>
        <w:pStyle w:val="ListParagraph"/>
        <w:numPr>
          <w:ilvl w:val="0"/>
          <w:numId w:val="45"/>
        </w:numPr>
        <w:jc w:val="left"/>
        <w:rPr>
          <w:ins w:id="19" w:author="Michael Colvin" w:date="2018-06-14T11:17:00Z"/>
        </w:rPr>
        <w:pPrChange w:id="20" w:author="Michael Colvin" w:date="2018-06-14T11:13:00Z">
          <w:pPr>
            <w:jc w:val="left"/>
          </w:pPr>
        </w:pPrChange>
      </w:pPr>
      <w:del w:id="21" w:author="Michael Colvin" w:date="2018-06-14T11:13:00Z">
        <w:r w:rsidDel="004D7A06">
          <w:delText>“</w:delText>
        </w:r>
      </w:del>
      <w:r>
        <w:t>Fixed</w:t>
      </w:r>
      <w:ins w:id="22" w:author="Michael Colvin" w:date="2018-06-14T11:16:00Z">
        <w:r w:rsidR="00274879">
          <w:t>-</w:t>
        </w:r>
      </w:ins>
      <w:ins w:id="23" w:author="Michael Colvin" w:date="2018-06-14T11:14:00Z">
        <w:r w:rsidR="004D7A06">
          <w:t xml:space="preserve">bends within segment are chosen randomly </w:t>
        </w:r>
      </w:ins>
      <w:ins w:id="24" w:author="Michael Colvin" w:date="2018-06-14T11:16:00Z">
        <w:r w:rsidR="00274879">
          <w:t>in</w:t>
        </w:r>
      </w:ins>
      <w:ins w:id="25" w:author="Michael Colvin" w:date="2018-06-14T11:14:00Z">
        <w:r w:rsidR="004D7A06">
          <w:t xml:space="preserve"> the first year of the study and then are sampled </w:t>
        </w:r>
      </w:ins>
      <w:ins w:id="26" w:author="Michael Colvin" w:date="2018-06-14T11:16:00Z">
        <w:r w:rsidR="00274879">
          <w:t>annually</w:t>
        </w:r>
      </w:ins>
      <w:ins w:id="27" w:author="Michael Colvin" w:date="2018-06-14T11:14:00Z">
        <w:r w:rsidR="004D7A06">
          <w:t xml:space="preserve">. </w:t>
        </w:r>
      </w:ins>
    </w:p>
    <w:p w14:paraId="08587299" w14:textId="2845B2D7" w:rsidR="008E39E8" w:rsidRDefault="004D7A06" w:rsidP="00274879">
      <w:pPr>
        <w:jc w:val="left"/>
        <w:rPr>
          <w:ins w:id="28" w:author="Michael Colvin" w:date="2018-06-14T11:29:00Z"/>
        </w:rPr>
        <w:pPrChange w:id="29" w:author="Michael Colvin" w:date="2018-06-14T11:17:00Z">
          <w:pPr>
            <w:jc w:val="left"/>
          </w:pPr>
        </w:pPrChange>
      </w:pPr>
      <w:ins w:id="30" w:author="Michael Colvin" w:date="2018-06-14T11:14:00Z">
        <w:r>
          <w:t>Th</w:t>
        </w:r>
      </w:ins>
      <w:ins w:id="31" w:author="Michael Colvin" w:date="2018-06-14T11:29:00Z">
        <w:r w:rsidR="008E39E8">
          <w:t>e</w:t>
        </w:r>
      </w:ins>
      <w:ins w:id="32" w:author="Michael Colvin" w:date="2018-06-14T11:14:00Z">
        <w:r>
          <w:t xml:space="preserve"> </w:t>
        </w:r>
      </w:ins>
      <w:ins w:id="33" w:author="Michael Colvin" w:date="2018-06-14T11:17:00Z">
        <w:r w:rsidR="00274879">
          <w:t xml:space="preserve">fixed </w:t>
        </w:r>
      </w:ins>
      <w:ins w:id="34" w:author="Michael Colvin" w:date="2018-06-14T11:14:00Z">
        <w:r>
          <w:t xml:space="preserve">survey design was included </w:t>
        </w:r>
      </w:ins>
      <w:ins w:id="35" w:author="Michael Colvin" w:date="2018-06-14T11:18:00Z">
        <w:r w:rsidR="00274879">
          <w:t>because it was</w:t>
        </w:r>
      </w:ins>
      <w:ins w:id="36" w:author="Michael Colvin" w:date="2018-06-14T11:14:00Z">
        <w:r>
          <w:t xml:space="preserve"> required to estimate</w:t>
        </w:r>
      </w:ins>
      <w:ins w:id="37" w:author="Michael Colvin" w:date="2018-06-14T11:27:00Z">
        <w:r w:rsidR="008E39E8">
          <w:t xml:space="preserve"> </w:t>
        </w:r>
      </w:ins>
      <w:ins w:id="38" w:author="Michael Colvin" w:date="2018-06-14T11:28:00Z">
        <w:r w:rsidR="008E39E8">
          <w:t xml:space="preserve">bend-level </w:t>
        </w:r>
      </w:ins>
      <w:ins w:id="39" w:author="Michael Colvin" w:date="2018-06-14T11:27:00Z">
        <w:r w:rsidR="008E39E8">
          <w:t>values</w:t>
        </w:r>
      </w:ins>
      <w:ins w:id="40" w:author="Michael Colvin" w:date="2018-06-14T11:28:00Z">
        <w:r w:rsidR="008E39E8">
          <w:t xml:space="preserve"> using </w:t>
        </w:r>
      </w:ins>
      <w:ins w:id="41" w:author="Michael Colvin" w:date="2018-06-14T11:14:00Z">
        <w:r>
          <w:t>a mulit-state robust</w:t>
        </w:r>
        <w:r w:rsidR="008E39E8">
          <w:t xml:space="preserve"> design model</w:t>
        </w:r>
      </w:ins>
      <w:ins w:id="42" w:author="Michael Colvin" w:date="2018-06-14T11:28:00Z">
        <w:r w:rsidR="008E39E8">
          <w:t xml:space="preserve"> which in turn</w:t>
        </w:r>
      </w:ins>
      <w:ins w:id="43" w:author="Michael Colvin" w:date="2018-06-14T11:14:00Z">
        <w:r>
          <w:t xml:space="preserve"> may affect </w:t>
        </w:r>
      </w:ins>
      <w:ins w:id="44" w:author="Michael Colvin" w:date="2018-06-14T11:29:00Z">
        <w:r w:rsidR="008E39E8">
          <w:t>segment-level estimates.</w:t>
        </w:r>
      </w:ins>
    </w:p>
    <w:p w14:paraId="533BD9B2" w14:textId="47439FDB" w:rsidR="004D7A06" w:rsidRDefault="000E39D7" w:rsidP="00274879">
      <w:pPr>
        <w:jc w:val="left"/>
        <w:rPr>
          <w:ins w:id="45" w:author="Michael Colvin" w:date="2018-06-14T11:13:00Z"/>
        </w:rPr>
        <w:pPrChange w:id="46" w:author="Michael Colvin" w:date="2018-06-14T11:17:00Z">
          <w:pPr>
            <w:jc w:val="left"/>
          </w:pPr>
        </w:pPrChange>
      </w:pPr>
      <w:del w:id="47" w:author="Michael Colvin" w:date="2018-06-14T11:13:00Z">
        <w:r w:rsidDel="004D7A06">
          <w:delText>”</w:delText>
        </w:r>
      </w:del>
      <w:del w:id="48" w:author="Michael Colvin" w:date="2018-06-14T11:29:00Z">
        <w:r w:rsidDel="008E39E8">
          <w:delText xml:space="preserve">.  </w:delText>
        </w:r>
      </w:del>
    </w:p>
    <w:p w14:paraId="7DC9A405" w14:textId="26D76847" w:rsidR="00F125D5" w:rsidRDefault="00304E1B" w:rsidP="004D7A06">
      <w:pPr>
        <w:jc w:val="left"/>
        <w:pPrChange w:id="49" w:author="Michael Colvin" w:date="2018-06-14T11:13:00Z">
          <w:pPr>
            <w:jc w:val="left"/>
          </w:pPr>
        </w:pPrChange>
      </w:pPr>
      <w:r>
        <w:t xml:space="preserve">Both </w:t>
      </w:r>
      <w:r w:rsidR="00F125D5">
        <w:t>survey designs</w:t>
      </w:r>
      <w:r w:rsidR="000E39D7">
        <w:t xml:space="preserve"> </w:t>
      </w:r>
      <w:del w:id="50" w:author="Michael Colvin" w:date="2018-06-14T11:30:00Z">
        <w:r w:rsidR="000E39D7" w:rsidDel="008E39E8">
          <w:delText xml:space="preserve">maintained the </w:delText>
        </w:r>
      </w:del>
      <w:r w:rsidR="000E39D7">
        <w:t>use</w:t>
      </w:r>
      <w:ins w:id="51" w:author="Michael Colvin" w:date="2018-06-14T11:30:00Z">
        <w:r w:rsidR="008E39E8">
          <w:t>d</w:t>
        </w:r>
      </w:ins>
      <w:r w:rsidR="000E39D7">
        <w:t xml:space="preserve"> </w:t>
      </w:r>
      <w:del w:id="52" w:author="Michael Colvin" w:date="2018-06-14T11:30:00Z">
        <w:r w:rsidR="000E39D7" w:rsidDel="008E39E8">
          <w:delText xml:space="preserve">of </w:delText>
        </w:r>
      </w:del>
      <w:ins w:id="53" w:author="Michael Colvin" w:date="2018-06-14T11:30:00Z">
        <w:r w:rsidR="008E39E8">
          <w:t xml:space="preserve">river </w:t>
        </w:r>
      </w:ins>
      <w:r w:rsidR="000E39D7">
        <w:t xml:space="preserve">bend </w:t>
      </w:r>
      <w:ins w:id="54" w:author="Michael Colvin" w:date="2018-06-14T11:31:00Z">
        <w:r w:rsidR="008E39E8">
          <w:t xml:space="preserve">within segment </w:t>
        </w:r>
      </w:ins>
      <w:r w:rsidR="000E39D7">
        <w:t>as the basic sampling unit</w:t>
      </w:r>
      <w:del w:id="55" w:author="Michael Colvin" w:date="2018-06-14T11:30:00Z">
        <w:r w:rsidR="000E39D7" w:rsidDel="008E39E8">
          <w:delText xml:space="preserve"> (or replicate)</w:delText>
        </w:r>
      </w:del>
      <w:r w:rsidR="000E39D7">
        <w:t xml:space="preserve"> for the Pallid Sturgeon Population Assessment Program (</w:t>
      </w:r>
      <w:ins w:id="56" w:author="Michael Colvin" w:date="2018-06-14T11:31:00Z">
        <w:r w:rsidR="008E39E8">
          <w:t xml:space="preserve">PSPAP; </w:t>
        </w:r>
      </w:ins>
      <w:r w:rsidR="000E39D7">
        <w:t>Welker and others, 2017)</w:t>
      </w:r>
      <w:del w:id="57" w:author="Michael Colvin" w:date="2018-06-14T11:31:00Z">
        <w:r w:rsidR="000E39D7" w:rsidDel="008E39E8">
          <w:delText xml:space="preserve"> and utilized</w:delText>
        </w:r>
        <w:r w:rsidDel="008E39E8">
          <w:delText xml:space="preserve"> stratified random sampling, where a particular number of bends within each r</w:delText>
        </w:r>
        <w:r w:rsidR="00A76CEC" w:rsidDel="008E39E8">
          <w:delText>iver segment we</w:delText>
        </w:r>
        <w:r w:rsidR="000E39D7" w:rsidDel="008E39E8">
          <w:delText>re randomly chosen</w:delText>
        </w:r>
      </w:del>
      <w:r w:rsidR="000E39D7">
        <w:t>.</w:t>
      </w:r>
      <w:r w:rsidR="00A76CEC">
        <w:t xml:space="preserve">  </w:t>
      </w:r>
      <w:commentRangeStart w:id="58"/>
      <w:commentRangeStart w:id="59"/>
      <w:commentRangeStart w:id="60"/>
      <w:r w:rsidR="00F125D5">
        <w:t>In defining river segments and bends, w</w:t>
      </w:r>
      <w:r>
        <w:t>e use a general hierarchical framework for river classification originally published by Frissell and others, (1986).</w:t>
      </w:r>
      <w:r w:rsidR="00F125D5">
        <w:t xml:space="preserve">  </w:t>
      </w:r>
      <w:r w:rsidR="00F125D5" w:rsidRPr="008E39E8">
        <w:rPr>
          <w:strike/>
          <w:rPrChange w:id="61" w:author="Michael Colvin" w:date="2018-06-14T11:36:00Z">
            <w:rPr/>
          </w:rPrChange>
        </w:rPr>
        <w:t>S</w:t>
      </w:r>
      <w:r w:rsidRPr="008E39E8">
        <w:rPr>
          <w:strike/>
          <w:rPrChange w:id="62" w:author="Michael Colvin" w:date="2018-06-14T11:36:00Z">
            <w:rPr/>
          </w:rPrChange>
        </w:rPr>
        <w:t xml:space="preserve">egments </w:t>
      </w:r>
      <w:del w:id="63" w:author="Michael Colvin" w:date="2018-06-14T11:31:00Z">
        <w:r w:rsidRPr="008E39E8" w:rsidDel="008E39E8">
          <w:rPr>
            <w:strike/>
            <w:rPrChange w:id="64" w:author="Michael Colvin" w:date="2018-06-14T11:36:00Z">
              <w:rPr/>
            </w:rPrChange>
          </w:rPr>
          <w:delText xml:space="preserve">are </w:delText>
        </w:r>
      </w:del>
      <w:ins w:id="65" w:author="Michael Colvin" w:date="2018-06-14T11:31:00Z">
        <w:r w:rsidR="008E39E8" w:rsidRPr="008E39E8">
          <w:rPr>
            <w:strike/>
            <w:rPrChange w:id="66" w:author="Michael Colvin" w:date="2018-06-14T11:36:00Z">
              <w:rPr/>
            </w:rPrChange>
          </w:rPr>
          <w:t xml:space="preserve">were </w:t>
        </w:r>
      </w:ins>
      <w:r w:rsidRPr="008E39E8">
        <w:rPr>
          <w:strike/>
          <w:rPrChange w:id="67" w:author="Michael Colvin" w:date="2018-06-14T11:36:00Z">
            <w:rPr/>
          </w:rPrChange>
        </w:rPr>
        <w:t>defined where major tributaries enter the mainstem or other independent geologic or engineering structures control the nature of the river’s flow regime or morphology. In the next level of the spatial hierarchy, bends are identified as geomorphic units with repeatable sequences of macro-habitats, typically cross-over – bend – cross-over, equivalent to riffle-pool-riffle sequences in smaller rivers.</w:t>
      </w:r>
      <w:commentRangeEnd w:id="58"/>
      <w:r w:rsidR="000E39D7" w:rsidRPr="008E39E8">
        <w:rPr>
          <w:rStyle w:val="CommentReference"/>
          <w:strike/>
          <w:rPrChange w:id="68" w:author="Michael Colvin" w:date="2018-06-14T11:36:00Z">
            <w:rPr>
              <w:rStyle w:val="CommentReference"/>
            </w:rPr>
          </w:rPrChange>
        </w:rPr>
        <w:commentReference w:id="58"/>
      </w:r>
      <w:commentRangeEnd w:id="59"/>
      <w:r w:rsidR="004D7A06" w:rsidRPr="008E39E8">
        <w:rPr>
          <w:rStyle w:val="CommentReference"/>
          <w:strike/>
          <w:rPrChange w:id="69" w:author="Michael Colvin" w:date="2018-06-14T11:36:00Z">
            <w:rPr>
              <w:rStyle w:val="CommentReference"/>
            </w:rPr>
          </w:rPrChange>
        </w:rPr>
        <w:commentReference w:id="59"/>
      </w:r>
      <w:r>
        <w:t xml:space="preserve"> </w:t>
      </w:r>
    </w:p>
    <w:commentRangeEnd w:id="60"/>
    <w:p w14:paraId="53EC24BE" w14:textId="254A6A03" w:rsidR="00A76CEC" w:rsidRDefault="008E39E8" w:rsidP="00304E1B">
      <w:pPr>
        <w:jc w:val="left"/>
      </w:pPr>
      <w:r>
        <w:rPr>
          <w:rStyle w:val="CommentReference"/>
        </w:rPr>
        <w:commentReference w:id="60"/>
      </w:r>
    </w:p>
    <w:p w14:paraId="2E196104" w14:textId="02E16CA9" w:rsidR="00AE68AF" w:rsidDel="006012DC" w:rsidRDefault="00A76CEC" w:rsidP="00B76DB1">
      <w:pPr>
        <w:jc w:val="left"/>
        <w:rPr>
          <w:del w:id="70" w:author="Michael Colvin" w:date="2018-06-14T11:51:00Z"/>
        </w:rPr>
      </w:pPr>
      <w:del w:id="71" w:author="Michael Colvin" w:date="2018-06-14T11:14:00Z">
        <w:r w:rsidDel="004D7A06">
          <w:delText xml:space="preserve">Under </w:delText>
        </w:r>
      </w:del>
      <w:moveFromRangeStart w:id="72" w:author="Michael Colvin" w:date="2018-06-14T11:14:00Z" w:name="move516738193"/>
      <w:moveFrom w:id="73" w:author="Michael Colvin" w:date="2018-06-14T11:14:00Z">
        <w:del w:id="74" w:author="Michael Colvin" w:date="2018-06-14T11:14:00Z">
          <w:r w:rsidDel="004D7A06">
            <w:delText>a “Random” survey design, bends within segment were randomly selected during each year of the study.  This design is consistent with the current PSPAP’</w:delText>
          </w:r>
          <w:r w:rsidR="00122757" w:rsidDel="004D7A06">
            <w:delText xml:space="preserve">s annual sampling strategy and allows for sufficient randomization for statistical inference.  </w:delText>
          </w:r>
        </w:del>
      </w:moveFrom>
      <w:moveFromRangeEnd w:id="72"/>
      <w:del w:id="75" w:author="Michael Colvin" w:date="2018-06-14T11:14:00Z">
        <w:r w:rsidR="00122757" w:rsidDel="004D7A06">
          <w:delText xml:space="preserve">Under a “Fixed” survey design, bends within segment are chosen randomly only during the first year of the study and then are fixed to be sampled during each of the following years.  This survey </w:delText>
        </w:r>
        <w:r w:rsidR="00B32FD8" w:rsidDel="004D7A06">
          <w:delText>design was</w:delText>
        </w:r>
        <w:r w:rsidR="00D8302A" w:rsidDel="004D7A06">
          <w:delText xml:space="preserve"> included to allow for the inclusion of population estimates from multi-state models.  The fixed survey design was required to make estimates from a</w:delText>
        </w:r>
        <w:r w:rsidR="00B32FD8" w:rsidDel="004D7A06">
          <w:delText xml:space="preserve"> </w:delText>
        </w:r>
        <w:r w:rsidR="00122757" w:rsidDel="004D7A06">
          <w:delText>mulit-state robust</w:delText>
        </w:r>
        <w:r w:rsidR="00D8302A" w:rsidDel="004D7A06">
          <w:delText xml:space="preserve"> design model at</w:delText>
        </w:r>
        <w:r w:rsidR="00122757" w:rsidDel="004D7A06">
          <w:delText xml:space="preserve"> the bend-level</w:delText>
        </w:r>
        <w:r w:rsidR="00D8302A" w:rsidDel="004D7A06">
          <w:delText>, and it may</w:delText>
        </w:r>
        <w:r w:rsidR="00122757" w:rsidDel="004D7A06">
          <w:delText xml:space="preserve"> also affect the r</w:delText>
        </w:r>
        <w:r w:rsidR="00D8302A" w:rsidDel="004D7A06">
          <w:delText>esults of multi-state model estimators ran</w:delText>
        </w:r>
        <w:r w:rsidR="00122757" w:rsidDel="004D7A06">
          <w:delText xml:space="preserve"> at the segment-level.</w:delText>
        </w:r>
      </w:del>
      <w:del w:id="76" w:author="Michael Colvin" w:date="2018-06-14T11:51:00Z">
        <w:r w:rsidR="00122757" w:rsidDel="006012DC">
          <w:delText xml:space="preserve">    </w:delText>
        </w:r>
      </w:del>
    </w:p>
    <w:p w14:paraId="66331C35" w14:textId="52F3C42A" w:rsidR="004D5CD1" w:rsidRDefault="002533D8" w:rsidP="009E70EA">
      <w:pPr>
        <w:pStyle w:val="Heading3"/>
      </w:pPr>
      <w:r>
        <w:t>Number of Secondary Occasion</w:t>
      </w:r>
      <w:ins w:id="77" w:author="Michael Colvin" w:date="2018-06-14T11:32:00Z">
        <w:r w:rsidR="008E39E8">
          <w:t>s</w:t>
        </w:r>
      </w:ins>
    </w:p>
    <w:p w14:paraId="30387FC9" w14:textId="17D919B9" w:rsidR="002370DA" w:rsidRDefault="008E39E8" w:rsidP="009E70EA">
      <w:pPr>
        <w:rPr>
          <w:ins w:id="78" w:author="Michael Colvin" w:date="2018-06-14T11:46:00Z"/>
        </w:rPr>
      </w:pPr>
      <w:moveToRangeStart w:id="79" w:author="Michael Colvin" w:date="2018-06-14T11:36:00Z" w:name="move516739516"/>
      <w:moveTo w:id="80" w:author="Michael Colvin" w:date="2018-06-14T11:36:00Z">
        <w:r>
          <w:t xml:space="preserve">Multiple </w:t>
        </w:r>
      </w:moveTo>
      <w:ins w:id="81" w:author="Michael Colvin" w:date="2018-06-14T11:42:00Z">
        <w:r w:rsidR="00EF2758">
          <w:t xml:space="preserve">bend-level </w:t>
        </w:r>
      </w:ins>
      <w:moveTo w:id="82" w:author="Michael Colvin" w:date="2018-06-14T11:36:00Z">
        <w:r>
          <w:t xml:space="preserve">sampling occasions provide </w:t>
        </w:r>
        <w:del w:id="83" w:author="Michael Colvin" w:date="2018-06-14T11:37:00Z">
          <w:r w:rsidDel="008E39E8">
            <w:delText>additional</w:delText>
          </w:r>
          <w:r w:rsidRPr="00B033E2" w:rsidDel="008E39E8">
            <w:delText xml:space="preserve"> </w:delText>
          </w:r>
        </w:del>
        <w:r w:rsidRPr="00B033E2">
          <w:t xml:space="preserve">opportunities </w:t>
        </w:r>
      </w:moveTo>
      <w:ins w:id="84" w:author="Michael Colvin" w:date="2018-06-14T11:51:00Z">
        <w:r w:rsidR="006012DC">
          <w:t xml:space="preserve">to capture and reacapture </w:t>
        </w:r>
      </w:ins>
      <w:moveTo w:id="85" w:author="Michael Colvin" w:date="2018-06-14T11:36:00Z">
        <w:del w:id="86" w:author="Michael Colvin" w:date="2018-06-14T11:51:00Z">
          <w:r w:rsidRPr="00B033E2" w:rsidDel="006012DC">
            <w:delText xml:space="preserve">for </w:delText>
          </w:r>
        </w:del>
        <w:r w:rsidRPr="00B033E2">
          <w:t>individual</w:t>
        </w:r>
      </w:moveTo>
      <w:ins w:id="87" w:author="Michael Colvin" w:date="2018-06-14T11:51:00Z">
        <w:r w:rsidR="006012DC">
          <w:t xml:space="preserve"> fish</w:t>
        </w:r>
      </w:ins>
      <w:moveTo w:id="88" w:author="Michael Colvin" w:date="2018-06-14T11:36:00Z">
        <w:del w:id="89" w:author="Michael Colvin" w:date="2018-06-14T11:37:00Z">
          <w:r w:rsidRPr="00B033E2" w:rsidDel="008E39E8">
            <w:delText>s to be captured</w:delText>
          </w:r>
          <w:r w:rsidDel="008E39E8">
            <w:delText xml:space="preserve"> with</w:delText>
          </w:r>
        </w:del>
        <w:del w:id="90" w:author="Michael Colvin" w:date="2018-06-14T11:43:00Z">
          <w:r w:rsidDel="00EF2758">
            <w:delText xml:space="preserve">in a </w:delText>
          </w:r>
        </w:del>
        <w:del w:id="91" w:author="Michael Colvin" w:date="2018-06-14T11:37:00Z">
          <w:r w:rsidDel="008E39E8">
            <w:delText xml:space="preserve">particular </w:delText>
          </w:r>
        </w:del>
        <w:del w:id="92" w:author="Michael Colvin" w:date="2018-06-14T11:43:00Z">
          <w:r w:rsidDel="00EF2758">
            <w:delText>bend</w:delText>
          </w:r>
        </w:del>
        <w:del w:id="93" w:author="Michael Colvin" w:date="2018-06-14T11:37:00Z">
          <w:r w:rsidDel="008E39E8">
            <w:delText>—</w:delText>
          </w:r>
        </w:del>
      </w:moveTo>
      <w:ins w:id="94" w:author="Michael Colvin" w:date="2018-06-14T11:37:00Z">
        <w:r>
          <w:t xml:space="preserve"> and </w:t>
        </w:r>
      </w:ins>
      <w:moveTo w:id="95" w:author="Michael Colvin" w:date="2018-06-14T11:36:00Z">
        <w:del w:id="96" w:author="Michael Colvin" w:date="2018-06-14T11:37:00Z">
          <w:r w:rsidDel="008E39E8">
            <w:delText>thereby</w:delText>
          </w:r>
        </w:del>
        <w:del w:id="97" w:author="Michael Colvin" w:date="2018-06-14T11:43:00Z">
          <w:r w:rsidDel="00EF2758">
            <w:delText xml:space="preserve"> </w:delText>
          </w:r>
        </w:del>
        <w:r>
          <w:t>allow</w:t>
        </w:r>
        <w:del w:id="98" w:author="Michael Colvin" w:date="2018-06-14T11:37:00Z">
          <w:r w:rsidDel="008E39E8">
            <w:delText>ing</w:delText>
          </w:r>
        </w:del>
      </w:moveTo>
      <w:ins w:id="99" w:author="Michael Colvin" w:date="2018-06-14T11:37:00Z">
        <w:r>
          <w:t>s</w:t>
        </w:r>
        <w:r w:rsidR="008F106D">
          <w:t xml:space="preserve"> estimation of</w:t>
        </w:r>
      </w:ins>
      <w:moveTo w:id="100" w:author="Michael Colvin" w:date="2018-06-14T11:36:00Z">
        <w:r w:rsidRPr="00B033E2">
          <w:t xml:space="preserve"> capture probabilit</w:t>
        </w:r>
        <w:r>
          <w:t>y and abundance</w:t>
        </w:r>
        <w:del w:id="101" w:author="Michael Colvin" w:date="2018-06-14T11:38:00Z">
          <w:r w:rsidDel="008F106D">
            <w:delText xml:space="preserve"> to be estimated</w:delText>
          </w:r>
        </w:del>
      </w:moveTo>
      <w:ins w:id="102" w:author="Michael Colvin" w:date="2018-06-14T11:38:00Z">
        <w:r w:rsidR="008F106D">
          <w:t>.</w:t>
        </w:r>
      </w:ins>
      <w:ins w:id="103" w:author="Michael Colvin" w:date="2018-06-14T11:41:00Z">
        <w:r w:rsidR="007E5150">
          <w:t xml:space="preserve"> </w:t>
        </w:r>
      </w:ins>
      <w:ins w:id="104" w:author="Michael Colvin" w:date="2018-06-14T11:52:00Z">
        <w:r w:rsidR="001A7072" w:rsidRPr="00B033E2">
          <w:t xml:space="preserve">Secondary occasions occur over a short </w:t>
        </w:r>
        <w:r w:rsidR="001A7072">
          <w:t>period of time (e.g., days), short enough</w:t>
        </w:r>
        <w:r w:rsidR="001A7072" w:rsidRPr="00B033E2">
          <w:t xml:space="preserve"> that closure of the populati</w:t>
        </w:r>
        <w:r w:rsidR="001A7072">
          <w:t>on from demographic processes (e.g</w:t>
        </w:r>
        <w:r w:rsidR="001A7072" w:rsidRPr="00B033E2">
          <w:t>., recruitment, mortality, immigration, emigration) can be assumed.</w:t>
        </w:r>
        <w:r w:rsidR="001A7072">
          <w:t xml:space="preserve"> </w:t>
        </w:r>
      </w:ins>
      <w:ins w:id="105" w:author="Michael Colvin" w:date="2018-06-14T11:41:00Z">
        <w:r w:rsidR="007E5150">
          <w:t>However repeatedly sampling a bend</w:t>
        </w:r>
      </w:ins>
      <w:moveTo w:id="106" w:author="Michael Colvin" w:date="2018-06-14T11:36:00Z">
        <w:del w:id="107" w:author="Michael Colvin" w:date="2018-06-14T11:41:00Z">
          <w:r w:rsidDel="007E5150">
            <w:delText>—but also</w:delText>
          </w:r>
        </w:del>
        <w:r>
          <w:t xml:space="preserve"> increase</w:t>
        </w:r>
      </w:moveTo>
      <w:ins w:id="108" w:author="Michael Colvin" w:date="2018-06-14T11:41:00Z">
        <w:r w:rsidR="007E5150">
          <w:t>s</w:t>
        </w:r>
      </w:ins>
      <w:moveTo w:id="109" w:author="Michael Colvin" w:date="2018-06-14T11:36:00Z">
        <w:r>
          <w:t xml:space="preserve"> </w:t>
        </w:r>
      </w:moveTo>
      <w:ins w:id="110" w:author="Michael Colvin" w:date="2018-06-14T11:42:00Z">
        <w:r w:rsidR="007E5150">
          <w:t>sampling</w:t>
        </w:r>
      </w:ins>
      <w:moveTo w:id="111" w:author="Michael Colvin" w:date="2018-06-14T11:36:00Z">
        <w:del w:id="112" w:author="Michael Colvin" w:date="2018-06-14T11:42:00Z">
          <w:r w:rsidDel="007E5150">
            <w:delText>the</w:delText>
          </w:r>
        </w:del>
        <w:r>
          <w:t xml:space="preserve"> time </w:t>
        </w:r>
        <w:del w:id="113" w:author="Michael Colvin" w:date="2018-06-14T11:42:00Z">
          <w:r w:rsidDel="007E5150">
            <w:delText xml:space="preserve">needed for, and therefore </w:delText>
          </w:r>
        </w:del>
        <w:r>
          <w:t>the cost of</w:t>
        </w:r>
        <w:del w:id="114" w:author="Michael Colvin" w:date="2018-06-14T11:42:00Z">
          <w:r w:rsidDel="007E5150">
            <w:delText>,</w:delText>
          </w:r>
        </w:del>
        <w:r>
          <w:t xml:space="preserve"> annual sampling.</w:t>
        </w:r>
      </w:moveTo>
      <w:moveToRangeEnd w:id="79"/>
      <w:ins w:id="115" w:author="Michael Colvin" w:date="2018-06-14T11:44:00Z">
        <w:r w:rsidR="00C4065F" w:rsidRPr="00C4065F">
          <w:t xml:space="preserve"> </w:t>
        </w:r>
        <w:r w:rsidR="00C4065F">
          <w:t>Additi</w:t>
        </w:r>
      </w:ins>
      <w:ins w:id="116" w:author="Michael Colvin" w:date="2018-06-14T11:55:00Z">
        <w:r w:rsidR="00ED6593">
          <w:t>o</w:t>
        </w:r>
      </w:ins>
      <w:ins w:id="117" w:author="Michael Colvin" w:date="2018-06-14T11:44:00Z">
        <w:r w:rsidR="00C4065F">
          <w:t xml:space="preserve">nally, </w:t>
        </w:r>
      </w:ins>
      <w:moveToRangeStart w:id="118" w:author="Michael Colvin" w:date="2018-06-14T11:44:00Z" w:name="move516739985"/>
      <w:moveTo w:id="119" w:author="Michael Colvin" w:date="2018-06-14T11:44:00Z">
        <w:del w:id="120" w:author="Michael Colvin" w:date="2018-06-14T11:44:00Z">
          <w:r w:rsidR="00C4065F" w:rsidDel="00C4065F">
            <w:delText>T</w:delText>
          </w:r>
        </w:del>
      </w:moveTo>
      <w:ins w:id="121" w:author="Michael Colvin" w:date="2018-06-14T11:44:00Z">
        <w:r w:rsidR="00C4065F">
          <w:t>t</w:t>
        </w:r>
      </w:ins>
      <w:moveTo w:id="122" w:author="Michael Colvin" w:date="2018-06-14T11:44:00Z">
        <w:r w:rsidR="00C4065F">
          <w:t xml:space="preserve">he number of secondary sampling occasions </w:t>
        </w:r>
        <w:del w:id="123" w:author="Michael Colvin" w:date="2018-06-14T11:44:00Z">
          <w:r w:rsidR="00C4065F" w:rsidDel="00C4065F">
            <w:delText xml:space="preserve">within a sampling year </w:delText>
          </w:r>
        </w:del>
        <w:r w:rsidR="00C4065F">
          <w:t>is an important determinant of which estimators can be used with the resulting catch data</w:t>
        </w:r>
        <w:del w:id="124" w:author="Michael Colvin" w:date="2018-06-14T11:45:00Z">
          <w:r w:rsidR="00C4065F" w:rsidDel="00C4065F">
            <w:delText>,</w:delText>
          </w:r>
        </w:del>
      </w:moveTo>
      <w:ins w:id="125" w:author="Michael Colvin" w:date="2018-06-14T11:45:00Z">
        <w:r w:rsidR="00C4065F">
          <w:t xml:space="preserve"> and</w:t>
        </w:r>
      </w:ins>
      <w:moveTo w:id="126" w:author="Michael Colvin" w:date="2018-06-14T11:44:00Z">
        <w:r w:rsidR="00C4065F">
          <w:t xml:space="preserve"> how well an estimator performs</w:t>
        </w:r>
      </w:moveTo>
      <w:ins w:id="127" w:author="Michael Colvin" w:date="2018-06-14T11:45:00Z">
        <w:r w:rsidR="00C4065F">
          <w:t>.</w:t>
        </w:r>
      </w:ins>
      <w:ins w:id="128" w:author="Michael Colvin" w:date="2018-06-14T11:46:00Z">
        <w:r w:rsidR="002370DA" w:rsidRPr="002370DA">
          <w:t xml:space="preserve"> </w:t>
        </w:r>
        <w:r w:rsidR="002370DA">
          <w:t xml:space="preserve">Either </w:t>
        </w:r>
      </w:ins>
    </w:p>
    <w:p w14:paraId="18E0D9F1" w14:textId="77777777" w:rsidR="001A7072" w:rsidRDefault="002370DA" w:rsidP="000A5FF5">
      <w:pPr>
        <w:pStyle w:val="ListParagraph"/>
        <w:numPr>
          <w:ilvl w:val="0"/>
          <w:numId w:val="46"/>
        </w:numPr>
        <w:rPr>
          <w:ins w:id="129" w:author="Michael Colvin" w:date="2018-06-14T11:55:00Z"/>
        </w:rPr>
        <w:pPrChange w:id="130" w:author="Michael Colvin" w:date="2018-06-14T11:55:00Z">
          <w:pPr/>
        </w:pPrChange>
      </w:pPr>
      <w:ins w:id="131" w:author="Michael Colvin" w:date="2018-06-14T11:46:00Z">
        <w:r>
          <w:t>1</w:t>
        </w:r>
      </w:ins>
    </w:p>
    <w:p w14:paraId="337D3A31" w14:textId="77777777" w:rsidR="001A7072" w:rsidRDefault="002370DA" w:rsidP="000C5E1F">
      <w:pPr>
        <w:pStyle w:val="ListParagraph"/>
        <w:numPr>
          <w:ilvl w:val="0"/>
          <w:numId w:val="46"/>
        </w:numPr>
        <w:rPr>
          <w:ins w:id="132" w:author="Michael Colvin" w:date="2018-06-14T11:55:00Z"/>
        </w:rPr>
        <w:pPrChange w:id="133" w:author="Michael Colvin" w:date="2018-06-14T11:55:00Z">
          <w:pPr/>
        </w:pPrChange>
      </w:pPr>
      <w:ins w:id="134" w:author="Michael Colvin" w:date="2018-06-14T11:46:00Z">
        <w:r>
          <w:t xml:space="preserve">2, </w:t>
        </w:r>
      </w:ins>
    </w:p>
    <w:p w14:paraId="41D2CB6F" w14:textId="77777777" w:rsidR="001A7072" w:rsidRDefault="001A7072" w:rsidP="00DB25D7">
      <w:pPr>
        <w:pStyle w:val="ListParagraph"/>
        <w:numPr>
          <w:ilvl w:val="0"/>
          <w:numId w:val="46"/>
        </w:numPr>
        <w:rPr>
          <w:ins w:id="135" w:author="Michael Colvin" w:date="2018-06-14T11:55:00Z"/>
        </w:rPr>
        <w:pPrChange w:id="136" w:author="Michael Colvin" w:date="2018-06-14T11:55:00Z">
          <w:pPr/>
        </w:pPrChange>
      </w:pPr>
      <w:ins w:id="137" w:author="Michael Colvin" w:date="2018-06-14T11:55:00Z">
        <w:r>
          <w:t>3</w:t>
        </w:r>
      </w:ins>
      <w:ins w:id="138" w:author="Michael Colvin" w:date="2018-06-14T11:46:00Z">
        <w:r w:rsidR="002370DA">
          <w:t xml:space="preserve">, or </w:t>
        </w:r>
      </w:ins>
    </w:p>
    <w:p w14:paraId="7B03A780" w14:textId="3BC64F08" w:rsidR="002370DA" w:rsidRDefault="002370DA" w:rsidP="00DB25D7">
      <w:pPr>
        <w:pStyle w:val="ListParagraph"/>
        <w:numPr>
          <w:ilvl w:val="0"/>
          <w:numId w:val="46"/>
        </w:numPr>
        <w:rPr>
          <w:ins w:id="139" w:author="Michael Colvin" w:date="2018-06-14T11:46:00Z"/>
        </w:rPr>
        <w:pPrChange w:id="140" w:author="Michael Colvin" w:date="2018-06-14T11:55:00Z">
          <w:pPr/>
        </w:pPrChange>
      </w:pPr>
      <w:ins w:id="141" w:author="Michael Colvin" w:date="2018-06-14T11:46:00Z">
        <w:r>
          <w:t xml:space="preserve">4 secondary sampling occasions per sampled bend </w:t>
        </w:r>
        <w:r w:rsidRPr="00B033E2">
          <w:t xml:space="preserve">(i.e., a crew repeatedly sampling a bend over </w:t>
        </w:r>
        <w:r>
          <w:t xml:space="preserve">2, 3 or 4 days) can be chosen as a sturgeon-season sampling strategy.  </w:t>
        </w:r>
      </w:ins>
    </w:p>
    <w:p w14:paraId="1D7F6405" w14:textId="77777777" w:rsidR="002370DA" w:rsidRDefault="002370DA" w:rsidP="009E70EA">
      <w:pPr>
        <w:rPr>
          <w:ins w:id="142" w:author="Michael Colvin" w:date="2018-06-14T11:46:00Z"/>
        </w:rPr>
      </w:pPr>
    </w:p>
    <w:p w14:paraId="497A6D0A" w14:textId="5EEC1145" w:rsidR="00BB41F3" w:rsidRDefault="002370DA" w:rsidP="009E70EA">
      <w:pPr>
        <w:rPr>
          <w:ins w:id="143" w:author="Michael Colvin" w:date="2018-06-14T11:49:00Z"/>
        </w:rPr>
      </w:pPr>
      <w:ins w:id="144" w:author="Michael Colvin" w:date="2018-06-14T11:47:00Z">
        <w:r>
          <w:t>I</w:t>
        </w:r>
        <w:r>
          <w:t>ncreasing the number of sampling occasions beyond 4 makes it more likely that assumptions of closure would not be met</w:t>
        </w:r>
      </w:ins>
      <w:ins w:id="145" w:author="Michael Colvin" w:date="2018-06-14T11:53:00Z">
        <w:r w:rsidR="001A7072">
          <w:t xml:space="preserve"> and were not considered in this analysis</w:t>
        </w:r>
      </w:ins>
      <w:ins w:id="146" w:author="Michael Colvin" w:date="2018-06-14T11:47:00Z">
        <w:r>
          <w:t xml:space="preserve">. Specifically, </w:t>
        </w:r>
      </w:ins>
      <w:ins w:id="147" w:author="Michael Colvin" w:date="2018-06-14T11:53:00Z">
        <w:r w:rsidR="001A7072">
          <w:t>the logistics of a 5 day work week will result in</w:t>
        </w:r>
      </w:ins>
      <w:ins w:id="148" w:author="Michael Colvin" w:date="2018-06-14T11:54:00Z">
        <w:r w:rsidR="001A7072">
          <w:t xml:space="preserve"> sa</w:t>
        </w:r>
      </w:ins>
      <w:ins w:id="149" w:author="Michael Colvin" w:date="2018-06-14T11:53:00Z">
        <w:r w:rsidR="001A7072">
          <w:t xml:space="preserve"> </w:t>
        </w:r>
      </w:ins>
      <w:ins w:id="150" w:author="Michael Colvin" w:date="2018-06-14T11:47:00Z">
        <w:r w:rsidR="00BB41F3">
          <w:t>weekend</w:t>
        </w:r>
      </w:ins>
      <w:ins w:id="151" w:author="Michael Colvin" w:date="2018-06-14T11:54:00Z">
        <w:r w:rsidR="001A7072">
          <w:t>s</w:t>
        </w:r>
      </w:ins>
      <w:ins w:id="152" w:author="Michael Colvin" w:date="2018-06-14T11:47:00Z">
        <w:r w:rsidR="00BB41F3">
          <w:t xml:space="preserve"> without sampling</w:t>
        </w:r>
        <w:r>
          <w:t xml:space="preserve"> increase</w:t>
        </w:r>
      </w:ins>
      <w:ins w:id="153" w:author="Michael Colvin" w:date="2018-06-14T11:48:00Z">
        <w:r w:rsidR="00BB41F3">
          <w:t>s</w:t>
        </w:r>
      </w:ins>
      <w:ins w:id="154" w:author="Michael Colvin" w:date="2018-06-14T11:47:00Z">
        <w:r>
          <w:t xml:space="preserve"> the time </w:t>
        </w:r>
      </w:ins>
      <w:ins w:id="155" w:author="Michael Colvin" w:date="2018-06-14T11:48:00Z">
        <w:r w:rsidR="00BB41F3">
          <w:t xml:space="preserve">since </w:t>
        </w:r>
      </w:ins>
      <w:ins w:id="156" w:author="Michael Colvin" w:date="2018-06-14T11:47:00Z">
        <w:r>
          <w:t>the first and last sampling occasion</w:t>
        </w:r>
      </w:ins>
      <w:ins w:id="157" w:author="Michael Colvin" w:date="2018-06-14T11:49:00Z">
        <w:r w:rsidR="00BB41F3">
          <w:t xml:space="preserve"> and increases the liklihood that the closure assumption is violated</w:t>
        </w:r>
      </w:ins>
      <w:ins w:id="158" w:author="Michael Colvin" w:date="2018-06-14T11:47:00Z">
        <w:r>
          <w:t>.</w:t>
        </w:r>
      </w:ins>
    </w:p>
    <w:p w14:paraId="3A382A79" w14:textId="3292055A" w:rsidR="009E70EA" w:rsidDel="00BB41F3" w:rsidRDefault="00C4065F" w:rsidP="00EE613F">
      <w:pPr>
        <w:rPr>
          <w:del w:id="159" w:author="Michael Colvin" w:date="2018-06-14T11:50:00Z"/>
        </w:rPr>
        <w:pPrChange w:id="160" w:author="Michael Colvin" w:date="2018-06-14T11:51:00Z">
          <w:pPr/>
        </w:pPrChange>
      </w:pPr>
      <w:moveTo w:id="161" w:author="Michael Colvin" w:date="2018-06-14T11:44:00Z">
        <w:del w:id="162" w:author="Michael Colvin" w:date="2018-06-14T11:45:00Z">
          <w:r w:rsidDel="00C4065F">
            <w:delText xml:space="preserve">, and the cost of sampling.  </w:delText>
          </w:r>
        </w:del>
      </w:moveTo>
      <w:moveToRangeEnd w:id="118"/>
      <w:del w:id="163" w:author="Michael Colvin" w:date="2018-06-14T11:50:00Z">
        <w:r w:rsidR="009E70EA" w:rsidDel="00BB41F3">
          <w:delText xml:space="preserve">The </w:delText>
        </w:r>
      </w:del>
      <w:del w:id="164" w:author="Michael Colvin" w:date="2018-06-14T11:32:00Z">
        <w:r w:rsidR="009E70EA" w:rsidDel="008E39E8">
          <w:delText>pallid strugeon monitoring program</w:delText>
        </w:r>
      </w:del>
      <w:del w:id="165" w:author="Michael Colvin" w:date="2018-06-14T11:50:00Z">
        <w:r w:rsidR="009E70EA" w:rsidDel="00BB41F3">
          <w:delText xml:space="preserve"> consists of primary sampling occasions</w:delText>
        </w:r>
      </w:del>
      <w:del w:id="166" w:author="Michael Colvin" w:date="2018-06-14T11:33:00Z">
        <w:r w:rsidR="009E70EA" w:rsidDel="008E39E8">
          <w:delText xml:space="preserve"> (i.e</w:delText>
        </w:r>
        <w:r w:rsidR="009E70EA" w:rsidRPr="00B033E2" w:rsidDel="008E39E8">
          <w:delText xml:space="preserve">., </w:delText>
        </w:r>
        <w:r w:rsidR="009E70EA" w:rsidDel="008E39E8">
          <w:delText xml:space="preserve">sampling </w:delText>
        </w:r>
        <w:r w:rsidR="009E70EA" w:rsidRPr="00B033E2" w:rsidDel="008E39E8">
          <w:delText>years) with</w:delText>
        </w:r>
      </w:del>
      <w:del w:id="167" w:author="Michael Colvin" w:date="2018-06-14T11:50:00Z">
        <w:r w:rsidR="009E70EA" w:rsidRPr="00B033E2" w:rsidDel="00BB41F3">
          <w:delText xml:space="preserve"> secondary sampling occasions nested within each primary occasion</w:delText>
        </w:r>
      </w:del>
      <w:del w:id="168" w:author="Michael Colvin" w:date="2018-06-14T11:34:00Z">
        <w:r w:rsidR="00720D33" w:rsidDel="008E39E8">
          <w:delText xml:space="preserve"> and g</w:delText>
        </w:r>
      </w:del>
      <w:del w:id="169" w:author="Michael Colvin" w:date="2018-06-14T11:50:00Z">
        <w:r w:rsidR="00720D33" w:rsidDel="00BB41F3">
          <w:delText xml:space="preserve">ear deployments nested within each secondary sampling occasion.  </w:delText>
        </w:r>
        <w:r w:rsidR="009E70EA" w:rsidRPr="00B033E2" w:rsidDel="00BB41F3">
          <w:delText xml:space="preserve">Primary occasions </w:delText>
        </w:r>
      </w:del>
      <w:del w:id="170" w:author="Michael Colvin" w:date="2018-06-14T11:34:00Z">
        <w:r w:rsidR="009E70EA" w:rsidRPr="00B033E2" w:rsidDel="008E39E8">
          <w:delText xml:space="preserve">are spaced temporally </w:delText>
        </w:r>
      </w:del>
      <w:del w:id="171" w:author="Michael Colvin" w:date="2018-06-14T11:50:00Z">
        <w:r w:rsidR="009E70EA" w:rsidRPr="00B033E2" w:rsidDel="00BB41F3">
          <w:delText>to capture processes like survival and growth.</w:delText>
        </w:r>
        <w:r w:rsidR="009A57BD" w:rsidDel="00BB41F3">
          <w:delText xml:space="preserve">  </w:delText>
        </w:r>
        <w:r w:rsidR="009A57BD" w:rsidRPr="00B033E2" w:rsidDel="00BB41F3">
          <w:delText xml:space="preserve">Secondary occasions occur over a short </w:delText>
        </w:r>
        <w:r w:rsidR="009A57BD" w:rsidDel="00BB41F3">
          <w:delText xml:space="preserve">period of time (e.g., days), </w:delText>
        </w:r>
        <w:r w:rsidR="008F5F20" w:rsidDel="00BB41F3">
          <w:delText>short enough</w:delText>
        </w:r>
        <w:r w:rsidR="009A57BD" w:rsidRPr="00B033E2" w:rsidDel="00BB41F3">
          <w:delText xml:space="preserve"> that closure of the populati</w:delText>
        </w:r>
        <w:r w:rsidR="009A57BD" w:rsidDel="00BB41F3">
          <w:delText>on from demographic processes (e.g</w:delText>
        </w:r>
        <w:r w:rsidR="009A57BD" w:rsidRPr="00B033E2" w:rsidDel="00BB41F3">
          <w:delText>., recruitment, mortality, immigration, emigration) can be assumed.</w:delText>
        </w:r>
        <w:r w:rsidR="009A57BD" w:rsidDel="00BB41F3">
          <w:delText xml:space="preserve">  </w:delText>
        </w:r>
      </w:del>
      <w:del w:id="172" w:author="Michael Colvin" w:date="2018-06-14T11:51:00Z">
        <w:r w:rsidR="009A57BD" w:rsidDel="00EE613F">
          <w:delText>Each secondary occasion lasts about 24</w:delText>
        </w:r>
      </w:del>
      <w:del w:id="173" w:author="Michael Colvin" w:date="2018-06-14T11:50:00Z">
        <w:r w:rsidR="009A57BD" w:rsidDel="00BB41F3">
          <w:delText xml:space="preserve"> hours and consists of 8 gear deployments throughout the</w:delText>
        </w:r>
        <w:r w:rsidR="00E76E77" w:rsidDel="00BB41F3">
          <w:delText xml:space="preserve"> bend.  </w:delText>
        </w:r>
      </w:del>
      <w:moveFromRangeStart w:id="174" w:author="Michael Colvin" w:date="2018-06-14T11:36:00Z" w:name="move516739516"/>
      <w:moveFrom w:id="175" w:author="Michael Colvin" w:date="2018-06-14T11:36:00Z">
        <w:del w:id="176" w:author="Michael Colvin" w:date="2018-06-14T11:50:00Z">
          <w:r w:rsidR="00E76E77" w:rsidDel="00BB41F3">
            <w:delText>Mul</w:delText>
          </w:r>
          <w:r w:rsidR="009A57BD" w:rsidDel="00BB41F3">
            <w:delText>t</w:delText>
          </w:r>
          <w:r w:rsidR="00E76E77" w:rsidDel="00BB41F3">
            <w:delText>i</w:delText>
          </w:r>
          <w:r w:rsidR="009A57BD" w:rsidDel="00BB41F3">
            <w:delText xml:space="preserve">ple </w:delText>
          </w:r>
          <w:r w:rsidR="00EE6D7A" w:rsidDel="00BB41F3">
            <w:delText xml:space="preserve">sampling occasions </w:delText>
          </w:r>
          <w:r w:rsidR="009A57BD" w:rsidDel="00BB41F3">
            <w:delText>provide additional</w:delText>
          </w:r>
          <w:r w:rsidR="009E70EA" w:rsidRPr="00B033E2" w:rsidDel="00BB41F3">
            <w:delText xml:space="preserve"> opportunities for individuals to be captured</w:delText>
          </w:r>
          <w:r w:rsidR="00720D33" w:rsidDel="00BB41F3">
            <w:delText xml:space="preserve"> within a particular bend</w:delText>
          </w:r>
          <w:r w:rsidR="008F5F20" w:rsidDel="00BB41F3">
            <w:delText>—</w:delText>
          </w:r>
          <w:r w:rsidR="00EE6D7A" w:rsidDel="00BB41F3">
            <w:delText>thereby allowing</w:delText>
          </w:r>
          <w:r w:rsidR="009E70EA" w:rsidRPr="00B033E2" w:rsidDel="00BB41F3">
            <w:delText xml:space="preserve"> capture probabilit</w:delText>
          </w:r>
          <w:r w:rsidR="00720D33" w:rsidDel="00BB41F3">
            <w:delText xml:space="preserve">y and abundance to </w:delText>
          </w:r>
          <w:r w:rsidR="008F5F20" w:rsidDel="00BB41F3">
            <w:delText>be estimated—b</w:delText>
          </w:r>
          <w:r w:rsidR="009A57BD" w:rsidDel="00BB41F3">
            <w:delText>ut</w:delText>
          </w:r>
          <w:r w:rsidR="008F5F20" w:rsidDel="00BB41F3">
            <w:delText xml:space="preserve"> </w:delText>
          </w:r>
          <w:r w:rsidR="009A57BD" w:rsidDel="00BB41F3">
            <w:delText>also increase the time needed</w:delText>
          </w:r>
          <w:r w:rsidR="008F5F20" w:rsidDel="00BB41F3">
            <w:delText xml:space="preserve"> for</w:delText>
          </w:r>
          <w:r w:rsidR="009A57BD" w:rsidDel="00BB41F3">
            <w:delText>, and therefore the cost of</w:delText>
          </w:r>
          <w:r w:rsidR="008F5F20" w:rsidDel="00BB41F3">
            <w:delText>,</w:delText>
          </w:r>
          <w:r w:rsidR="009A57BD" w:rsidDel="00BB41F3">
            <w:delText xml:space="preserve"> annual sampling.</w:delText>
          </w:r>
        </w:del>
      </w:moveFrom>
      <w:moveFromRangeEnd w:id="174"/>
    </w:p>
    <w:p w14:paraId="103FBE81" w14:textId="5E694E98" w:rsidR="009E70EA" w:rsidDel="00BB41F3" w:rsidRDefault="009E70EA" w:rsidP="00EE613F">
      <w:pPr>
        <w:rPr>
          <w:del w:id="177" w:author="Michael Colvin" w:date="2018-06-14T11:50:00Z"/>
        </w:rPr>
        <w:pPrChange w:id="178" w:author="Michael Colvin" w:date="2018-06-14T11:51:00Z">
          <w:pPr/>
        </w:pPrChange>
      </w:pPr>
    </w:p>
    <w:p w14:paraId="5825E42A" w14:textId="6151D285" w:rsidR="00B76DB1" w:rsidRPr="00B76DB1" w:rsidRDefault="00B76DB1" w:rsidP="00EE613F">
      <w:pPr>
        <w:pPrChange w:id="179" w:author="Michael Colvin" w:date="2018-06-14T11:51:00Z">
          <w:pPr/>
        </w:pPrChange>
      </w:pPr>
      <w:moveFromRangeStart w:id="180" w:author="Michael Colvin" w:date="2018-06-14T11:44:00Z" w:name="move516739985"/>
      <w:moveFrom w:id="181" w:author="Michael Colvin" w:date="2018-06-14T11:44:00Z">
        <w:del w:id="182" w:author="Michael Colvin" w:date="2018-06-14T11:50:00Z">
          <w:r w:rsidDel="00BB41F3">
            <w:delText>The number of</w:delText>
          </w:r>
          <w:r w:rsidR="008F5F20" w:rsidDel="00BB41F3">
            <w:delText xml:space="preserve"> secondary sampling occasions </w:delText>
          </w:r>
          <w:r w:rsidDel="00BB41F3">
            <w:delText>within a sampling year is an important determinant of which estimators can be used with the resulting catch data, how well</w:delText>
          </w:r>
          <w:r w:rsidR="008F5F20" w:rsidDel="00BB41F3">
            <w:delText xml:space="preserve"> an</w:delText>
          </w:r>
          <w:r w:rsidDel="00BB41F3">
            <w:delText xml:space="preserve"> estimator perform</w:delText>
          </w:r>
          <w:r w:rsidR="008F5F20" w:rsidDel="00BB41F3">
            <w:delText>s</w:delText>
          </w:r>
          <w:r w:rsidDel="00BB41F3">
            <w:delText>, and the cost</w:delText>
          </w:r>
          <w:r w:rsidR="002B5372" w:rsidDel="00BB41F3">
            <w:delText xml:space="preserve"> of </w:delText>
          </w:r>
          <w:r w:rsidR="009C09BA" w:rsidDel="00BB41F3">
            <w:delText>sampling.</w:delText>
          </w:r>
          <w:r w:rsidR="008F5F20" w:rsidDel="00BB41F3">
            <w:delText xml:space="preserve">  </w:delText>
          </w:r>
        </w:del>
      </w:moveFrom>
      <w:moveFromRangeEnd w:id="180"/>
      <w:del w:id="183" w:author="Michael Colvin" w:date="2018-06-14T11:46:00Z">
        <w:r w:rsidR="00E76E77" w:rsidDel="002370DA">
          <w:delText>E</w:delText>
        </w:r>
        <w:r w:rsidR="009C09BA" w:rsidDel="002370DA">
          <w:delText>ither 1, 2, 3, or 4 secondary sampling occasions per sampled bend</w:delText>
        </w:r>
        <w:r w:rsidR="00E76E77" w:rsidDel="002370DA">
          <w:delText xml:space="preserve"> </w:delText>
        </w:r>
        <w:r w:rsidR="00E76E77" w:rsidRPr="00B033E2" w:rsidDel="002370DA">
          <w:delText xml:space="preserve">(i.e., a crew repeatedly sampling a bend over </w:delText>
        </w:r>
        <w:r w:rsidR="00E76E77" w:rsidDel="002370DA">
          <w:delText xml:space="preserve">2, 3 or 4 days) </w:delText>
        </w:r>
        <w:r w:rsidR="009C09BA" w:rsidDel="002370DA">
          <w:delText>ca</w:delText>
        </w:r>
        <w:r w:rsidR="00E76E77" w:rsidDel="002370DA">
          <w:delText xml:space="preserve">n be chosen as a </w:delText>
        </w:r>
        <w:r w:rsidR="009C09BA" w:rsidDel="002370DA">
          <w:delText>sturgeon-season sampling</w:delText>
        </w:r>
        <w:r w:rsidR="00E76E77" w:rsidDel="002370DA">
          <w:delText xml:space="preserve"> strategy</w:delText>
        </w:r>
        <w:r w:rsidR="009C09BA" w:rsidDel="002370DA">
          <w:delText>.</w:delText>
        </w:r>
        <w:r w:rsidR="004D5CD1" w:rsidDel="002370DA">
          <w:delText xml:space="preserve">  </w:delText>
        </w:r>
        <w:r w:rsidR="009C09BA" w:rsidDel="002370DA">
          <w:delText>More than 4 sampl</w:delText>
        </w:r>
        <w:r w:rsidR="00112BCA" w:rsidDel="002370DA">
          <w:delText>ing occasions were omitted from</w:delText>
        </w:r>
        <w:r w:rsidR="00E65C55" w:rsidDel="002370DA">
          <w:delText xml:space="preserve"> cons</w:delText>
        </w:r>
        <w:r w:rsidR="00112BCA" w:rsidDel="002370DA">
          <w:delText>ideration</w:delText>
        </w:r>
        <w:r w:rsidR="00E65C55" w:rsidDel="002370DA">
          <w:delText xml:space="preserve"> in this analysis under the assumption that further sampling would only add to the costs of monitoring without adding much benefit.</w:delText>
        </w:r>
        <w:r w:rsidR="009E70EA" w:rsidDel="002370DA">
          <w:delText xml:space="preserve">  </w:delText>
        </w:r>
      </w:del>
      <w:del w:id="184" w:author="Michael Colvin" w:date="2018-06-14T11:50:00Z">
        <w:r w:rsidR="009E70EA" w:rsidDel="00BB41F3">
          <w:delText>Additionally,</w:delText>
        </w:r>
      </w:del>
      <w:del w:id="185" w:author="Michael Colvin" w:date="2018-06-14T11:47:00Z">
        <w:r w:rsidR="009E70EA" w:rsidDel="002370DA">
          <w:delText xml:space="preserve"> </w:delText>
        </w:r>
        <w:r w:rsidR="008F5F20" w:rsidDel="002370DA">
          <w:delText>increasing the number of sampling occasions beyond 4 makes</w:delText>
        </w:r>
        <w:r w:rsidR="00DE1411" w:rsidDel="002370DA">
          <w:delText xml:space="preserve"> it more likely that assumptions of closure would not be met</w:delText>
        </w:r>
        <w:r w:rsidR="008F5F20" w:rsidDel="002370DA">
          <w:delText>—in addition to the increased number of sampling days,</w:delText>
        </w:r>
        <w:r w:rsidR="00DE1411" w:rsidDel="002370DA">
          <w:delText xml:space="preserve"> </w:delText>
        </w:r>
        <w:r w:rsidR="008F5F20" w:rsidDel="002370DA">
          <w:delText>a weekend without sampling may increase the amount of time that has passed between the first and last sampling occasion</w:delText>
        </w:r>
        <w:r w:rsidR="00DE1411" w:rsidDel="002370DA">
          <w:delText>.</w:delText>
        </w:r>
      </w:del>
      <w:del w:id="186" w:author="Michael Colvin" w:date="2018-06-14T11:50:00Z">
        <w:r w:rsidR="00E65C55" w:rsidDel="00BB41F3">
          <w:delText xml:space="preserve">  </w:delText>
        </w:r>
        <w:r w:rsidR="009C09BA" w:rsidDel="00BB41F3">
          <w:delText xml:space="preserve"> </w:delText>
        </w:r>
      </w:del>
    </w:p>
    <w:p w14:paraId="382B7E71" w14:textId="77777777" w:rsidR="00B76DB1" w:rsidRDefault="00B76DB1" w:rsidP="00B76DB1">
      <w:pPr>
        <w:pStyle w:val="Heading3"/>
      </w:pPr>
      <w:r>
        <w:lastRenderedPageBreak/>
        <w:t>Gears</w:t>
      </w:r>
    </w:p>
    <w:p w14:paraId="66CB5BC9" w14:textId="06790819" w:rsidR="00A01EA5" w:rsidRDefault="004D5CD1" w:rsidP="00B76DB1">
      <w:del w:id="187" w:author="Michael Colvin" w:date="2018-06-14T11:58:00Z">
        <w:r w:rsidDel="00554D84">
          <w:delText>Each scenario of the</w:delText>
        </w:r>
      </w:del>
      <w:ins w:id="188" w:author="Michael Colvin" w:date="2018-06-14T11:58:00Z">
        <w:r w:rsidR="00554D84">
          <w:t xml:space="preserve">The </w:t>
        </w:r>
      </w:ins>
      <w:del w:id="189" w:author="Michael Colvin" w:date="2018-06-14T11:58:00Z">
        <w:r w:rsidDel="00554D84">
          <w:delText xml:space="preserve"> </w:delText>
        </w:r>
      </w:del>
      <w:del w:id="190" w:author="Michael Colvin" w:date="2018-06-14T11:45:00Z">
        <w:r w:rsidDel="002370DA">
          <w:delText>“</w:delText>
        </w:r>
      </w:del>
      <w:del w:id="191" w:author="Michael Colvin" w:date="2018-06-14T11:58:00Z">
        <w:r w:rsidDel="00554D84">
          <w:delText>G</w:delText>
        </w:r>
      </w:del>
      <w:ins w:id="192" w:author="Michael Colvin" w:date="2018-06-14T11:58:00Z">
        <w:r w:rsidR="00554D84">
          <w:t>g</w:t>
        </w:r>
      </w:ins>
      <w:r>
        <w:t>ear</w:t>
      </w:r>
      <w:del w:id="193" w:author="Michael Colvin" w:date="2018-06-14T11:45:00Z">
        <w:r w:rsidDel="002370DA">
          <w:delText>”</w:delText>
        </w:r>
      </w:del>
      <w:r>
        <w:t xml:space="preserve"> decision node specifies </w:t>
      </w:r>
      <w:ins w:id="194" w:author="Michael Colvin" w:date="2018-06-14T11:58:00Z">
        <w:r w:rsidR="00554D84">
          <w:t>potential basin-dependent gear choices</w:t>
        </w:r>
      </w:ins>
      <w:ins w:id="195" w:author="Michael Colvin" w:date="2018-06-14T12:00:00Z">
        <w:r w:rsidR="00554D84">
          <w:t xml:space="preserve"> used to capture pallid sturgeon in each bend</w:t>
        </w:r>
      </w:ins>
      <w:ins w:id="196" w:author="Michael Colvin" w:date="2018-06-14T11:58:00Z">
        <w:r w:rsidR="00554D84">
          <w:t xml:space="preserve">. </w:t>
        </w:r>
      </w:ins>
      <w:del w:id="197" w:author="Michael Colvin" w:date="2018-06-14T11:58:00Z">
        <w:r w:rsidDel="00554D84">
          <w:delText xml:space="preserve">a particular gear choice for each basin.  </w:delText>
        </w:r>
      </w:del>
      <w:del w:id="198" w:author="Michael Colvin" w:date="2018-06-14T14:37:00Z">
        <w:r w:rsidR="00B76DB1" w:rsidDel="00F74E97">
          <w:delText>Gear choices for sturgeon-season sampling were li</w:delText>
        </w:r>
        <w:r w:rsidR="00803FB5" w:rsidDel="00F74E97">
          <w:delText>mited to trotlines</w:delText>
        </w:r>
        <w:r w:rsidR="00B76DB1" w:rsidDel="00F74E97">
          <w:delText>, gill nets (lower basin</w:delText>
        </w:r>
      </w:del>
      <w:del w:id="199" w:author="Michael Colvin" w:date="2018-06-14T11:59:00Z">
        <w:r w:rsidR="00B76DB1" w:rsidDel="00554D84">
          <w:delText xml:space="preserve"> only</w:delText>
        </w:r>
      </w:del>
      <w:del w:id="200" w:author="Michael Colvin" w:date="2018-06-14T14:37:00Z">
        <w:r w:rsidR="00B76DB1" w:rsidDel="00F74E97">
          <w:delText>),</w:delText>
        </w:r>
        <w:r w:rsidR="00803FB5" w:rsidDel="00F74E97">
          <w:delText xml:space="preserve"> and</w:delText>
        </w:r>
        <w:r w:rsidR="00B76DB1" w:rsidDel="00F74E97">
          <w:delText xml:space="preserve"> </w:delText>
        </w:r>
        <w:r w:rsidR="00803FB5" w:rsidDel="00F74E97">
          <w:delText>trammel nets (upper basin</w:delText>
        </w:r>
      </w:del>
      <w:del w:id="201" w:author="Michael Colvin" w:date="2018-06-14T11:59:00Z">
        <w:r w:rsidR="00803FB5" w:rsidDel="00554D84">
          <w:delText xml:space="preserve"> only</w:delText>
        </w:r>
      </w:del>
      <w:del w:id="202" w:author="Michael Colvin" w:date="2018-06-14T14:37:00Z">
        <w:r w:rsidR="00803FB5" w:rsidDel="00F74E97">
          <w:delText>)</w:delText>
        </w:r>
        <w:r w:rsidR="00B76DB1" w:rsidDel="00F74E97">
          <w:delText xml:space="preserve"> based on basin-specific gear effici</w:delText>
        </w:r>
        <w:r w:rsidR="00A01EA5" w:rsidDel="00F74E97">
          <w:delText xml:space="preserve">encies and expert advice. </w:delText>
        </w:r>
      </w:del>
      <w:ins w:id="203" w:author="Michael Colvin" w:date="2018-06-14T14:36:00Z">
        <w:r w:rsidR="00F74E97">
          <w:t xml:space="preserve">The </w:t>
        </w:r>
      </w:ins>
      <w:del w:id="204" w:author="Michael Colvin" w:date="2018-06-14T14:36:00Z">
        <w:r w:rsidR="00A01EA5" w:rsidDel="00F74E97">
          <w:delText xml:space="preserve"> </w:delText>
        </w:r>
      </w:del>
      <w:moveFromRangeStart w:id="205" w:author="Michael Colvin" w:date="2018-06-14T14:36:00Z" w:name="move516750323"/>
      <w:moveFrom w:id="206" w:author="Michael Colvin" w:date="2018-06-14T14:36:00Z">
        <w:r w:rsidR="00A01EA5" w:rsidDel="00F74E97">
          <w:t>Maintaining compatibility with legacy PSPAP data, all gears are</w:t>
        </w:r>
        <w:r w:rsidR="00B76DB1" w:rsidDel="00F74E97">
          <w:t xml:space="preserve"> standard sturgeon-season gears with well-defined PSPAP sampling protocols and gear codes</w:t>
        </w:r>
        <w:r w:rsidR="00F30DF7" w:rsidDel="00F74E97">
          <w:t xml:space="preserve"> (Welker and others, 2017).  </w:t>
        </w:r>
      </w:moveFrom>
      <w:moveFromRangeEnd w:id="205"/>
      <w:del w:id="207" w:author="Michael Colvin" w:date="2018-06-14T14:36:00Z">
        <w:r w:rsidR="00F30DF7" w:rsidDel="00F74E97">
          <w:delText>T</w:delText>
        </w:r>
      </w:del>
      <w:ins w:id="208" w:author="Michael Colvin" w:date="2018-06-14T14:36:00Z">
        <w:r w:rsidR="00F74E97">
          <w:t>t</w:t>
        </w:r>
      </w:ins>
      <w:r w:rsidR="00F30DF7">
        <w:t xml:space="preserve">hree gear </w:t>
      </w:r>
      <w:del w:id="209" w:author="Michael Colvin" w:date="2018-06-14T12:01:00Z">
        <w:r w:rsidR="00F30DF7" w:rsidDel="00C63AE1">
          <w:delText>scenarios</w:delText>
        </w:r>
        <w:r w:rsidR="00A01EA5" w:rsidDel="00C63AE1">
          <w:delText xml:space="preserve"> </w:delText>
        </w:r>
      </w:del>
      <w:ins w:id="210" w:author="Michael Colvin" w:date="2018-06-14T12:01:00Z">
        <w:r w:rsidR="00C63AE1">
          <w:t>choices</w:t>
        </w:r>
        <w:r w:rsidR="00C63AE1">
          <w:t xml:space="preserve"> </w:t>
        </w:r>
      </w:ins>
      <w:r w:rsidR="00A01EA5">
        <w:t xml:space="preserve">were </w:t>
      </w:r>
      <w:del w:id="211" w:author="Michael Colvin" w:date="2018-06-14T12:01:00Z">
        <w:r w:rsidR="00A01EA5" w:rsidDel="00C63AE1">
          <w:delText>considered</w:delText>
        </w:r>
      </w:del>
      <w:ins w:id="212" w:author="Michael Colvin" w:date="2018-06-14T12:01:00Z">
        <w:r w:rsidR="00C63AE1">
          <w:t>evaluated in this analysis</w:t>
        </w:r>
      </w:ins>
      <w:r w:rsidR="00A01EA5">
        <w:t>:</w:t>
      </w:r>
    </w:p>
    <w:p w14:paraId="70D50C9B" w14:textId="1B5562DC" w:rsidR="00A01EA5" w:rsidRDefault="00B76DB1" w:rsidP="00C63AE1">
      <w:pPr>
        <w:pStyle w:val="ListParagraph"/>
        <w:numPr>
          <w:ilvl w:val="0"/>
          <w:numId w:val="6"/>
        </w:numPr>
        <w:pPrChange w:id="213" w:author="Michael Colvin" w:date="2018-06-14T12:01:00Z">
          <w:pPr>
            <w:pStyle w:val="ListParagraph"/>
            <w:numPr>
              <w:numId w:val="6"/>
            </w:numPr>
            <w:ind w:left="1080" w:hanging="360"/>
          </w:pPr>
        </w:pPrChange>
      </w:pPr>
      <w:del w:id="214" w:author="Michael Colvin" w:date="2018-06-14T11:57:00Z">
        <w:r w:rsidDel="00D33CD6">
          <w:delText>“</w:delText>
        </w:r>
      </w:del>
      <w:r>
        <w:t>Trotlines</w:t>
      </w:r>
      <w:del w:id="215" w:author="Michael Colvin" w:date="2018-06-14T11:57:00Z">
        <w:r w:rsidDel="00D33CD6">
          <w:delText>”</w:delText>
        </w:r>
      </w:del>
      <w:r w:rsidR="00A01EA5">
        <w:t>:</w:t>
      </w:r>
      <w:del w:id="216" w:author="Michael Colvin" w:date="2018-06-14T12:01:00Z">
        <w:r w:rsidR="00A01EA5" w:rsidDel="00CD26B2">
          <w:delText xml:space="preserve">  </w:delText>
        </w:r>
      </w:del>
      <w:ins w:id="217" w:author="Michael Colvin" w:date="2018-06-14T12:01:00Z">
        <w:r w:rsidR="00CD26B2">
          <w:t>-</w:t>
        </w:r>
      </w:ins>
      <w:r w:rsidR="00F30DF7">
        <w:t xml:space="preserve">annual sampling is completed each year by deploying trotlines </w:t>
      </w:r>
      <w:r w:rsidR="00656323">
        <w:t>in both the upper and lower basin</w:t>
      </w:r>
      <w:r w:rsidR="00A01EA5">
        <w:t>,</w:t>
      </w:r>
    </w:p>
    <w:p w14:paraId="67EF3755" w14:textId="5B2EFE78" w:rsidR="00A01EA5" w:rsidRDefault="00A01EA5" w:rsidP="00A01EA5">
      <w:pPr>
        <w:pStyle w:val="ListParagraph"/>
        <w:numPr>
          <w:ilvl w:val="0"/>
          <w:numId w:val="6"/>
        </w:numPr>
      </w:pPr>
      <w:del w:id="218" w:author="Michael Colvin" w:date="2018-06-14T11:57:00Z">
        <w:r w:rsidDel="00D33CD6">
          <w:delText>“</w:delText>
        </w:r>
      </w:del>
      <w:r>
        <w:t>Gill Nets (LB)/Trammel Nets (UB)</w:t>
      </w:r>
      <w:del w:id="219" w:author="Michael Colvin" w:date="2018-06-14T11:57:00Z">
        <w:r w:rsidDel="00D33CD6">
          <w:delText>”</w:delText>
        </w:r>
      </w:del>
      <w:r>
        <w:t>:  annual sampling is completed each year by deploying gill nets in the lower basin and trammel nets in the upper basin, and</w:t>
      </w:r>
    </w:p>
    <w:p w14:paraId="573566A4" w14:textId="582B9706" w:rsidR="004D5CD1" w:rsidRDefault="00A01EA5" w:rsidP="00A01EA5">
      <w:pPr>
        <w:pStyle w:val="ListParagraph"/>
        <w:numPr>
          <w:ilvl w:val="0"/>
          <w:numId w:val="6"/>
        </w:numPr>
      </w:pPr>
      <w:commentRangeStart w:id="220"/>
      <w:commentRangeStart w:id="221"/>
      <w:del w:id="222" w:author="Michael Colvin" w:date="2018-06-14T11:57:00Z">
        <w:r w:rsidDel="00D33CD6">
          <w:delText>“</w:delText>
        </w:r>
      </w:del>
      <w:r>
        <w:t>Combination</w:t>
      </w:r>
      <w:del w:id="223" w:author="Michael Colvin" w:date="2018-06-14T11:57:00Z">
        <w:r w:rsidDel="00D33CD6">
          <w:delText>”</w:delText>
        </w:r>
      </w:del>
      <w:r>
        <w:t xml:space="preserve">: </w:t>
      </w:r>
      <w:commentRangeEnd w:id="220"/>
      <w:r w:rsidR="00681083">
        <w:rPr>
          <w:rStyle w:val="CommentReference"/>
        </w:rPr>
        <w:commentReference w:id="220"/>
      </w:r>
      <w:commentRangeEnd w:id="221"/>
      <w:r w:rsidR="00C13EA4">
        <w:rPr>
          <w:rStyle w:val="CommentReference"/>
        </w:rPr>
        <w:commentReference w:id="221"/>
      </w:r>
      <w:r>
        <w:t>annual sampling is completed each year by deploying trotlines during some secondary sampling occassions</w:t>
      </w:r>
      <w:r w:rsidR="000B3767">
        <w:t xml:space="preserve"> within each</w:t>
      </w:r>
      <w:r>
        <w:t xml:space="preserve"> </w:t>
      </w:r>
      <w:r w:rsidR="003E7296">
        <w:t xml:space="preserve">sampled </w:t>
      </w:r>
      <w:r>
        <w:t>bend and either gill nets (lower basin) or trammel nets (lower basin) during other secondary sampling occasions within the same bend.</w:t>
      </w:r>
      <w:r w:rsidR="004D5CD1">
        <w:t xml:space="preserve">  </w:t>
      </w:r>
    </w:p>
    <w:p w14:paraId="04D98CA7" w14:textId="1500ED0D" w:rsidR="004D5CD1" w:rsidDel="00D33CD6" w:rsidRDefault="00F74E97" w:rsidP="00F74E97">
      <w:pPr>
        <w:rPr>
          <w:del w:id="224" w:author="Michael Colvin" w:date="2018-06-14T11:57:00Z"/>
        </w:rPr>
        <w:pPrChange w:id="225" w:author="Michael Colvin" w:date="2018-06-14T14:39:00Z">
          <w:pPr/>
        </w:pPrChange>
      </w:pPr>
      <w:ins w:id="226" w:author="Michael Colvin" w:date="2018-06-14T14:37:00Z">
        <w:r>
          <w:t xml:space="preserve">Gear choices for sturgeon-season sampling were </w:t>
        </w:r>
        <w:r>
          <w:t xml:space="preserve">selected </w:t>
        </w:r>
        <w:r>
          <w:t>based on basin-specific gear effici</w:t>
        </w:r>
        <w:r>
          <w:t>encies</w:t>
        </w:r>
      </w:ins>
      <w:ins w:id="227" w:author="Michael Colvin" w:date="2018-06-14T14:38:00Z">
        <w:r>
          <w:t xml:space="preserve">, </w:t>
        </w:r>
      </w:ins>
      <w:ins w:id="228" w:author="Michael Colvin" w:date="2018-06-14T14:37:00Z">
        <w:r>
          <w:t>expert advice</w:t>
        </w:r>
      </w:ins>
      <w:ins w:id="229" w:author="Michael Colvin" w:date="2018-06-14T14:39:00Z">
        <w:r>
          <w:t xml:space="preserve">, and </w:t>
        </w:r>
        <w:r>
          <w:t>m</w:t>
        </w:r>
        <w:r>
          <w:t>aintaining compatibility with legacy PSPAP data</w:t>
        </w:r>
      </w:ins>
      <w:ins w:id="230" w:author="Michael Colvin" w:date="2018-06-14T14:38:00Z">
        <w:r>
          <w:t xml:space="preserve">. </w:t>
        </w:r>
      </w:ins>
      <w:moveToRangeStart w:id="231" w:author="Michael Colvin" w:date="2018-06-14T14:36:00Z" w:name="move516750323"/>
      <w:moveTo w:id="232" w:author="Michael Colvin" w:date="2018-06-14T14:36:00Z">
        <w:del w:id="233" w:author="Michael Colvin" w:date="2018-06-14T14:37:00Z">
          <w:r w:rsidDel="00F74E97">
            <w:delText>M</w:delText>
          </w:r>
        </w:del>
        <w:del w:id="234" w:author="Michael Colvin" w:date="2018-06-14T14:39:00Z">
          <w:r w:rsidDel="00F74E97">
            <w:delText>aintaining compatibility with legacy PSPAP data</w:delText>
          </w:r>
        </w:del>
        <w:del w:id="235" w:author="Michael Colvin" w:date="2018-06-14T14:37:00Z">
          <w:r w:rsidDel="00F74E97">
            <w:delText>,</w:delText>
          </w:r>
        </w:del>
        <w:del w:id="236" w:author="Michael Colvin" w:date="2018-06-14T14:39:00Z">
          <w:r w:rsidDel="00F74E97">
            <w:delText xml:space="preserve"> </w:delText>
          </w:r>
        </w:del>
        <w:del w:id="237" w:author="Michael Colvin" w:date="2018-06-14T14:38:00Z">
          <w:r w:rsidDel="00F74E97">
            <w:delText xml:space="preserve">all gears are standard sturgeon-season gears with well-defined PSPAP sampling protocols and gear codes </w:delText>
          </w:r>
        </w:del>
        <w:del w:id="238" w:author="Michael Colvin" w:date="2018-06-14T14:39:00Z">
          <w:r w:rsidDel="00F74E97">
            <w:delText xml:space="preserve">(Welker and others, 2017).  </w:delText>
          </w:r>
        </w:del>
      </w:moveTo>
      <w:moveToRangeEnd w:id="231"/>
    </w:p>
    <w:p w14:paraId="779E74E3" w14:textId="4D51E075" w:rsidR="00B76DB1" w:rsidDel="00D33CD6" w:rsidRDefault="003A7941" w:rsidP="00F74E97">
      <w:pPr>
        <w:rPr>
          <w:del w:id="239" w:author="Michael Colvin" w:date="2018-06-14T11:57:00Z"/>
        </w:rPr>
        <w:pPrChange w:id="240" w:author="Michael Colvin" w:date="2018-06-14T14:39:00Z">
          <w:pPr/>
        </w:pPrChange>
      </w:pPr>
      <w:del w:id="241" w:author="Michael Colvin" w:date="2018-06-14T11:57:00Z">
        <w:r w:rsidDel="00D33CD6">
          <w:delText>In addition to specifying the actual choice of gear, e</w:delText>
        </w:r>
        <w:r w:rsidR="00B76DB1" w:rsidDel="00D33CD6">
          <w:delText>ach gear</w:delText>
        </w:r>
        <w:r w:rsidR="004D5CD1" w:rsidDel="00D33CD6">
          <w:delText xml:space="preserve"> scenario</w:delText>
        </w:r>
        <w:r w:rsidDel="00D33CD6">
          <w:delText xml:space="preserve"> also</w:delText>
        </w:r>
        <w:r w:rsidR="00B76DB1" w:rsidDel="00D33CD6">
          <w:delText xml:space="preserve"> represents a particular</w:delText>
        </w:r>
        <w:r w:rsidDel="00D33CD6">
          <w:delText xml:space="preserve"> fixed</w:delText>
        </w:r>
        <w:r w:rsidR="00B76DB1" w:rsidDel="00D33CD6">
          <w:delText xml:space="preserve"> </w:delText>
        </w:r>
        <w:r w:rsidR="004D5CD1" w:rsidDel="00D33CD6">
          <w:delText>pair</w:delText>
        </w:r>
        <w:r w:rsidR="00B76DB1" w:rsidDel="00D33CD6">
          <w:delText xml:space="preserve"> of </w:delText>
        </w:r>
        <w:r w:rsidR="004D5CD1" w:rsidDel="00D33CD6">
          <w:delText xml:space="preserve">basin-specific </w:delText>
        </w:r>
        <w:r w:rsidR="00B76DB1" w:rsidDel="00D33CD6">
          <w:delText xml:space="preserve">effort distributions, where we defined effort to be the time of an individual gear deployment measured in minutes.  Effort distributions were constructed by fitting gamma distributions to gear- and basin-specific deployment data mined from the PSPAP database in R.  In particular, effort distributions for trotlines were fit using PSPAP data with gear code TLC1, gill nets with GN14 data, and trammel nets with TN data.  Distribution rate and shape parameters resulting from each fit are given in table 1. Differences in effort distributions are especially apparent when comparing active and passive gears (table 1).      </w:delText>
        </w:r>
      </w:del>
    </w:p>
    <w:p w14:paraId="08AB1C89" w14:textId="77777777" w:rsidR="000B13DE" w:rsidRPr="000B13DE" w:rsidRDefault="000B13DE" w:rsidP="00F74E97">
      <w:pPr>
        <w:pPrChange w:id="242" w:author="Michael Colvin" w:date="2018-06-14T14:39:00Z">
          <w:pPr/>
        </w:pPrChange>
      </w:pPr>
    </w:p>
    <w:p w14:paraId="4D862958" w14:textId="302CD57B" w:rsidR="002533D8" w:rsidRDefault="002533D8" w:rsidP="00304E1B">
      <w:pPr>
        <w:pStyle w:val="Heading3"/>
      </w:pPr>
      <w:r>
        <w:t>Estimator</w:t>
      </w:r>
    </w:p>
    <w:p w14:paraId="42CD05C2" w14:textId="77777777" w:rsidR="009C384F" w:rsidRDefault="00415553" w:rsidP="00D201BD">
      <w:pPr>
        <w:rPr>
          <w:ins w:id="243" w:author="Michael Colvin" w:date="2018-06-14T14:42:00Z"/>
        </w:rPr>
      </w:pPr>
      <w:r>
        <w:t>The</w:t>
      </w:r>
      <w:r w:rsidR="00D201BD">
        <w:t xml:space="preserve"> </w:t>
      </w:r>
      <w:del w:id="244" w:author="Michael Colvin" w:date="2018-06-14T14:39:00Z">
        <w:r w:rsidDel="009C384F">
          <w:delText>“E</w:delText>
        </w:r>
      </w:del>
      <w:ins w:id="245" w:author="Michael Colvin" w:date="2018-06-14T14:39:00Z">
        <w:r w:rsidR="009C384F">
          <w:t>e</w:t>
        </w:r>
      </w:ins>
      <w:r>
        <w:t>stimator</w:t>
      </w:r>
      <w:del w:id="246" w:author="Michael Colvin" w:date="2018-06-14T14:39:00Z">
        <w:r w:rsidDel="009C384F">
          <w:delText>”</w:delText>
        </w:r>
      </w:del>
      <w:r>
        <w:t xml:space="preserve"> decision node consists of 8 choices for a</w:t>
      </w:r>
      <w:del w:id="247" w:author="Michael Colvin" w:date="2018-06-14T14:41:00Z">
        <w:r w:rsidDel="009C384F">
          <w:delText>n</w:delText>
        </w:r>
      </w:del>
      <w:r>
        <w:t xml:space="preserve"> </w:t>
      </w:r>
      <w:ins w:id="248" w:author="Michael Colvin" w:date="2018-06-14T14:41:00Z">
        <w:r w:rsidR="009C384F">
          <w:t xml:space="preserve">trend </w:t>
        </w:r>
        <w:r w:rsidR="009C384F">
          <w:t xml:space="preserve">and </w:t>
        </w:r>
      </w:ins>
      <w:r>
        <w:t xml:space="preserve">abundance </w:t>
      </w:r>
      <w:del w:id="249" w:author="Michael Colvin" w:date="2018-06-14T14:41:00Z">
        <w:r w:rsidDel="009C384F">
          <w:delText xml:space="preserve">and trend </w:delText>
        </w:r>
      </w:del>
      <w:r>
        <w:t>estimator</w:t>
      </w:r>
      <w:del w:id="250" w:author="Michael Colvin" w:date="2018-06-14T14:39:00Z">
        <w:r w:rsidDel="009C384F">
          <w:delText xml:space="preserve"> package</w:delText>
        </w:r>
      </w:del>
      <w:r>
        <w:t xml:space="preserve">. </w:t>
      </w:r>
      <w:del w:id="251" w:author="Michael Colvin" w:date="2018-06-14T14:40:00Z">
        <w:r w:rsidDel="009C384F">
          <w:delText xml:space="preserve"> </w:delText>
        </w:r>
      </w:del>
      <w:r>
        <w:t xml:space="preserve">Each of the 8 </w:t>
      </w:r>
      <w:del w:id="252" w:author="Michael Colvin" w:date="2018-06-14T14:40:00Z">
        <w:r w:rsidDel="009C384F">
          <w:delText xml:space="preserve">scenarios </w:delText>
        </w:r>
      </w:del>
      <w:ins w:id="253" w:author="Michael Colvin" w:date="2018-06-14T14:40:00Z">
        <w:r w:rsidR="009C384F">
          <w:t>choices</w:t>
        </w:r>
        <w:r w:rsidR="009C384F">
          <w:t xml:space="preserve"> </w:t>
        </w:r>
      </w:ins>
      <w:r w:rsidR="0058409E">
        <w:t>combines 1 of 2 approaches for estimating population trend with 1 of 7</w:t>
      </w:r>
      <w:r>
        <w:t xml:space="preserve"> approach</w:t>
      </w:r>
      <w:r w:rsidR="00072471">
        <w:t>es</w:t>
      </w:r>
      <w:r>
        <w:t xml:space="preserve"> for est</w:t>
      </w:r>
      <w:r w:rsidR="00B77D5C">
        <w:t>imating segment</w:t>
      </w:r>
      <w:r w:rsidR="00072471">
        <w:t>-level abundance</w:t>
      </w:r>
      <w:r w:rsidR="0058409E">
        <w:t xml:space="preserve"> (table 2)</w:t>
      </w:r>
      <w:r w:rsidR="00B77D5C">
        <w:t>.</w:t>
      </w:r>
      <w:r w:rsidR="00F92776">
        <w:t xml:space="preserve">  </w:t>
      </w:r>
    </w:p>
    <w:p w14:paraId="1BF246E7" w14:textId="77777777" w:rsidR="009C384F" w:rsidRDefault="00F92776" w:rsidP="00D201BD">
      <w:pPr>
        <w:rPr>
          <w:ins w:id="254" w:author="Michael Colvin" w:date="2018-06-14T14:43:00Z"/>
        </w:rPr>
      </w:pPr>
      <w:r>
        <w:t>Trend estimators include</w:t>
      </w:r>
      <w:ins w:id="255" w:author="Michael Colvin" w:date="2018-06-14T14:42:00Z">
        <w:r w:rsidR="009C384F">
          <w:t>d 2</w:t>
        </w:r>
      </w:ins>
      <w:r>
        <w:t xml:space="preserve"> approaches</w:t>
      </w:r>
      <w:ins w:id="256" w:author="Michael Colvin" w:date="2018-06-14T14:42:00Z">
        <w:r w:rsidR="009C384F">
          <w:t>:</w:t>
        </w:r>
      </w:ins>
    </w:p>
    <w:p w14:paraId="7632199C" w14:textId="77777777" w:rsidR="009C384F" w:rsidRDefault="00F92776" w:rsidP="009C384F">
      <w:pPr>
        <w:pStyle w:val="ListParagraph"/>
        <w:numPr>
          <w:ilvl w:val="0"/>
          <w:numId w:val="47"/>
        </w:numPr>
        <w:rPr>
          <w:ins w:id="257" w:author="Michael Colvin" w:date="2018-06-14T14:43:00Z"/>
        </w:rPr>
        <w:pPrChange w:id="258" w:author="Michael Colvin" w:date="2018-06-14T14:43:00Z">
          <w:pPr/>
        </w:pPrChange>
      </w:pPr>
      <w:del w:id="259" w:author="Michael Colvin" w:date="2018-06-14T14:43:00Z">
        <w:r w:rsidDel="009C384F">
          <w:delText xml:space="preserve"> based on c</w:delText>
        </w:r>
      </w:del>
      <w:ins w:id="260" w:author="Michael Colvin" w:date="2018-06-14T14:43:00Z">
        <w:r w:rsidR="009C384F">
          <w:t>C</w:t>
        </w:r>
      </w:ins>
      <w:r>
        <w:t xml:space="preserve">atch-effort data (CPUE), as well as those that directly </w:t>
      </w:r>
    </w:p>
    <w:p w14:paraId="4EB20139" w14:textId="77777777" w:rsidR="009C384F" w:rsidRDefault="00F92776" w:rsidP="009C384F">
      <w:pPr>
        <w:pStyle w:val="ListParagraph"/>
        <w:numPr>
          <w:ilvl w:val="0"/>
          <w:numId w:val="47"/>
        </w:numPr>
        <w:rPr>
          <w:ins w:id="261" w:author="Michael Colvin" w:date="2018-06-14T14:43:00Z"/>
        </w:rPr>
        <w:pPrChange w:id="262" w:author="Michael Colvin" w:date="2018-06-14T14:43:00Z">
          <w:pPr/>
        </w:pPrChange>
      </w:pPr>
      <w:r>
        <w:t xml:space="preserve">estimated trend from estimated abundance data (abundance based). </w:t>
      </w:r>
    </w:p>
    <w:p w14:paraId="53821D38" w14:textId="77777777" w:rsidR="00903BDD" w:rsidRDefault="00903BDD" w:rsidP="009C384F">
      <w:pPr>
        <w:rPr>
          <w:ins w:id="263" w:author="Michael Colvin" w:date="2018-06-14T15:07:00Z"/>
        </w:rPr>
        <w:pPrChange w:id="264" w:author="Michael Colvin" w:date="2018-06-14T14:43:00Z">
          <w:pPr/>
        </w:pPrChange>
      </w:pPr>
    </w:p>
    <w:p w14:paraId="1A5E61A0" w14:textId="5555B15D" w:rsidR="009C384F" w:rsidRDefault="00F92776" w:rsidP="009C384F">
      <w:pPr>
        <w:rPr>
          <w:ins w:id="265" w:author="Michael Colvin" w:date="2018-06-14T14:44:00Z"/>
        </w:rPr>
        <w:pPrChange w:id="266" w:author="Michael Colvin" w:date="2018-06-14T14:43:00Z">
          <w:pPr/>
        </w:pPrChange>
      </w:pPr>
      <w:r>
        <w:t xml:space="preserve">Abundance estimators </w:t>
      </w:r>
      <w:ins w:id="267" w:author="Michael Colvin" w:date="2018-06-14T14:45:00Z">
        <w:r w:rsidR="009C384F">
          <w:t xml:space="preserve">evaluated </w:t>
        </w:r>
      </w:ins>
      <w:r>
        <w:t xml:space="preserve">included </w:t>
      </w:r>
    </w:p>
    <w:p w14:paraId="438EAF5A" w14:textId="77777777" w:rsidR="009C384F" w:rsidRDefault="00F92776" w:rsidP="009C384F">
      <w:pPr>
        <w:pStyle w:val="ListParagraph"/>
        <w:numPr>
          <w:ilvl w:val="0"/>
          <w:numId w:val="48"/>
        </w:numPr>
        <w:rPr>
          <w:ins w:id="268" w:author="Michael Colvin" w:date="2018-06-14T14:44:00Z"/>
        </w:rPr>
        <w:pPrChange w:id="269" w:author="Michael Colvin" w:date="2018-06-14T14:44:00Z">
          <w:pPr/>
        </w:pPrChange>
      </w:pPr>
      <w:r>
        <w:t xml:space="preserve">single-occasion catch data approaches (minimum known alive), </w:t>
      </w:r>
    </w:p>
    <w:p w14:paraId="312BA032" w14:textId="77777777" w:rsidR="009C384F" w:rsidRDefault="00F92776" w:rsidP="009C384F">
      <w:pPr>
        <w:pStyle w:val="ListParagraph"/>
        <w:numPr>
          <w:ilvl w:val="0"/>
          <w:numId w:val="48"/>
        </w:numPr>
        <w:rPr>
          <w:ins w:id="270" w:author="Michael Colvin" w:date="2018-06-14T14:45:00Z"/>
        </w:rPr>
        <w:pPrChange w:id="271" w:author="Michael Colvin" w:date="2018-06-14T14:44:00Z">
          <w:pPr/>
        </w:pPrChange>
      </w:pPr>
      <w:r>
        <w:t>as well as closed mark-recapture methods (M</w:t>
      </w:r>
      <w:r w:rsidRPr="009C384F">
        <w:rPr>
          <w:vertAlign w:val="subscript"/>
          <w:rPrChange w:id="272" w:author="Michael Colvin" w:date="2018-06-14T14:44:00Z">
            <w:rPr>
              <w:vertAlign w:val="subscript"/>
            </w:rPr>
          </w:rPrChange>
        </w:rPr>
        <w:t>0</w:t>
      </w:r>
      <w:r>
        <w:t xml:space="preserve">, </w:t>
      </w:r>
    </w:p>
    <w:p w14:paraId="249A0A4A" w14:textId="77777777" w:rsidR="009C384F" w:rsidRDefault="00F92776" w:rsidP="009C384F">
      <w:pPr>
        <w:pStyle w:val="ListParagraph"/>
        <w:numPr>
          <w:ilvl w:val="0"/>
          <w:numId w:val="48"/>
        </w:numPr>
        <w:rPr>
          <w:ins w:id="273" w:author="Michael Colvin" w:date="2018-06-14T14:45:00Z"/>
        </w:rPr>
        <w:pPrChange w:id="274" w:author="Michael Colvin" w:date="2018-06-14T14:44:00Z">
          <w:pPr/>
        </w:pPrChange>
      </w:pPr>
      <w:r>
        <w:t xml:space="preserve">Mt, </w:t>
      </w:r>
    </w:p>
    <w:p w14:paraId="0F9F4244" w14:textId="64D59F0A" w:rsidR="009C384F" w:rsidRDefault="00F92776" w:rsidP="00966AF7">
      <w:pPr>
        <w:pStyle w:val="ListParagraph"/>
        <w:numPr>
          <w:ilvl w:val="0"/>
          <w:numId w:val="48"/>
        </w:numPr>
        <w:rPr>
          <w:ins w:id="275" w:author="Michael Colvin" w:date="2018-06-14T14:45:00Z"/>
        </w:rPr>
        <w:pPrChange w:id="276" w:author="Michael Colvin" w:date="2018-06-14T14:44:00Z">
          <w:pPr/>
        </w:pPrChange>
      </w:pPr>
      <w:r>
        <w:t xml:space="preserve">multi-state robust design).  </w:t>
      </w:r>
    </w:p>
    <w:p w14:paraId="707742A7" w14:textId="77777777" w:rsidR="009C384F" w:rsidRDefault="009C384F" w:rsidP="009C384F">
      <w:pPr>
        <w:rPr>
          <w:ins w:id="277" w:author="Michael Colvin" w:date="2018-06-14T14:45:00Z"/>
        </w:rPr>
        <w:pPrChange w:id="278" w:author="Michael Colvin" w:date="2018-06-14T14:45:00Z">
          <w:pPr/>
        </w:pPrChange>
      </w:pPr>
    </w:p>
    <w:p w14:paraId="096B591F" w14:textId="53FB72FD" w:rsidR="009C3A13" w:rsidRDefault="00B77D5C" w:rsidP="009C384F">
      <w:pPr>
        <w:pPrChange w:id="279" w:author="Michael Colvin" w:date="2018-06-14T14:45:00Z">
          <w:pPr/>
        </w:pPrChange>
      </w:pPr>
      <w:r>
        <w:t xml:space="preserve">All basin-level abundance estimates were computed as the sum of its segment-level abundances given an abundance estimate was available for each segment within the basin. </w:t>
      </w:r>
      <w:r w:rsidR="003D377F">
        <w:t xml:space="preserve"> If any segment-level abundance</w:t>
      </w:r>
      <w:r>
        <w:t xml:space="preserve"> estimate was missing, the weighted mean aggregation method was used to estimate the overall basin abundance.</w:t>
      </w:r>
      <w:r w:rsidR="00F92776">
        <w:t xml:space="preserve">  </w:t>
      </w:r>
      <w:r>
        <w:t>Each</w:t>
      </w:r>
      <w:r w:rsidR="0058409E">
        <w:t xml:space="preserve"> trend </w:t>
      </w:r>
      <w:r>
        <w:t>estimator, abundance estimator, and aggregation method</w:t>
      </w:r>
      <w:r w:rsidR="0058409E">
        <w:t xml:space="preserve"> are described in </w:t>
      </w:r>
      <w:commentRangeStart w:id="280"/>
      <w:r w:rsidR="00F92776">
        <w:t xml:space="preserve">further </w:t>
      </w:r>
      <w:r w:rsidR="0058409E">
        <w:t>detail below</w:t>
      </w:r>
      <w:commentRangeEnd w:id="280"/>
      <w:r w:rsidR="005B40F1">
        <w:rPr>
          <w:rStyle w:val="CommentReference"/>
        </w:rPr>
        <w:commentReference w:id="280"/>
      </w:r>
      <w:r w:rsidR="0058409E">
        <w:t xml:space="preserve">.      </w:t>
      </w:r>
    </w:p>
    <w:p w14:paraId="112D95B4" w14:textId="15A4A532" w:rsidR="009C3A13" w:rsidDel="00903BDD" w:rsidRDefault="009C3A13" w:rsidP="00D201BD">
      <w:pPr>
        <w:rPr>
          <w:del w:id="281" w:author="Michael Colvin" w:date="2018-06-14T15:09:00Z"/>
        </w:rPr>
      </w:pPr>
      <w:bookmarkStart w:id="282" w:name="_GoBack"/>
      <w:bookmarkEnd w:id="282"/>
    </w:p>
    <w:p w14:paraId="4869E2E4" w14:textId="405FD65D" w:rsidR="00F544BF" w:rsidDel="00903BDD" w:rsidRDefault="00F544BF" w:rsidP="00F544BF">
      <w:pPr>
        <w:pStyle w:val="Heading4"/>
        <w:rPr>
          <w:moveFrom w:id="283" w:author="Michael Colvin" w:date="2018-06-14T15:08:00Z"/>
          <w:sz w:val="28"/>
          <w:szCs w:val="28"/>
        </w:rPr>
      </w:pPr>
      <w:moveFromRangeStart w:id="284" w:author="Michael Colvin" w:date="2018-06-14T15:08:00Z" w:name="move516752241"/>
      <w:moveFrom w:id="285" w:author="Michael Colvin" w:date="2018-06-14T15:08:00Z">
        <w:r w:rsidRPr="00F544BF" w:rsidDel="00903BDD">
          <w:rPr>
            <w:sz w:val="28"/>
            <w:szCs w:val="28"/>
          </w:rPr>
          <w:t>Trend Estimators</w:t>
        </w:r>
      </w:moveFrom>
    </w:p>
    <w:p w14:paraId="42EC6F88" w14:textId="655191BC" w:rsidR="00F544BF" w:rsidRPr="00F544BF" w:rsidDel="00903BDD" w:rsidRDefault="00F544BF" w:rsidP="000A3366">
      <w:pPr>
        <w:rPr>
          <w:moveFrom w:id="286" w:author="Michael Colvin" w:date="2018-06-14T15:08:00Z"/>
        </w:rPr>
      </w:pPr>
      <w:moveFrom w:id="287" w:author="Michael Colvin" w:date="2018-06-14T15:08:00Z">
        <w:r w:rsidDel="00903BDD">
          <w:rPr>
            <w:bCs/>
            <w:iCs/>
          </w:rPr>
          <w:t>Population</w:t>
        </w:r>
        <w:r w:rsidRPr="00B033E2" w:rsidDel="00903BDD">
          <w:rPr>
            <w:bCs/>
            <w:iCs/>
          </w:rPr>
          <w:t xml:space="preserve"> t</w:t>
        </w:r>
        <w:r w:rsidRPr="00B033E2" w:rsidDel="00903BDD">
          <w:t xml:space="preserve">rend </w:t>
        </w:r>
        <w:r w:rsidRPr="00B033E2" w:rsidDel="00903BDD">
          <w:rPr>
            <w:bCs/>
            <w:iCs/>
          </w:rPr>
          <w:t xml:space="preserve">was defined </w:t>
        </w:r>
        <w:r w:rsidRPr="00B033E2" w:rsidDel="00903BDD">
          <w:t xml:space="preserve">as the population growth rate </w:t>
        </w:r>
        <w:r w:rsidRPr="00B033E2" w:rsidDel="00903BDD">
          <w:rPr>
            <w:position w:val="-6"/>
          </w:rPr>
          <w:object w:dxaOrig="220" w:dyaOrig="279" w14:anchorId="037F9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4.25pt" o:ole="">
              <v:imagedata r:id="rId9" o:title=""/>
            </v:shape>
            <o:OLEObject Type="Embed" ProgID="Equation.DSMT4" ShapeID="_x0000_i1025" DrawAspect="Content" ObjectID="_1590497521" r:id="rId10"/>
          </w:object>
        </w:r>
        <w:r w:rsidRPr="00B033E2" w:rsidDel="00903BDD">
          <w:t>, which describes how quickly the population is either growing (</w:t>
        </w:r>
        <w:r w:rsidRPr="00B033E2" w:rsidDel="00903BDD">
          <w:rPr>
            <w:position w:val="-6"/>
          </w:rPr>
          <w:object w:dxaOrig="540" w:dyaOrig="279" w14:anchorId="50FC477D">
            <v:shape id="_x0000_i1026" type="#_x0000_t75" style="width:26.1pt;height:14.25pt" o:ole="">
              <v:imagedata r:id="rId11" o:title=""/>
            </v:shape>
            <o:OLEObject Type="Embed" ProgID="Equation.DSMT4" ShapeID="_x0000_i1026" DrawAspect="Content" ObjectID="_1590497522" r:id="rId12"/>
          </w:object>
        </w:r>
        <w:r w:rsidRPr="00B033E2" w:rsidDel="00903BDD">
          <w:t>) or declining (</w:t>
        </w:r>
        <w:r w:rsidRPr="00B033E2" w:rsidDel="00903BDD">
          <w:rPr>
            <w:position w:val="-6"/>
          </w:rPr>
          <w:object w:dxaOrig="540" w:dyaOrig="279" w14:anchorId="794F58E7">
            <v:shape id="_x0000_i1027" type="#_x0000_t75" style="width:26.1pt;height:14.25pt" o:ole="">
              <v:imagedata r:id="rId13" o:title=""/>
            </v:shape>
            <o:OLEObject Type="Embed" ProgID="Equation.DSMT4" ShapeID="_x0000_i1027" DrawAspect="Content" ObjectID="_1590497523" r:id="rId14"/>
          </w:object>
        </w:r>
        <w:r w:rsidRPr="00B033E2" w:rsidDel="00903BDD">
          <w:t xml:space="preserve">) each year.  The trend, therefore, </w:t>
        </w:r>
        <w:r w:rsidRPr="00B033E2" w:rsidDel="00903BDD">
          <w:rPr>
            <w:bCs/>
            <w:iCs/>
          </w:rPr>
          <w:t xml:space="preserve">is a function of recruitment and survival and can </w:t>
        </w:r>
        <w:r w:rsidDel="00903BDD">
          <w:rPr>
            <w:bCs/>
            <w:iCs/>
          </w:rPr>
          <w:t xml:space="preserve">also </w:t>
        </w:r>
        <w:r w:rsidRPr="00B033E2" w:rsidDel="00903BDD">
          <w:rPr>
            <w:bCs/>
            <w:iCs/>
          </w:rPr>
          <w:t xml:space="preserve">be quantified as the ratio of abundance from one year to the next.  </w:t>
        </w:r>
      </w:moveFrom>
    </w:p>
    <w:p w14:paraId="394AB75C" w14:textId="0550B71C" w:rsidR="00F544BF" w:rsidRPr="00F544BF" w:rsidDel="00903BDD" w:rsidRDefault="00F544BF" w:rsidP="00F544BF">
      <w:pPr>
        <w:pStyle w:val="Heading5"/>
        <w:rPr>
          <w:moveFrom w:id="288" w:author="Michael Colvin" w:date="2018-06-14T15:08:00Z"/>
        </w:rPr>
      </w:pPr>
      <w:moveFrom w:id="289" w:author="Michael Colvin" w:date="2018-06-14T15:08:00Z">
        <w:r w:rsidRPr="00F544BF" w:rsidDel="00903BDD">
          <w:t>Abundance Based</w:t>
        </w:r>
      </w:moveFrom>
    </w:p>
    <w:p w14:paraId="6DC78D20" w14:textId="78DF5B8B" w:rsidR="006A0B21" w:rsidDel="00903BDD" w:rsidRDefault="00F544BF" w:rsidP="000A3366">
      <w:pPr>
        <w:pStyle w:val="BodyText"/>
        <w:spacing w:line="240" w:lineRule="auto"/>
        <w:ind w:firstLine="0"/>
        <w:rPr>
          <w:moveFrom w:id="290" w:author="Michael Colvin" w:date="2018-06-14T15:08:00Z"/>
        </w:rPr>
      </w:pPr>
      <w:moveFrom w:id="291" w:author="Michael Colvin" w:date="2018-06-14T15:08:00Z">
        <w:r w:rsidRPr="00B033E2" w:rsidDel="00903BDD">
          <w:t xml:space="preserve">Population </w:t>
        </w:r>
        <w:r w:rsidDel="00903BDD">
          <w:t>abundance</w:t>
        </w:r>
        <w:r w:rsidRPr="00B033E2" w:rsidDel="00903BDD">
          <w:t xml:space="preserve"> </w:t>
        </w:r>
        <w:r w:rsidRPr="00B033E2" w:rsidDel="00903BDD">
          <w:rPr>
            <w:noProof/>
          </w:rPr>
          <w:t>was</w:t>
        </w:r>
        <w:r w:rsidDel="00903BDD">
          <w:rPr>
            <w:noProof/>
          </w:rPr>
          <w:t xml:space="preserve"> assumed related to trend, </w:t>
        </w:r>
        <w:r w:rsidRPr="00B033E2" w:rsidDel="00903BDD">
          <w:rPr>
            <w:position w:val="-6"/>
          </w:rPr>
          <w:object w:dxaOrig="220" w:dyaOrig="279" w14:anchorId="30B6A6A6">
            <v:shape id="_x0000_i1028" type="#_x0000_t75" style="width:11.1pt;height:14.25pt" o:ole="">
              <v:imagedata r:id="rId9" o:title=""/>
            </v:shape>
            <o:OLEObject Type="Embed" ProgID="Equation.DSMT4" ShapeID="_x0000_i1028" DrawAspect="Content" ObjectID="_1590497524" r:id="rId15"/>
          </w:object>
        </w:r>
        <w:r w:rsidDel="00903BDD">
          <w:t>,</w:t>
        </w:r>
        <w:r w:rsidRPr="00B033E2" w:rsidDel="00903BDD">
          <w:rPr>
            <w:noProof/>
          </w:rPr>
          <w:t xml:space="preserve"> </w:t>
        </w:r>
        <w:r w:rsidRPr="00B033E2" w:rsidDel="00903BDD">
          <w:t>as</w:t>
        </w:r>
        <w:r w:rsidRPr="00B033E2" w:rsidDel="00903BDD">
          <w:rPr>
            <w:b/>
            <w:bCs/>
            <w:iCs/>
          </w:rPr>
          <w:t xml:space="preserve"> </w:t>
        </w:r>
        <w:r w:rsidRPr="00B033E2" w:rsidDel="00903BDD">
          <w:rPr>
            <w:position w:val="-12"/>
          </w:rPr>
          <w:object w:dxaOrig="1120" w:dyaOrig="380" w14:anchorId="6A240359">
            <v:shape id="_x0000_i1029" type="#_x0000_t75" style="width:54.6pt;height:18.6pt" o:ole="">
              <v:imagedata r:id="rId16" o:title=""/>
            </v:shape>
            <o:OLEObject Type="Embed" ProgID="Equation.DSMT4" ShapeID="_x0000_i1029" DrawAspect="Content" ObjectID="_1590497525" r:id="rId17"/>
          </w:object>
        </w:r>
        <w:r w:rsidRPr="00B033E2" w:rsidDel="00903BDD">
          <w:rPr>
            <w:b/>
            <w:bCs/>
            <w:iCs/>
          </w:rPr>
          <w:t xml:space="preserve"> </w:t>
        </w:r>
        <w:r w:rsidRPr="00B033E2" w:rsidDel="00903BDD">
          <w:t xml:space="preserve">where </w:t>
        </w:r>
        <w:r w:rsidRPr="00B033E2" w:rsidDel="00903BDD">
          <w:rPr>
            <w:position w:val="-12"/>
          </w:rPr>
          <w:object w:dxaOrig="320" w:dyaOrig="360" w14:anchorId="02A14D65">
            <v:shape id="_x0000_i1030" type="#_x0000_t75" style="width:17.4pt;height:18.2pt" o:ole="">
              <v:imagedata r:id="rId18" o:title=""/>
            </v:shape>
            <o:OLEObject Type="Embed" ProgID="Equation.DSMT4" ShapeID="_x0000_i1030" DrawAspect="Content" ObjectID="_1590497526" r:id="rId19"/>
          </w:object>
        </w:r>
        <w:r w:rsidDel="00903BDD">
          <w:t xml:space="preserve"> is the population size in</w:t>
        </w:r>
        <w:r w:rsidRPr="00B033E2" w:rsidDel="00903BDD">
          <w:t xml:space="preserve"> </w:t>
        </w:r>
        <w:r w:rsidRPr="00B033E2" w:rsidDel="00903BDD">
          <w:rPr>
            <w:noProof/>
          </w:rPr>
          <w:t>year</w:t>
        </w:r>
        <w:r w:rsidRPr="00B033E2" w:rsidDel="00903BDD">
          <w:t xml:space="preserve"> </w:t>
        </w:r>
        <w:r w:rsidRPr="00B033E2" w:rsidDel="00903BDD">
          <w:rPr>
            <w:position w:val="-6"/>
          </w:rPr>
          <w:object w:dxaOrig="139" w:dyaOrig="240" w14:anchorId="0122C9ED">
            <v:shape id="_x0000_i1031" type="#_x0000_t75" style="width:6.75pt;height:11.85pt" o:ole="">
              <v:imagedata r:id="rId20" o:title=""/>
            </v:shape>
            <o:OLEObject Type="Embed" ProgID="Equation.DSMT4" ShapeID="_x0000_i1031" DrawAspect="Content" ObjectID="_1590497527" r:id="rId21"/>
          </w:object>
        </w:r>
        <w:r w:rsidRPr="00B033E2" w:rsidDel="00903BDD">
          <w:t xml:space="preserve"> and </w:t>
        </w:r>
        <w:r w:rsidRPr="00B033E2" w:rsidDel="00903BDD">
          <w:rPr>
            <w:position w:val="-12"/>
          </w:rPr>
          <w:object w:dxaOrig="340" w:dyaOrig="360" w14:anchorId="2EA93F59">
            <v:shape id="_x0000_i1032" type="#_x0000_t75" style="width:18.2pt;height:18.2pt" o:ole="">
              <v:imagedata r:id="rId22" o:title=""/>
            </v:shape>
            <o:OLEObject Type="Embed" ProgID="Equation.DSMT4" ShapeID="_x0000_i1032" DrawAspect="Content" ObjectID="_1590497528" r:id="rId23"/>
          </w:object>
        </w:r>
        <w:r w:rsidRPr="00B033E2" w:rsidDel="00903BDD">
          <w:t xml:space="preserve"> is the initial population size.  </w:t>
        </w:r>
        <w:r w:rsidRPr="00B033E2" w:rsidDel="00903BDD">
          <w:rPr>
            <w:noProof/>
          </w:rPr>
          <w:t>Taking the natural logarithm of both sides of this equation yields</w:t>
        </w:r>
        <w:r w:rsidRPr="00B033E2" w:rsidDel="00903BDD">
          <w:rPr>
            <w:b/>
            <w:bCs/>
            <w:iCs/>
            <w:noProof/>
          </w:rPr>
          <w:t xml:space="preserve"> </w:t>
        </w:r>
        <w:r w:rsidRPr="00B033E2" w:rsidDel="00903BDD">
          <w:rPr>
            <w:noProof/>
            <w:position w:val="-12"/>
          </w:rPr>
          <w:object w:dxaOrig="2540" w:dyaOrig="360" w14:anchorId="2DF0174A">
            <v:shape id="_x0000_i1033" type="#_x0000_t75" style="width:125.8pt;height:18.2pt" o:ole="">
              <v:imagedata r:id="rId24" o:title=""/>
            </v:shape>
            <o:OLEObject Type="Embed" ProgID="Equation.DSMT4" ShapeID="_x0000_i1033" DrawAspect="Content" ObjectID="_1590497529" r:id="rId25"/>
          </w:object>
        </w:r>
        <w:r w:rsidRPr="00B033E2" w:rsidDel="00903BDD">
          <w:rPr>
            <w:b/>
            <w:bCs/>
            <w:iCs/>
            <w:noProof/>
          </w:rPr>
          <w:t xml:space="preserve"> </w:t>
        </w:r>
        <w:r w:rsidRPr="00B033E2" w:rsidDel="00903BDD">
          <w:rPr>
            <w:noProof/>
          </w:rPr>
          <w:t>In other words</w:t>
        </w:r>
        <w:r w:rsidRPr="00B033E2" w:rsidDel="00903BDD">
          <w:t xml:space="preserve">, </w:t>
        </w:r>
        <w:r w:rsidR="00A55D66" w:rsidDel="00903BDD">
          <w:t>the log-transformed annual abundance can be approximated by a</w:t>
        </w:r>
        <w:r w:rsidRPr="00B033E2" w:rsidDel="00903BDD">
          <w:t xml:space="preserve"> linear model with a slope directly related </w:t>
        </w:r>
        <w:r w:rsidRPr="00B033E2" w:rsidDel="00903BDD">
          <w:rPr>
            <w:noProof/>
          </w:rPr>
          <w:t>to</w:t>
        </w:r>
        <w:r w:rsidR="00A55D66" w:rsidRPr="00A55D66" w:rsidDel="00903BDD">
          <w:rPr>
            <w:noProof/>
            <w:sz w:val="12"/>
            <w:szCs w:val="12"/>
          </w:rPr>
          <w:t xml:space="preserve"> </w:t>
        </w:r>
        <w:r w:rsidR="00A55D66" w:rsidRPr="00A55D66" w:rsidDel="00903BDD">
          <w:rPr>
            <w:position w:val="-6"/>
          </w:rPr>
          <w:object w:dxaOrig="220" w:dyaOrig="279" w14:anchorId="62F37C1A">
            <v:shape id="_x0000_i1034" type="#_x0000_t75" style="width:11.1pt;height:14.25pt" o:ole="">
              <v:imagedata r:id="rId26" o:title=""/>
            </v:shape>
            <o:OLEObject Type="Embed" ProgID="Equation.DSMT4" ShapeID="_x0000_i1034" DrawAspect="Content" ObjectID="_1590497530" r:id="rId27"/>
          </w:object>
        </w:r>
        <w:r w:rsidR="00A55D66" w:rsidDel="00903BDD">
          <w:t>.  The abundance based trend estimator</w:t>
        </w:r>
        <w:r w:rsidRPr="00B033E2" w:rsidDel="00903BDD">
          <w:t xml:space="preserve"> fit</w:t>
        </w:r>
        <w:r w:rsidR="00A55D66" w:rsidDel="00903BDD">
          <w:t>s a linear model</w:t>
        </w:r>
        <w:r w:rsidR="004C68D9" w:rsidDel="00903BDD">
          <w:t xml:space="preserve"> to 10</w:t>
        </w:r>
        <w:r w:rsidR="00A55D66" w:rsidDel="00903BDD">
          <w:t xml:space="preserve"> years of </w:t>
        </w:r>
        <w:r w:rsidRPr="00B033E2" w:rsidDel="00903BDD">
          <w:t>log-transformed segment</w:t>
        </w:r>
        <w:r w:rsidDel="00903BDD">
          <w:t>-</w:t>
        </w:r>
        <w:r w:rsidR="00A55D66" w:rsidDel="00903BDD">
          <w:t>level abundance estimates</w:t>
        </w:r>
        <w:r w:rsidR="006A0B21" w:rsidDel="00903BDD">
          <w:t>, where the</w:t>
        </w:r>
        <w:r w:rsidR="004C68D9" w:rsidDel="00903BDD">
          <w:t xml:space="preserve"> abundance estimates were computed by the abundance estimator</w:t>
        </w:r>
        <w:r w:rsidR="006A0B21" w:rsidDel="00903BDD">
          <w:t xml:space="preserve"> prescribed by the</w:t>
        </w:r>
        <w:r w:rsidR="004C68D9" w:rsidDel="00903BDD">
          <w:t xml:space="preserve"> choice of estimator package (table 2).  </w:t>
        </w:r>
        <w:r w:rsidRPr="00B033E2" w:rsidDel="00903BDD">
          <w:t xml:space="preserve">In particular, </w:t>
        </w:r>
        <w:r w:rsidR="00A55D66" w:rsidDel="00903BDD">
          <w:t>the estimator fits the model</w:t>
        </w:r>
        <w:r w:rsidR="00A55D66" w:rsidDel="00903BDD">
          <w:rPr>
            <w:b/>
            <w:bCs/>
            <w:iCs/>
          </w:rPr>
          <w:t xml:space="preserve"> </w:t>
        </w:r>
        <w:r w:rsidRPr="00777708" w:rsidDel="00903BDD">
          <w:rPr>
            <w:position w:val="-12"/>
          </w:rPr>
          <w:object w:dxaOrig="4520" w:dyaOrig="360" w14:anchorId="4166BFA4">
            <v:shape id="_x0000_i1035" type="#_x0000_t75" style="width:226.3pt;height:18.2pt" o:ole="">
              <v:imagedata r:id="rId28" o:title=""/>
            </v:shape>
            <o:OLEObject Type="Embed" ProgID="Equation.DSMT4" ShapeID="_x0000_i1035" DrawAspect="Content" ObjectID="_1590497531" r:id="rId29"/>
          </w:object>
        </w:r>
        <w:r w:rsidDel="00903BDD">
          <w:t xml:space="preserve"> </w:t>
        </w:r>
        <w:r w:rsidR="004C68D9" w:rsidDel="00903BDD">
          <w:t>accounting for an effect of segment</w:t>
        </w:r>
        <w:r w:rsidR="006A0B21" w:rsidDel="00903BDD">
          <w:t xml:space="preserve">.  The average trend is estimated as </w:t>
        </w:r>
        <w:r w:rsidR="006A0B21" w:rsidRPr="00777708" w:rsidDel="00903BDD">
          <w:rPr>
            <w:position w:val="-6"/>
          </w:rPr>
          <w:object w:dxaOrig="720" w:dyaOrig="360" w14:anchorId="0CC19B3F">
            <v:shape id="_x0000_i1036" type="#_x0000_t75" style="width:36.8pt;height:18.2pt" o:ole="">
              <v:imagedata r:id="rId30" o:title=""/>
            </v:shape>
            <o:OLEObject Type="Embed" ProgID="Equation.DSMT4" ShapeID="_x0000_i1036" DrawAspect="Content" ObjectID="_1590497532" r:id="rId31"/>
          </w:object>
        </w:r>
        <w:r w:rsidR="006A0B21" w:rsidRPr="00B033E2" w:rsidDel="00903BDD">
          <w:t xml:space="preserve">with standard error </w:t>
        </w:r>
        <w:r w:rsidR="006A0B21" w:rsidRPr="006A0B21" w:rsidDel="00903BDD">
          <w:rPr>
            <w:position w:val="-12"/>
          </w:rPr>
          <w:object w:dxaOrig="1240" w:dyaOrig="420" w14:anchorId="53284E22">
            <v:shape id="_x0000_i1037" type="#_x0000_t75" style="width:62.1pt;height:20.95pt" o:ole="">
              <v:imagedata r:id="rId32" o:title=""/>
            </v:shape>
            <o:OLEObject Type="Embed" ProgID="Equation.DSMT4" ShapeID="_x0000_i1037" DrawAspect="Content" ObjectID="_1590497533" r:id="rId33"/>
          </w:object>
        </w:r>
        <w:r w:rsidR="006A0B21" w:rsidDel="00903BDD">
          <w:t xml:space="preserve"> </w:t>
        </w:r>
        <w:r w:rsidR="006A0B21" w:rsidRPr="00B033E2" w:rsidDel="00903BDD">
          <w:t>as calculated using a first</w:t>
        </w:r>
        <w:r w:rsidR="006A0B21" w:rsidDel="00903BDD">
          <w:t>-</w:t>
        </w:r>
        <w:r w:rsidR="006A0B21" w:rsidRPr="00B033E2" w:rsidDel="00903BDD">
          <w:t>order approximation under the delta method</w:t>
        </w:r>
        <w:r w:rsidR="006A0B21" w:rsidDel="00903BDD">
          <w:t xml:space="preserve"> </w:t>
        </w:r>
        <w:r w:rsidR="006A0B21" w:rsidDel="00903BDD">
          <w:fldChar w:fldCharType="begin"/>
        </w:r>
        <w:r w:rsidR="006A0B21" w:rsidDel="00903BDD">
          <w:instrText xml:space="preserve"> ADDIN EN.CITE &lt;EndNote&gt;&lt;Cite&gt;&lt;Author&gt;Powell&lt;/Author&gt;&lt;Year&gt;2007&lt;/Year&gt;&lt;RecNum&gt;4287&lt;/RecNum&gt;&lt;DisplayText&gt;(Powell, 2007)&lt;/DisplayText&gt;&lt;record&gt;&lt;rec-number&gt;4287&lt;/rec-number&gt;&lt;foreign-keys&gt;&lt;key app="EN" db-id="tt9r9zwau55dtxedv2kvxfshxwpvwv9x9e9s" timestamp="1366659290"&gt;4287&lt;/key&gt;&lt;/foreign-keys&gt;&lt;ref-type name="Journal Article"&gt;17&lt;/ref-type&gt;&lt;contributors&gt;&lt;authors&gt;&lt;author&gt;Powell, L. A.&lt;/author&gt;&lt;/authors&gt;&lt;/contributors&gt;&lt;auth-address&gt;Powell, LA&amp;#xD;Univ Nebraska, Sch Nat Resources, 419 Hardin Hall, Lincoln, NE 68583 USA&amp;#xD;Univ Nebraska, Sch Nat Resources, 419 Hardin Hall, Lincoln, NE 68583 USA&amp;#xD;Univ Nebraska, Sch Nat Resources, Lincoln, NE 68583 USA&lt;/auth-address&gt;&lt;titles&gt;&lt;title&gt;Approximating variance of demographic parameters using the delta method: A reference for avian biologists&lt;/title&gt;&lt;secondary-title&gt;Condor&lt;/secondary-title&gt;&lt;alt-title&gt;Condor&lt;/alt-title&gt;&lt;/titles&gt;&lt;periodical&gt;&lt;full-title&gt;Condor&lt;/full-title&gt;&lt;abbr-1&gt;Condor&lt;/abbr-1&gt;&lt;/periodical&gt;&lt;alt-periodical&gt;&lt;full-title&gt;Condor&lt;/full-title&gt;&lt;abbr-1&gt;Condor&lt;/abbr-1&gt;&lt;/alt-periodical&gt;&lt;pages&gt;949-954&lt;/pages&gt;&lt;volume&gt;109&lt;/volume&gt;&lt;number&gt;4&lt;/number&gt;&lt;keywords&gt;&lt;keyword&gt;delta method&lt;/keyword&gt;&lt;keyword&gt;demographic analyses&lt;/keyword&gt;&lt;keyword&gt;sampling variance approximation&lt;/keyword&gt;&lt;keyword&gt;populations&lt;/keyword&gt;&lt;keyword&gt;survival&lt;/keyword&gt;&lt;/keywords&gt;&lt;dates&gt;&lt;year&gt;2007&lt;/year&gt;&lt;pub-dates&gt;&lt;date&gt;Nov&lt;/date&gt;&lt;/pub-dates&gt;&lt;/dates&gt;&lt;isbn&gt;0010-5422&lt;/isbn&gt;&lt;accession-num&gt;ISI:000252170600019&lt;/accession-num&gt;&lt;call-num&gt;L143&lt;/call-num&gt;&lt;urls&gt;&lt;related-urls&gt;&lt;url&gt;&amp;lt;Go to ISI&amp;gt;://000252170600019&lt;/url&gt;&lt;/related-urls&gt;&lt;/urls&gt;&lt;electronic-resource-num&gt;Doi 10.1650/0010-5422(2007)109[949:Avodpu]2.0.Co;2&lt;/electronic-resource-num&gt;&lt;language&gt;English&lt;/language&gt;&lt;/record&gt;&lt;/Cite&gt;&lt;/EndNote&gt;</w:instrText>
        </w:r>
        <w:r w:rsidR="006A0B21" w:rsidDel="00903BDD">
          <w:fldChar w:fldCharType="separate"/>
        </w:r>
        <w:r w:rsidR="006A0B21" w:rsidDel="00903BDD">
          <w:rPr>
            <w:noProof/>
          </w:rPr>
          <w:t>(Powell, 2007)</w:t>
        </w:r>
        <w:r w:rsidR="006A0B21" w:rsidDel="00903BDD">
          <w:fldChar w:fldCharType="end"/>
        </w:r>
        <w:r w:rsidR="006A0B21" w:rsidRPr="00B033E2" w:rsidDel="00903BDD">
          <w:t xml:space="preserve">, where </w:t>
        </w:r>
        <w:r w:rsidR="006A0B21" w:rsidRPr="006A0B21" w:rsidDel="00903BDD">
          <w:rPr>
            <w:position w:val="-12"/>
          </w:rPr>
          <w:object w:dxaOrig="780" w:dyaOrig="400" w14:anchorId="38A61E05">
            <v:shape id="_x0000_i1038" type="#_x0000_t75" style="width:39.15pt;height:20.2pt" o:ole="">
              <v:imagedata r:id="rId34" o:title=""/>
            </v:shape>
            <o:OLEObject Type="Embed" ProgID="Equation.DSMT4" ShapeID="_x0000_i1038" DrawAspect="Content" ObjectID="_1590497534" r:id="rId35"/>
          </w:object>
        </w:r>
        <w:r w:rsidR="006A0B21" w:rsidRPr="00B033E2" w:rsidDel="00903BDD">
          <w:t xml:space="preserve"> is the standard error of the slope estimate</w:t>
        </w:r>
        <w:r w:rsidR="006A0B21" w:rsidDel="00903BDD">
          <w:t xml:space="preserve">, </w:t>
        </w:r>
        <w:r w:rsidR="006A0B21" w:rsidRPr="006A0B21" w:rsidDel="00903BDD">
          <w:rPr>
            <w:position w:val="-12"/>
          </w:rPr>
          <w:object w:dxaOrig="300" w:dyaOrig="400" w14:anchorId="10B5833A">
            <v:shape id="_x0000_i1039" type="#_x0000_t75" style="width:15.05pt;height:20.2pt" o:ole="">
              <v:imagedata r:id="rId36" o:title=""/>
            </v:shape>
            <o:OLEObject Type="Embed" ProgID="Equation.DSMT4" ShapeID="_x0000_i1039" DrawAspect="Content" ObjectID="_1590497535" r:id="rId37"/>
          </w:object>
        </w:r>
        <w:r w:rsidR="006A0B21" w:rsidRPr="00B033E2" w:rsidDel="00903BDD">
          <w:t>.</w:t>
        </w:r>
        <w:r w:rsidR="006A0B21" w:rsidDel="00903BDD">
          <w:t xml:space="preserve">   </w:t>
        </w:r>
      </w:moveFrom>
    </w:p>
    <w:p w14:paraId="71C5B159" w14:textId="5F4B593D" w:rsidR="00F544BF" w:rsidRPr="00B033E2" w:rsidDel="00903BDD" w:rsidRDefault="00F544BF" w:rsidP="006A0B21">
      <w:pPr>
        <w:pStyle w:val="Heading5"/>
        <w:rPr>
          <w:moveFrom w:id="292" w:author="Michael Colvin" w:date="2018-06-14T15:08:00Z"/>
        </w:rPr>
      </w:pPr>
      <w:moveFrom w:id="293" w:author="Michael Colvin" w:date="2018-06-14T15:08:00Z">
        <w:r w:rsidDel="00903BDD">
          <w:t>Catch-Effort</w:t>
        </w:r>
        <w:r w:rsidRPr="00F544BF" w:rsidDel="00903BDD">
          <w:t xml:space="preserve"> Based</w:t>
        </w:r>
      </w:moveFrom>
    </w:p>
    <w:p w14:paraId="56E19C7C" w14:textId="714C95DF" w:rsidR="00B819B2" w:rsidDel="00903BDD" w:rsidRDefault="00F544BF" w:rsidP="000A3366">
      <w:pPr>
        <w:pStyle w:val="BodyText"/>
        <w:spacing w:line="276" w:lineRule="auto"/>
        <w:ind w:firstLine="0"/>
        <w:rPr>
          <w:moveFrom w:id="294" w:author="Michael Colvin" w:date="2018-06-14T15:08:00Z"/>
        </w:rPr>
      </w:pPr>
      <w:moveFrom w:id="295" w:author="Michael Colvin" w:date="2018-06-14T15:08:00Z">
        <w:r w:rsidRPr="00B033E2" w:rsidDel="00903BDD">
          <w:t>Catch</w:t>
        </w:r>
        <w:r w:rsidRPr="00B033E2" w:rsidDel="00903BDD">
          <w:rPr>
            <w:bCs/>
            <w:iCs/>
          </w:rPr>
          <w:t xml:space="preserve"> per unit</w:t>
        </w:r>
        <w:r w:rsidRPr="00B033E2" w:rsidDel="00903BDD">
          <w:t xml:space="preserve"> </w:t>
        </w:r>
        <w:r w:rsidRPr="00B033E2" w:rsidDel="00903BDD">
          <w:rPr>
            <w:bCs/>
            <w:iCs/>
          </w:rPr>
          <w:t>e</w:t>
        </w:r>
        <w:r w:rsidRPr="00B033E2" w:rsidDel="00903BDD">
          <w:t xml:space="preserve">ffort has historically been used to estimate population trend </w:t>
        </w:r>
        <w:r w:rsidRPr="00B033E2" w:rsidDel="00903BDD">
          <w:fldChar w:fldCharType="begin"/>
        </w:r>
        <w:r w:rsidDel="00903BDD">
          <w:instrText xml:space="preserve"> ADDIN EN.CITE &lt;EndNote&gt;&lt;Cite&gt;&lt;Author&gt;Wildhaber&lt;/Author&gt;&lt;Year&gt;2011&lt;/Year&gt;&lt;RecNum&gt;5221&lt;/RecNum&gt;&lt;DisplayText&gt;(Wildhaber and others, 2011)&lt;/DisplayText&gt;&lt;record&gt;&lt;rec-number&gt;5221&lt;/rec-number&gt;&lt;foreign-keys&gt;&lt;key app="EN" db-id="tt9r9zwau55dtxedv2kvxfshxwpvwv9x9e9s" timestamp="1495645537"&gt;5221&lt;/key&gt;&lt;/foreign-keys&gt;&lt;ref-type name="Journal Article"&gt;17&lt;/ref-type&gt;&lt;contributors&gt;&lt;authors&gt;&lt;author&gt;Wildhaber, M.L.&lt;/author&gt;&lt;author&gt;Holan, S.H.&lt;/author&gt;&lt;author&gt;Bryan, J.L.&lt;/author&gt;&lt;author&gt;Gladish, D.W.&lt;/author&gt;&lt;author&gt;Ellersieck, M.&lt;/author&gt;&lt;/authors&gt;&lt;/contributors&gt;&lt;auth-address&gt;Wildhaber, ML&amp;#xD;US Geol Survey, Columbia Environm Res Ctr, 4200 New Haven Rd, Columbia, MO 65201 USA&amp;#xD;US Geol Survey, Columbia Environm Res Ctr, 4200 New Haven Rd, Columbia, MO 65201 USA&amp;#xD;US Geol Survey, Columbia Environm Res Ctr, Columbia, MO 65201 USA&amp;#xD;Univ Missouri, Dept Stat, Columbia, MO 65211 USA&lt;/auth-address&gt;&lt;titles&gt;&lt;title&gt;Assessing power of large river fish monitoring programs to detect population changes: The Missouri River sturgeon example&lt;/title&gt;&lt;secondary-title&gt;Journal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Ichthyol&lt;/abbr-1&gt;&lt;/alt-periodical&gt;&lt;pages&gt;282–290&lt;/pages&gt;&lt;volume&gt;27&lt;/volume&gt;&lt;number&gt;2&lt;/number&gt;&lt;keywords&gt;&lt;keyword&gt;shovelnose sturgeon&lt;/keyword&gt;&lt;keyword&gt;pallid sturgeon&lt;/keyword&gt;&lt;keyword&gt;trends&lt;/keyword&gt;&lt;/keywords&gt;&lt;dates&gt;&lt;year&gt;2011&lt;/year&gt;&lt;pub-dates&gt;&lt;date&gt;Apr&lt;/date&gt;&lt;/pub-dates&gt;&lt;/dates&gt;&lt;isbn&gt;0175-8659&lt;/isbn&gt;&lt;accession-num&gt;WOS:000288864600021&lt;/accession-num&gt;&lt;urls&gt;&lt;related-urls&gt;&lt;url&gt;http://dx.doi.org/10.1111/j.1439-0426.2010.01635.x&lt;/url&gt;&lt;/related-urls&gt;&lt;/urls&gt;&lt;electronic-resource-num&gt;10.1111/j.1439-0426.2010.01635.x&lt;/electronic-resource-num&gt;&lt;language&gt;English&lt;/language&gt;&lt;/record&gt;&lt;/Cite&gt;&lt;/EndNote&gt;</w:instrText>
        </w:r>
        <w:r w:rsidRPr="00B033E2" w:rsidDel="00903BDD">
          <w:fldChar w:fldCharType="separate"/>
        </w:r>
        <w:r w:rsidDel="00903BDD">
          <w:rPr>
            <w:noProof/>
          </w:rPr>
          <w:t>(Wildhaber and others, 2011)</w:t>
        </w:r>
        <w:r w:rsidRPr="00B033E2" w:rsidDel="00903BDD">
          <w:fldChar w:fldCharType="end"/>
        </w:r>
        <w:r w:rsidDel="00903BDD">
          <w:t xml:space="preserve">; </w:t>
        </w:r>
        <w:r w:rsidR="006A0B21" w:rsidDel="00903BDD">
          <w:t xml:space="preserve">however, it differs from mark-recapture </w:t>
        </w:r>
        <w:r w:rsidDel="00903BDD">
          <w:t>abundance</w:t>
        </w:r>
        <w:r w:rsidR="006A0B21" w:rsidDel="00903BDD">
          <w:t xml:space="preserve"> estimators </w:t>
        </w:r>
        <w:r w:rsidDel="00903BDD">
          <w:t xml:space="preserve">in that it is an estimate of </w:t>
        </w:r>
        <w:r w:rsidRPr="00882328" w:rsidDel="00903BDD">
          <w:rPr>
            <w:i/>
          </w:rPr>
          <w:t>relative</w:t>
        </w:r>
        <w:r w:rsidRPr="00B033E2" w:rsidDel="00903BDD">
          <w:t xml:space="preserve"> abundance.  The catch effort estimator assumes that catch per unit effort (CPUE) </w:t>
        </w:r>
        <w:r w:rsidR="006A0B21" w:rsidDel="00903BDD">
          <w:t>i</w:t>
        </w:r>
        <w:r w:rsidR="00000473" w:rsidDel="00903BDD">
          <w:t>s proportional to abundance.  C</w:t>
        </w:r>
        <w:r w:rsidDel="00903BDD">
          <w:t>onsequently, t</w:t>
        </w:r>
        <w:r w:rsidRPr="00B033E2" w:rsidDel="00903BDD">
          <w:t>he log-transformed CPUE is also a linear function of t</w:t>
        </w:r>
        <w:r w:rsidR="00B819B2" w:rsidDel="00903BDD">
          <w:t>he log-transformed growth rate,</w:t>
        </w:r>
        <w:r w:rsidR="00B819B2" w:rsidRPr="00B819B2" w:rsidDel="00903BDD">
          <w:rPr>
            <w:sz w:val="12"/>
            <w:szCs w:val="12"/>
          </w:rPr>
          <w:t xml:space="preserve"> </w:t>
        </w:r>
        <w:r w:rsidRPr="00B033E2" w:rsidDel="00903BDD">
          <w:rPr>
            <w:position w:val="-6"/>
          </w:rPr>
          <w:object w:dxaOrig="220" w:dyaOrig="279" w14:anchorId="386E014B">
            <v:shape id="_x0000_i1040" type="#_x0000_t75" style="width:11.1pt;height:14.25pt" o:ole="">
              <v:imagedata r:id="rId38" o:title=""/>
            </v:shape>
            <o:OLEObject Type="Embed" ProgID="Equation.DSMT4" ShapeID="_x0000_i1040" DrawAspect="Content" ObjectID="_1590497536" r:id="rId39"/>
          </w:object>
        </w:r>
        <w:r w:rsidR="00000473" w:rsidDel="00903BDD">
          <w:t>, justifying an approach similar to the abundance-based estimator.</w:t>
        </w:r>
        <w:r w:rsidRPr="00B033E2" w:rsidDel="00903BDD">
          <w:t xml:space="preserve"> </w:t>
        </w:r>
        <w:r w:rsidR="00000473" w:rsidDel="00903BDD">
          <w:t>The catch-effort based trend estimator fits the linear model:</w:t>
        </w:r>
        <w:r w:rsidR="00B819B2" w:rsidDel="00903BDD">
          <w:t xml:space="preserve"> </w:t>
        </w:r>
      </w:moveFrom>
    </w:p>
    <w:p w14:paraId="74649602" w14:textId="09590E57" w:rsidR="00B819B2" w:rsidDel="00903BDD" w:rsidRDefault="00F544BF" w:rsidP="00B819B2">
      <w:pPr>
        <w:pStyle w:val="BodyText"/>
        <w:spacing w:line="276" w:lineRule="auto"/>
        <w:ind w:left="1440"/>
        <w:rPr>
          <w:moveFrom w:id="296" w:author="Michael Colvin" w:date="2018-06-14T15:08:00Z"/>
        </w:rPr>
      </w:pPr>
      <w:moveFrom w:id="297" w:author="Michael Colvin" w:date="2018-06-14T15:08:00Z">
        <w:r w:rsidRPr="00B033E2" w:rsidDel="00903BDD">
          <w:rPr>
            <w:position w:val="-12"/>
          </w:rPr>
          <w:object w:dxaOrig="4080" w:dyaOrig="360" w14:anchorId="6F34779B">
            <v:shape id="_x0000_i1041" type="#_x0000_t75" style="width:204.15pt;height:18.2pt" o:ole="">
              <v:imagedata r:id="rId40" o:title=""/>
            </v:shape>
            <o:OLEObject Type="Embed" ProgID="Equation.DSMT4" ShapeID="_x0000_i1041" DrawAspect="Content" ObjectID="_1590497537" r:id="rId41"/>
          </w:object>
        </w:r>
        <w:r w:rsidR="006A0B21" w:rsidDel="00903BDD">
          <w:t xml:space="preserve"> </w:t>
        </w:r>
        <w:r w:rsidR="00B819B2" w:rsidDel="00903BDD">
          <w:tab/>
        </w:r>
        <w:r w:rsidR="00B819B2" w:rsidDel="00903BDD">
          <w:tab/>
        </w:r>
        <w:r w:rsidR="00B819B2" w:rsidDel="00903BDD">
          <w:tab/>
        </w:r>
        <w:r w:rsidR="00B819B2" w:rsidDel="00903BDD">
          <w:tab/>
        </w:r>
        <w:r w:rsidR="0052329E" w:rsidDel="00903BDD">
          <w:t xml:space="preserve">  </w:t>
        </w:r>
        <w:r w:rsidR="00FD1462" w:rsidDel="00903BDD">
          <w:t xml:space="preserve">   </w:t>
        </w:r>
        <w:r w:rsidR="00B819B2" w:rsidDel="00903BDD">
          <w:t>(1)</w:t>
        </w:r>
      </w:moveFrom>
    </w:p>
    <w:p w14:paraId="0C6C7CDD" w14:textId="7A3D1EC8" w:rsidR="00F544BF" w:rsidRDefault="00F544BF" w:rsidP="00890F60">
      <w:pPr>
        <w:pStyle w:val="BodyText"/>
        <w:spacing w:line="240" w:lineRule="auto"/>
        <w:ind w:firstLine="0"/>
      </w:pPr>
      <w:moveFrom w:id="298" w:author="Michael Colvin" w:date="2018-06-14T15:08:00Z">
        <w:r w:rsidRPr="00B033E2" w:rsidDel="00903BDD">
          <w:t xml:space="preserve">to the </w:t>
        </w:r>
        <w:r w:rsidRPr="00B033E2" w:rsidDel="00903BDD">
          <w:rPr>
            <w:noProof/>
          </w:rPr>
          <w:t>segment</w:t>
        </w:r>
        <w:r w:rsidDel="00903BDD">
          <w:rPr>
            <w:noProof/>
          </w:rPr>
          <w:t>-</w:t>
        </w:r>
        <w:r w:rsidR="006A0B21" w:rsidDel="00903BDD">
          <w:rPr>
            <w:noProof/>
          </w:rPr>
          <w:t>level catch-</w:t>
        </w:r>
        <w:r w:rsidRPr="00B033E2" w:rsidDel="00903BDD">
          <w:rPr>
            <w:noProof/>
          </w:rPr>
          <w:t>effort data</w:t>
        </w:r>
        <w:r w:rsidR="00000473" w:rsidDel="00903BDD">
          <w:t xml:space="preserve"> and estimates the average trend as </w:t>
        </w:r>
        <w:r w:rsidR="00000473" w:rsidRPr="00777708" w:rsidDel="00903BDD">
          <w:rPr>
            <w:position w:val="-6"/>
          </w:rPr>
          <w:object w:dxaOrig="720" w:dyaOrig="360" w14:anchorId="1C11FFFA">
            <v:shape id="_x0000_i1042" type="#_x0000_t75" style="width:36.8pt;height:18.2pt" o:ole="">
              <v:imagedata r:id="rId30" o:title=""/>
            </v:shape>
            <o:OLEObject Type="Embed" ProgID="Equation.DSMT4" ShapeID="_x0000_i1042" DrawAspect="Content" ObjectID="_1590497538" r:id="rId42"/>
          </w:object>
        </w:r>
        <w:r w:rsidR="00000473" w:rsidRPr="00B033E2" w:rsidDel="00903BDD">
          <w:t xml:space="preserve">with standard error </w:t>
        </w:r>
        <w:r w:rsidR="00000473" w:rsidRPr="00000473" w:rsidDel="00903BDD">
          <w:rPr>
            <w:position w:val="-12"/>
          </w:rPr>
          <w:object w:dxaOrig="1219" w:dyaOrig="420" w14:anchorId="37200DB8">
            <v:shape id="_x0000_i1043" type="#_x0000_t75" style="width:60.9pt;height:20.95pt" o:ole="">
              <v:imagedata r:id="rId43" o:title=""/>
            </v:shape>
            <o:OLEObject Type="Embed" ProgID="Equation.DSMT4" ShapeID="_x0000_i1043" DrawAspect="Content" ObjectID="_1590497539" r:id="rId44"/>
          </w:object>
        </w:r>
        <w:r w:rsidR="00B819B2" w:rsidDel="00903BDD">
          <w:t xml:space="preserve"> Whereas, CPUE is normally calculated as the catch divided by the effort, t</w:t>
        </w:r>
        <w:r w:rsidRPr="00B033E2" w:rsidDel="00903BDD">
          <w:t xml:space="preserve">o avoid problems that arise due to zero catch values the </w:t>
        </w:r>
        <w:r w:rsidDel="00903BDD">
          <w:t>c</w:t>
        </w:r>
        <w:r w:rsidR="00B819B2" w:rsidDel="00903BDD">
          <w:t>atch-</w:t>
        </w:r>
        <w:r w:rsidDel="00903BDD">
          <w:t>e</w:t>
        </w:r>
        <w:r w:rsidRPr="00B033E2" w:rsidDel="00903BDD">
          <w:t>ffort</w:t>
        </w:r>
        <w:r w:rsidR="00B819B2" w:rsidDel="00903BDD">
          <w:t xml:space="preserve"> based</w:t>
        </w:r>
        <w:r w:rsidRPr="00B033E2" w:rsidDel="00903BDD">
          <w:t xml:space="preserve"> </w:t>
        </w:r>
        <w:r w:rsidDel="00903BDD">
          <w:t>t</w:t>
        </w:r>
        <w:r w:rsidRPr="00B033E2" w:rsidDel="00903BDD">
          <w:t xml:space="preserve">rend estimator instead </w:t>
        </w:r>
        <w:r w:rsidR="00B819B2" w:rsidDel="00903BDD">
          <w:t>adds</w:t>
        </w:r>
        <w:r w:rsidRPr="00B033E2" w:rsidDel="00903BDD">
          <w:t xml:space="preserve"> one to the catch </w:t>
        </w:r>
        <w:r w:rsidRPr="00B033E2" w:rsidDel="00903BDD">
          <w:rPr>
            <w:noProof/>
          </w:rPr>
          <w:t>before</w:t>
        </w:r>
        <w:r w:rsidR="00000473" w:rsidDel="00903BDD">
          <w:t xml:space="preserve"> dividing by the effort, </w:t>
        </w:r>
        <w:r w:rsidR="00B819B2" w:rsidDel="00903BDD">
          <w:t xml:space="preserve">defining CPUE </w:t>
        </w:r>
        <w:r w:rsidR="00000473" w:rsidDel="00903BDD">
          <w:t>in equat</w:t>
        </w:r>
        <w:r w:rsidR="00FD1462" w:rsidDel="00903BDD">
          <w:t xml:space="preserve">ion </w:t>
        </w:r>
        <w:r w:rsidR="0010081B" w:rsidDel="00903BDD">
          <w:t>(</w:t>
        </w:r>
        <w:r w:rsidR="00000473" w:rsidDel="00903BDD">
          <w:t>1</w:t>
        </w:r>
        <w:r w:rsidR="0010081B" w:rsidDel="00903BDD">
          <w:t>)</w:t>
        </w:r>
        <w:r w:rsidR="00000473" w:rsidDel="00903BDD">
          <w:t xml:space="preserve"> </w:t>
        </w:r>
        <w:r w:rsidR="00B819B2" w:rsidDel="00903BDD">
          <w:t xml:space="preserve">as </w:t>
        </w:r>
        <w:r w:rsidR="00B819B2" w:rsidRPr="00B819B2" w:rsidDel="00903BDD">
          <w:rPr>
            <w:position w:val="-10"/>
          </w:rPr>
          <w:object w:dxaOrig="1020" w:dyaOrig="320" w14:anchorId="0E044A31">
            <v:shape id="_x0000_i1044" type="#_x0000_t75" style="width:51.05pt;height:15.8pt" o:ole="">
              <v:imagedata r:id="rId45" o:title=""/>
            </v:shape>
            <o:OLEObject Type="Embed" ProgID="Equation.DSMT4" ShapeID="_x0000_i1044" DrawAspect="Content" ObjectID="_1590497540" r:id="rId46"/>
          </w:object>
        </w:r>
        <w:r w:rsidR="00B819B2" w:rsidDel="00903BDD">
          <w:t xml:space="preserve">, where </w:t>
        </w:r>
        <w:r w:rsidR="00B819B2" w:rsidRPr="00B819B2" w:rsidDel="00903BDD">
          <w:rPr>
            <w:position w:val="-6"/>
          </w:rPr>
          <w:object w:dxaOrig="240" w:dyaOrig="279" w14:anchorId="6877A703">
            <v:shape id="_x0000_i1045" type="#_x0000_t75" style="width:11.85pt;height:14.25pt" o:ole="">
              <v:imagedata r:id="rId47" o:title=""/>
            </v:shape>
            <o:OLEObject Type="Embed" ProgID="Equation.DSMT4" ShapeID="_x0000_i1045" DrawAspect="Content" ObjectID="_1590497541" r:id="rId48"/>
          </w:object>
        </w:r>
        <w:r w:rsidR="00B819B2" w:rsidDel="00903BDD">
          <w:t xml:space="preserve"> is total catch and </w:t>
        </w:r>
        <w:r w:rsidR="00B819B2" w:rsidRPr="00B819B2" w:rsidDel="00903BDD">
          <w:rPr>
            <w:position w:val="-10"/>
          </w:rPr>
          <w:object w:dxaOrig="240" w:dyaOrig="320" w14:anchorId="6E149584">
            <v:shape id="_x0000_i1046" type="#_x0000_t75" style="width:11.85pt;height:15.8pt" o:ole="">
              <v:imagedata r:id="rId49" o:title=""/>
            </v:shape>
            <o:OLEObject Type="Embed" ProgID="Equation.DSMT4" ShapeID="_x0000_i1046" DrawAspect="Content" ObjectID="_1590497542" r:id="rId50"/>
          </w:object>
        </w:r>
        <w:r w:rsidR="00B819B2" w:rsidDel="00903BDD">
          <w:t xml:space="preserve"> is total effort measured in minute</w:t>
        </w:r>
        <w:del w:id="299" w:author="Michael Colvin" w:date="2018-06-14T15:09:00Z">
          <w:r w:rsidR="00B819B2" w:rsidDel="00903BDD">
            <w:delText>s</w:delText>
          </w:r>
          <w:r w:rsidR="00000473" w:rsidDel="00903BDD">
            <w:delText>.</w:delText>
          </w:r>
        </w:del>
      </w:moveFrom>
      <w:moveFromRangeEnd w:id="284"/>
      <w:del w:id="300" w:author="Michael Colvin" w:date="2018-06-14T15:09:00Z">
        <w:r w:rsidR="00000473" w:rsidDel="00903BDD">
          <w:delText xml:space="preserve"> </w:delText>
        </w:r>
      </w:del>
    </w:p>
    <w:p w14:paraId="4306907F" w14:textId="4DECB7F5" w:rsidR="00D201BD" w:rsidRPr="00890F60" w:rsidDel="00903BDD" w:rsidRDefault="00890F60" w:rsidP="00890F60">
      <w:pPr>
        <w:pStyle w:val="Heading4"/>
        <w:rPr>
          <w:moveFrom w:id="301" w:author="Michael Colvin" w:date="2018-06-14T15:09:00Z"/>
          <w:sz w:val="28"/>
          <w:szCs w:val="28"/>
        </w:rPr>
      </w:pPr>
      <w:moveFromRangeStart w:id="302" w:author="Michael Colvin" w:date="2018-06-14T15:09:00Z" w:name="move516752285"/>
      <w:moveFrom w:id="303" w:author="Michael Colvin" w:date="2018-06-14T15:09:00Z">
        <w:r w:rsidDel="00903BDD">
          <w:rPr>
            <w:sz w:val="28"/>
            <w:szCs w:val="28"/>
          </w:rPr>
          <w:t>Bend-Level Abundance</w:t>
        </w:r>
        <w:r w:rsidRPr="00F544BF" w:rsidDel="00903BDD">
          <w:rPr>
            <w:sz w:val="28"/>
            <w:szCs w:val="28"/>
          </w:rPr>
          <w:t xml:space="preserve"> Estimators</w:t>
        </w:r>
      </w:moveFrom>
    </w:p>
    <w:p w14:paraId="62B8D621" w14:textId="54961758" w:rsidR="00D201BD" w:rsidRPr="00B033E2" w:rsidDel="00903BDD" w:rsidRDefault="00D201BD" w:rsidP="00F544BF">
      <w:pPr>
        <w:pStyle w:val="Heading6"/>
        <w:rPr>
          <w:moveFrom w:id="304" w:author="Michael Colvin" w:date="2018-06-14T15:09:00Z"/>
        </w:rPr>
      </w:pPr>
      <w:moveFrom w:id="305" w:author="Michael Colvin" w:date="2018-06-14T15:09:00Z">
        <w:r w:rsidDel="00903BDD">
          <w:t>Minimum Known Alive</w:t>
        </w:r>
      </w:moveFrom>
    </w:p>
    <w:p w14:paraId="21B81177" w14:textId="41637693" w:rsidR="00086EDA" w:rsidDel="00903BDD" w:rsidRDefault="00D201BD" w:rsidP="000A3366">
      <w:pPr>
        <w:pStyle w:val="BodyText"/>
        <w:spacing w:line="276" w:lineRule="auto"/>
        <w:ind w:firstLine="0"/>
        <w:rPr>
          <w:moveFrom w:id="306" w:author="Michael Colvin" w:date="2018-06-14T15:09:00Z"/>
        </w:rPr>
      </w:pPr>
      <w:moveFrom w:id="307" w:author="Michael Colvin" w:date="2018-06-14T15:09:00Z">
        <w:r w:rsidRPr="00B033E2" w:rsidDel="00903BDD">
          <w:t xml:space="preserve">The minimum </w:t>
        </w:r>
        <w:r w:rsidRPr="00B033E2" w:rsidDel="00903BDD">
          <w:rPr>
            <w:noProof/>
          </w:rPr>
          <w:t>known</w:t>
        </w:r>
        <w:r w:rsidRPr="00B033E2" w:rsidDel="00903BDD">
          <w:t xml:space="preserve"> alive (MKA) estimator is the most simplistic abundance estimator we considered</w:t>
        </w:r>
        <w:r w:rsidDel="00903BDD">
          <w:t>, as it does not account</w:t>
        </w:r>
        <w:r w:rsidRPr="00B033E2" w:rsidDel="00903BDD">
          <w:t xml:space="preserve"> for capture probability</w:t>
        </w:r>
        <w:r w:rsidR="00696E21" w:rsidDel="00903BDD">
          <w:t xml:space="preserve">.  </w:t>
        </w:r>
        <w:r w:rsidR="00696E21" w:rsidRPr="00B033E2" w:rsidDel="00903BDD">
          <w:t>For single</w:t>
        </w:r>
        <w:r w:rsidR="00696E21" w:rsidDel="00903BDD">
          <w:t>-</w:t>
        </w:r>
        <w:r w:rsidR="00696E21" w:rsidRPr="00B033E2" w:rsidDel="00903BDD">
          <w:t>occasion data, the bend</w:t>
        </w:r>
        <w:r w:rsidR="00696E21" w:rsidDel="00903BDD">
          <w:t>-</w:t>
        </w:r>
        <w:r w:rsidR="00696E21" w:rsidRPr="00B033E2" w:rsidDel="00903BDD">
          <w:t xml:space="preserve">level abundance estimate is the same as the number of fish caught in the bend.  </w:t>
        </w:r>
        <w:r w:rsidR="00696E21" w:rsidDel="00903BDD">
          <w:t>For multiple occasion data, t</w:t>
        </w:r>
        <w:r w:rsidR="00696E21" w:rsidRPr="00B033E2" w:rsidDel="00903BDD">
          <w:t>he total number of unique fish known to be alive in the bend, as determined from PIT tag identification, serves as the estimate for bend</w:t>
        </w:r>
        <w:r w:rsidR="00696E21" w:rsidDel="00903BDD">
          <w:t>-level abundance.</w:t>
        </w:r>
        <w:r w:rsidR="00086EDA" w:rsidDel="00903BDD">
          <w:t xml:space="preserve">  </w:t>
        </w:r>
        <w:r w:rsidR="00086EDA" w:rsidRPr="00B033E2" w:rsidDel="00903BDD">
          <w:t xml:space="preserve">Assuming PIT tag identification is always reliable, then the MKA abundance estimate is always clear and </w:t>
        </w:r>
        <w:r w:rsidR="00086EDA" w:rsidRPr="00B033E2" w:rsidDel="00903BDD">
          <w:rPr>
            <w:noProof/>
          </w:rPr>
          <w:t>estimates</w:t>
        </w:r>
        <w:r w:rsidR="00086EDA" w:rsidRPr="00B033E2" w:rsidDel="00903BDD">
          <w:t xml:space="preserve"> standard error is 0 at the bend level.  </w:t>
        </w:r>
        <w:r w:rsidR="00696E21" w:rsidDel="00903BDD">
          <w:t xml:space="preserve"> </w:t>
        </w:r>
      </w:moveFrom>
    </w:p>
    <w:p w14:paraId="0B2B4ACD" w14:textId="1FC8CC35" w:rsidR="00086EDA" w:rsidDel="00903BDD" w:rsidRDefault="00086EDA" w:rsidP="000A3366">
      <w:pPr>
        <w:pStyle w:val="BodyText"/>
        <w:spacing w:line="276" w:lineRule="auto"/>
        <w:ind w:firstLine="0"/>
        <w:rPr>
          <w:moveFrom w:id="308" w:author="Michael Colvin" w:date="2018-06-14T15:09:00Z"/>
        </w:rPr>
      </w:pPr>
    </w:p>
    <w:p w14:paraId="67FB8F85" w14:textId="0EA3566E" w:rsidR="00D201BD" w:rsidDel="00903BDD" w:rsidRDefault="00086EDA" w:rsidP="000A3366">
      <w:pPr>
        <w:pStyle w:val="BodyText"/>
        <w:spacing w:line="276" w:lineRule="auto"/>
        <w:ind w:firstLine="0"/>
        <w:rPr>
          <w:moveFrom w:id="309" w:author="Michael Colvin" w:date="2018-06-14T15:09:00Z"/>
        </w:rPr>
      </w:pPr>
      <w:moveFrom w:id="310" w:author="Michael Colvin" w:date="2018-06-14T15:09:00Z">
        <w:r w:rsidDel="00903BDD">
          <w:t>The minimum known alive</w:t>
        </w:r>
        <w:r w:rsidR="00D201BD" w:rsidRPr="00B033E2" w:rsidDel="00903BDD">
          <w:t xml:space="preserve"> estimator was expected to be negatively biased, as, given low capture probabilities and reasonable effort</w:t>
        </w:r>
        <w:r w:rsidR="00D201BD" w:rsidDel="00903BDD">
          <w:t>, it is likely</w:t>
        </w:r>
        <w:r w:rsidR="00D201BD" w:rsidRPr="00B033E2" w:rsidDel="00903BDD">
          <w:t xml:space="preserve"> only a small portion of the fish living in the bend</w:t>
        </w:r>
        <w:r w:rsidR="00D201BD" w:rsidDel="00903BDD">
          <w:t xml:space="preserve"> are caught</w:t>
        </w:r>
        <w:r w:rsidR="00D201BD" w:rsidRPr="00B033E2" w:rsidDel="00903BDD">
          <w:t xml:space="preserve">.  However, this estimator has its benefits:  1) It does not require a mark-recapture program (i.e., it can </w:t>
        </w:r>
        <w:r w:rsidR="00D201BD" w:rsidRPr="00B033E2" w:rsidDel="00903BDD">
          <w:rPr>
            <w:noProof/>
          </w:rPr>
          <w:t>be used</w:t>
        </w:r>
        <w:r w:rsidR="00D201BD" w:rsidRPr="00B033E2" w:rsidDel="00903BDD">
          <w:t xml:space="preserve"> with single occasion data)</w:t>
        </w:r>
        <w:r w:rsidR="00D201BD" w:rsidDel="00903BDD">
          <w:t>, and therefore, it can be implemented with the current PSPAP</w:t>
        </w:r>
        <w:r w:rsidR="00D201BD" w:rsidRPr="00B033E2" w:rsidDel="00903BDD">
          <w:t xml:space="preserve">, and 2) It can be used with mark-recapture program data when more sophisticated estimators fail to produce estimates.  </w:t>
        </w:r>
        <w:r w:rsidR="00D201BD" w:rsidRPr="00B033E2" w:rsidDel="00903BDD">
          <w:rPr>
            <w:noProof/>
          </w:rPr>
          <w:t>Additionally,</w:t>
        </w:r>
        <w:r w:rsidR="00D201BD" w:rsidRPr="00B033E2" w:rsidDel="00903BDD">
          <w:t xml:space="preserve"> we included this</w:t>
        </w:r>
        <w:r w:rsidR="00D201BD" w:rsidDel="00903BDD">
          <w:t xml:space="preserve"> estimator choice</w:t>
        </w:r>
        <w:r w:rsidR="00D201BD" w:rsidRPr="00B033E2" w:rsidDel="00903BDD">
          <w:t xml:space="preserve"> as a baseline </w:t>
        </w:r>
        <w:r w:rsidR="00D201BD" w:rsidDel="00903BDD">
          <w:t>f</w:t>
        </w:r>
        <w:r w:rsidR="00D201BD" w:rsidRPr="00B033E2" w:rsidDel="00903BDD">
          <w:t>o</w:t>
        </w:r>
        <w:r w:rsidR="00D201BD" w:rsidDel="00903BDD">
          <w:t>r comparison of</w:t>
        </w:r>
        <w:r w:rsidR="00D201BD" w:rsidRPr="00B033E2" w:rsidDel="00903BDD">
          <w:t xml:space="preserve"> capture</w:t>
        </w:r>
        <w:r w:rsidR="00D201BD" w:rsidDel="00903BDD">
          <w:t>-recapture estimators.</w:t>
        </w:r>
      </w:moveFrom>
    </w:p>
    <w:p w14:paraId="6528B804" w14:textId="3CD0EAC7" w:rsidR="00D201BD" w:rsidRPr="00B033E2" w:rsidDel="00903BDD" w:rsidRDefault="00D201BD" w:rsidP="00F544BF">
      <w:pPr>
        <w:pStyle w:val="Heading6"/>
        <w:rPr>
          <w:moveFrom w:id="311" w:author="Michael Colvin" w:date="2018-06-14T15:09:00Z"/>
        </w:rPr>
      </w:pPr>
      <w:moveFrom w:id="312" w:author="Michael Colvin" w:date="2018-06-14T15:09:00Z">
        <w:r w:rsidDel="00903BDD">
          <w:t>M</w:t>
        </w:r>
        <w:r w:rsidRPr="00D201BD" w:rsidDel="00903BDD">
          <w:rPr>
            <w:vertAlign w:val="subscript"/>
          </w:rPr>
          <w:t>0</w:t>
        </w:r>
        <w:r w:rsidDel="00903BDD">
          <w:t xml:space="preserve"> and M</w:t>
        </w:r>
        <w:r w:rsidRPr="005B40F1" w:rsidDel="00903BDD">
          <w:rPr>
            <w:vertAlign w:val="subscript"/>
          </w:rPr>
          <w:t>t</w:t>
        </w:r>
        <w:r w:rsidDel="00903BDD">
          <w:t xml:space="preserve"> Estimators</w:t>
        </w:r>
      </w:moveFrom>
    </w:p>
    <w:p w14:paraId="2E97A3B8" w14:textId="3EC5A27C" w:rsidR="00D26062" w:rsidDel="00903BDD" w:rsidRDefault="00D201BD" w:rsidP="00AE1ACE">
      <w:pPr>
        <w:pStyle w:val="BodyText"/>
        <w:spacing w:line="276" w:lineRule="auto"/>
        <w:ind w:firstLine="0"/>
        <w:rPr>
          <w:moveFrom w:id="313" w:author="Michael Colvin" w:date="2018-06-14T15:09:00Z"/>
        </w:rPr>
      </w:pPr>
      <w:moveFrom w:id="314" w:author="Michael Colvin" w:date="2018-06-14T15:09:00Z">
        <w:r w:rsidRPr="00B033E2" w:rsidDel="00903BDD">
          <w:t xml:space="preserve">Closed capture-recapture estimators take advantage of multiple </w:t>
        </w:r>
        <w:r w:rsidR="005B40F1" w:rsidDel="00903BDD">
          <w:t xml:space="preserve">secondary </w:t>
        </w:r>
        <w:r w:rsidRPr="00B033E2" w:rsidDel="00903BDD">
          <w:t xml:space="preserve">capture </w:t>
        </w:r>
        <w:r w:rsidR="005B40F1" w:rsidDel="00903BDD">
          <w:t>occasions within a sampling year</w:t>
        </w:r>
        <w:r w:rsidRPr="00B033E2" w:rsidDel="00903BDD">
          <w:t xml:space="preserve"> to estimate capture probability and abundance.  Several closed population estimators </w:t>
        </w:r>
        <w:r w:rsidRPr="00B033E2" w:rsidDel="00903BDD">
          <w:rPr>
            <w:noProof/>
          </w:rPr>
          <w:t>were developed</w:t>
        </w:r>
        <w:r w:rsidRPr="00B033E2" w:rsidDel="00903BDD">
          <w:t xml:space="preserve"> by </w:t>
        </w:r>
        <w:r w:rsidRPr="00B033E2" w:rsidDel="00903BDD">
          <w:fldChar w:fldCharType="begin"/>
        </w:r>
        <w:r w:rsidDel="00903BDD">
          <w:instrText xml:space="preserve"> ADDIN EN.CITE &lt;EndNote&gt;&lt;Cite AuthorYear="1"&gt;&lt;Author&gt;Otis&lt;/Author&gt;&lt;Year&gt;1978&lt;/Year&gt;&lt;RecNum&gt;1409&lt;/RecNum&gt;&lt;DisplayText&gt;Otis and others (1978)&lt;/DisplayText&gt;&lt;record&gt;&lt;rec-number&gt;1409&lt;/rec-number&gt;&lt;foreign-keys&gt;&lt;key app="EN" db-id="tt9r9zwau55dtxedv2kvxfshxwpvwv9x9e9s" timestamp="0"&gt;1409&lt;/key&gt;&lt;/foreign-keys&gt;&lt;ref-type name="Journal Article"&gt;17&lt;/ref-type&gt;&lt;contributors&gt;&lt;authors&gt;&lt;author&gt;Otis, D. L.&lt;/author&gt;&lt;author&gt;Burnham, K. P.&lt;/author&gt;&lt;author&gt;White, G. C.&lt;/author&gt;&lt;author&gt;Anderson, D. R.&lt;/author&gt;&lt;/authors&gt;&lt;/contributors&gt;&lt;titles&gt;&lt;title&gt;Statistical-inference from capture data on closed animal populations&lt;/title&gt;&lt;secondary-title&gt;Wildlife Monographs&lt;/secondary-title&gt;&lt;/titles&gt;&lt;periodical&gt;&lt;full-title&gt;Wildlife Monographs&lt;/full-title&gt;&lt;/periodical&gt;&lt;pages&gt;7-135&lt;/pages&gt;&lt;number&gt;62&lt;/number&gt;&lt;dates&gt;&lt;year&gt;1978&lt;/year&gt;&lt;/dates&gt;&lt;call-num&gt;O16&lt;/call-num&gt;&lt;urls&gt;&lt;related-urls&gt;&lt;url&gt;&amp;lt;Go to ISI&amp;gt;://A1978GE61900001&lt;/url&gt;&lt;/related-urls&gt;&lt;/urls&gt;&lt;/record&gt;&lt;/Cite&gt;&lt;/EndNote&gt;</w:instrText>
        </w:r>
        <w:r w:rsidRPr="00B033E2" w:rsidDel="00903BDD">
          <w:fldChar w:fldCharType="separate"/>
        </w:r>
        <w:r w:rsidDel="00903BDD">
          <w:rPr>
            <w:noProof/>
          </w:rPr>
          <w:t>Otis and others (1978)</w:t>
        </w:r>
        <w:r w:rsidRPr="00B033E2" w:rsidDel="00903BDD">
          <w:fldChar w:fldCharType="end"/>
        </w:r>
        <w:r w:rsidRPr="00B033E2" w:rsidDel="00903BDD">
          <w:t xml:space="preserve"> and two estimators, M</w:t>
        </w:r>
        <w:r w:rsidRPr="00B033E2" w:rsidDel="00903BDD">
          <w:rPr>
            <w:vertAlign w:val="subscript"/>
          </w:rPr>
          <w:t>0</w:t>
        </w:r>
        <w:r w:rsidRPr="00B033E2" w:rsidDel="00903BDD">
          <w:t xml:space="preserve"> and M</w:t>
        </w:r>
        <w:r w:rsidRPr="00B033E2" w:rsidDel="00903BDD">
          <w:rPr>
            <w:vertAlign w:val="subscript"/>
          </w:rPr>
          <w:t>t</w:t>
        </w:r>
        <w:r w:rsidRPr="00B033E2" w:rsidDel="00903BDD">
          <w:t xml:space="preserve"> </w:t>
        </w:r>
        <w:r w:rsidRPr="00B033E2" w:rsidDel="00903BDD">
          <w:rPr>
            <w:noProof/>
          </w:rPr>
          <w:t xml:space="preserve">were </w:t>
        </w:r>
        <w:r w:rsidDel="00903BDD">
          <w:rPr>
            <w:noProof/>
          </w:rPr>
          <w:t>considere</w:t>
        </w:r>
        <w:r w:rsidRPr="00B033E2" w:rsidDel="00903BDD">
          <w:rPr>
            <w:noProof/>
          </w:rPr>
          <w:t>d</w:t>
        </w:r>
        <w:r w:rsidDel="00903BDD">
          <w:rPr>
            <w:noProof/>
          </w:rPr>
          <w:t xml:space="preserve"> in</w:t>
        </w:r>
        <w:r w:rsidR="005B40F1" w:rsidDel="00903BDD">
          <w:rPr>
            <w:noProof/>
          </w:rPr>
          <w:t xml:space="preserve"> this </w:t>
        </w:r>
        <w:r w:rsidDel="00903BDD">
          <w:rPr>
            <w:noProof/>
          </w:rPr>
          <w:t>analyses</w:t>
        </w:r>
        <w:r w:rsidR="00D26062" w:rsidDel="00903BDD">
          <w:t>.  Estimates were produced using the</w:t>
        </w:r>
        <w:r w:rsidR="00D26062" w:rsidRPr="00B033E2" w:rsidDel="00903BDD">
          <w:t xml:space="preserve"> closed.</w:t>
        </w:r>
        <w:r w:rsidR="00D26062" w:rsidRPr="00B033E2" w:rsidDel="00903BDD">
          <w:rPr>
            <w:noProof/>
          </w:rPr>
          <w:t>t</w:t>
        </w:r>
        <w:r w:rsidR="00D26062" w:rsidRPr="00B033E2" w:rsidDel="00903BDD">
          <w:t xml:space="preserve"> function in the Rcapture package in R to estimate bend</w:t>
        </w:r>
        <w:r w:rsidR="00D26062" w:rsidDel="00903BDD">
          <w:t>-</w:t>
        </w:r>
        <w:r w:rsidR="00D26062" w:rsidRPr="00B033E2" w:rsidDel="00903BDD">
          <w:t>level abundan</w:t>
        </w:r>
        <w:r w:rsidR="00D26062" w:rsidDel="00903BDD">
          <w:t>ces and associated standard errors</w:t>
        </w:r>
        <w:r w:rsidR="00D26062" w:rsidRPr="00B033E2" w:rsidDel="00903BDD">
          <w:t xml:space="preserve"> </w:t>
        </w:r>
        <w:r w:rsidR="00D26062" w:rsidRPr="00B033E2" w:rsidDel="00903BDD">
          <w:fldChar w:fldCharType="begin"/>
        </w:r>
        <w:r w:rsidR="00D26062" w:rsidDel="00903BDD">
          <w:instrText xml:space="preserve"> ADDIN EN.CITE &lt;EndNote&gt;&lt;Cite&gt;&lt;Author&gt;R Development Core Team&lt;/Author&gt;&lt;Year&gt;2010&lt;/Year&gt;&lt;RecNum&gt;2698&lt;/RecNum&gt;&lt;DisplayText&gt;(R Development Core Team, 2010)&lt;/DisplayText&gt;&lt;record&gt;&lt;rec-number&gt;2698&lt;/rec-number&gt;&lt;foreign-keys&gt;&lt;key app="EN" db-id="tt9r9zwau55dtxedv2kvxfshxwpvwv9x9e9s" timestamp="0"&gt;2698&lt;/key&gt;&lt;/foreign-keys&gt;&lt;ref-type name="Report"&gt;27&lt;/ref-type&gt;&lt;contributors&gt;&lt;authors&gt;&lt;author&gt;R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Austria&lt;/pub-location&gt;&lt;publisher&gt;R Foundation for Statistical Computing&lt;/publisher&gt;&lt;call-num&gt;R151&lt;/call-num&gt;&lt;urls&gt;&lt;related-urls&gt;&lt;url&gt;http://www.R-project.org&lt;/url&gt;&lt;/related-urls&gt;&lt;/urls&gt;&lt;/record&gt;&lt;/Cite&gt;&lt;/EndNote&gt;</w:instrText>
        </w:r>
        <w:r w:rsidR="00D26062" w:rsidRPr="00B033E2" w:rsidDel="00903BDD">
          <w:fldChar w:fldCharType="separate"/>
        </w:r>
        <w:r w:rsidR="00D26062" w:rsidDel="00903BDD">
          <w:rPr>
            <w:noProof/>
          </w:rPr>
          <w:t>(R Development Core Team, 2010)</w:t>
        </w:r>
        <w:r w:rsidR="00D26062" w:rsidRPr="00B033E2" w:rsidDel="00903BDD">
          <w:fldChar w:fldCharType="end"/>
        </w:r>
        <w:r w:rsidR="00D26062" w:rsidDel="00903BDD">
          <w:t>.</w:t>
        </w:r>
        <w:r w:rsidR="000B6414" w:rsidDel="00903BDD">
          <w:t xml:space="preserve">  </w:t>
        </w:r>
        <w:r w:rsidR="000B6414" w:rsidRPr="00B033E2" w:rsidDel="00903BDD">
          <w:t xml:space="preserve">Any estimator results that </w:t>
        </w:r>
        <w:r w:rsidR="000B6414" w:rsidDel="00903BDD">
          <w:t>were associated with</w:t>
        </w:r>
        <w:r w:rsidR="000B6414" w:rsidRPr="00B033E2" w:rsidDel="00903BDD">
          <w:t xml:space="preserve"> warnings (e.g., non-convergence, extremely large asymptotic bias) </w:t>
        </w:r>
        <w:r w:rsidR="000B6414" w:rsidRPr="00B033E2" w:rsidDel="00903BDD">
          <w:rPr>
            <w:noProof/>
          </w:rPr>
          <w:t xml:space="preserve">were </w:t>
        </w:r>
        <w:r w:rsidR="000B6414" w:rsidDel="00903BDD">
          <w:rPr>
            <w:noProof/>
          </w:rPr>
          <w:t>treated as failed estimates.</w:t>
        </w:r>
        <w:r w:rsidR="000B6414" w:rsidDel="00903BDD">
          <w:t xml:space="preserve">  Failed estimates do not contribute to the basin-level population abundance and population trend estimates.  </w:t>
        </w:r>
      </w:moveFrom>
    </w:p>
    <w:p w14:paraId="4C473A07" w14:textId="3EF7522D" w:rsidR="00D26062" w:rsidDel="00903BDD" w:rsidRDefault="00D26062" w:rsidP="000A3366">
      <w:pPr>
        <w:pStyle w:val="BodyText"/>
        <w:spacing w:line="276" w:lineRule="auto"/>
        <w:ind w:firstLine="0"/>
        <w:rPr>
          <w:moveFrom w:id="315" w:author="Michael Colvin" w:date="2018-06-14T15:09:00Z"/>
        </w:rPr>
      </w:pPr>
      <w:moveFrom w:id="316" w:author="Michael Colvin" w:date="2018-06-14T15:09:00Z">
        <w:r w:rsidDel="00903BDD">
          <w:t xml:space="preserve">  </w:t>
        </w:r>
      </w:moveFrom>
    </w:p>
    <w:p w14:paraId="66285C26" w14:textId="2383E4A2" w:rsidR="00D201BD" w:rsidDel="00903BDD" w:rsidRDefault="00D26062" w:rsidP="000A3366">
      <w:pPr>
        <w:pStyle w:val="BodyText"/>
        <w:spacing w:line="276" w:lineRule="auto"/>
        <w:ind w:firstLine="0"/>
        <w:rPr>
          <w:moveFrom w:id="317" w:author="Michael Colvin" w:date="2018-06-14T15:09:00Z"/>
        </w:rPr>
      </w:pPr>
      <w:moveFrom w:id="318" w:author="Michael Colvin" w:date="2018-06-14T15:09:00Z">
        <w:r w:rsidDel="00903BDD">
          <w:t>The M</w:t>
        </w:r>
        <w:r w:rsidRPr="00D26062" w:rsidDel="00903BDD">
          <w:rPr>
            <w:vertAlign w:val="subscript"/>
          </w:rPr>
          <w:t>0</w:t>
        </w:r>
        <w:r w:rsidDel="00903BDD">
          <w:t xml:space="preserve"> and M</w:t>
        </w:r>
        <w:r w:rsidRPr="00D26062" w:rsidDel="00903BDD">
          <w:rPr>
            <w:vertAlign w:val="subscript"/>
          </w:rPr>
          <w:t>t</w:t>
        </w:r>
        <w:r w:rsidR="00D201BD" w:rsidRPr="00B033E2" w:rsidDel="00903BDD">
          <w:t xml:space="preserve"> estimators differ in the way they treat capture probability</w:t>
        </w:r>
        <w:r w:rsidR="00D201BD" w:rsidDel="00903BDD">
          <w:t xml:space="preserve">. </w:t>
        </w:r>
        <w:r w:rsidR="00D201BD" w:rsidRPr="00B033E2" w:rsidDel="00903BDD">
          <w:t xml:space="preserve"> </w:t>
        </w:r>
        <w:r w:rsidR="00D201BD" w:rsidDel="00903BDD">
          <w:t>W</w:t>
        </w:r>
        <w:r w:rsidR="00D201BD" w:rsidRPr="00B033E2" w:rsidDel="00903BDD">
          <w:t>here</w:t>
        </w:r>
        <w:r w:rsidR="00D201BD" w:rsidDel="00903BDD">
          <w:t xml:space="preserve"> the</w:t>
        </w:r>
        <w:r w:rsidR="00D201BD" w:rsidRPr="00B033E2" w:rsidDel="00903BDD">
          <w:t xml:space="preserve"> M</w:t>
        </w:r>
        <w:r w:rsidR="00D201BD" w:rsidRPr="00B033E2" w:rsidDel="00903BDD">
          <w:rPr>
            <w:vertAlign w:val="subscript"/>
          </w:rPr>
          <w:t>0</w:t>
        </w:r>
        <w:r w:rsidR="00D201BD" w:rsidRPr="00B033E2" w:rsidDel="00903BDD">
          <w:t xml:space="preserve"> </w:t>
        </w:r>
        <w:r w:rsidR="00D201BD" w:rsidDel="00903BDD">
          <w:t xml:space="preserve">estimator </w:t>
        </w:r>
        <w:r w:rsidR="00D201BD" w:rsidRPr="00B033E2" w:rsidDel="00903BDD">
          <w:t>assume</w:t>
        </w:r>
        <w:r w:rsidR="005B40F1" w:rsidDel="00903BDD">
          <w:t xml:space="preserve">s that the capture probability </w:t>
        </w:r>
        <w:r w:rsidR="00D201BD" w:rsidRPr="00B033E2" w:rsidDel="00903BDD">
          <w:t>is constant across all capture occasions</w:t>
        </w:r>
        <w:r w:rsidR="00D201BD" w:rsidDel="00903BDD">
          <w:t>, t</w:t>
        </w:r>
        <w:r w:rsidR="00D201BD" w:rsidRPr="00B033E2" w:rsidDel="00903BDD">
          <w:t>he M</w:t>
        </w:r>
        <w:r w:rsidR="00D201BD" w:rsidRPr="00B033E2" w:rsidDel="00903BDD">
          <w:rPr>
            <w:vertAlign w:val="subscript"/>
          </w:rPr>
          <w:t>t</w:t>
        </w:r>
        <w:r w:rsidR="00D201BD" w:rsidRPr="00B033E2" w:rsidDel="00903BDD">
          <w:t xml:space="preserve"> estimator allows capture probability to vary among</w:t>
        </w:r>
        <w:r w:rsidR="005B40F1" w:rsidDel="00903BDD">
          <w:t xml:space="preserve"> secondary</w:t>
        </w:r>
        <w:r w:rsidR="00D201BD" w:rsidRPr="00B033E2" w:rsidDel="00903BDD">
          <w:t xml:space="preserve"> occasions.  Capture probability is likely to vary among occasions due to many factors (e.g., water velocity, temperature); however, if variability in capture probability is small, then assuming capture probability is </w:t>
        </w:r>
        <w:r w:rsidR="00D201BD" w:rsidDel="00903BDD">
          <w:t>constant (i.e., using the</w:t>
        </w:r>
        <w:r w:rsidR="00D201BD" w:rsidRPr="00B033E2" w:rsidDel="00903BDD">
          <w:t xml:space="preserve"> M</w:t>
        </w:r>
        <w:r w:rsidR="00D201BD" w:rsidRPr="00B033E2" w:rsidDel="00903BDD">
          <w:rPr>
            <w:vertAlign w:val="subscript"/>
          </w:rPr>
          <w:t>0</w:t>
        </w:r>
        <w:r w:rsidR="00D201BD" w:rsidRPr="00B033E2" w:rsidDel="00903BDD">
          <w:t xml:space="preserve"> estimator</w:t>
        </w:r>
        <w:r w:rsidR="00D201BD" w:rsidDel="00903BDD">
          <w:t>)</w:t>
        </w:r>
        <w:r w:rsidR="00D201BD" w:rsidRPr="00B033E2" w:rsidDel="00903BDD">
          <w:t xml:space="preserve"> may be sufficient.  </w:t>
        </w:r>
        <w:r w:rsidR="00D201BD" w:rsidRPr="00B033E2" w:rsidDel="00903BDD">
          <w:rPr>
            <w:noProof/>
          </w:rPr>
          <w:t>However,</w:t>
        </w:r>
        <w:r w:rsidR="00D201BD" w:rsidRPr="00B033E2" w:rsidDel="00903BDD">
          <w:t xml:space="preserve"> if different gears </w:t>
        </w:r>
        <w:r w:rsidR="00D201BD" w:rsidRPr="00B033E2" w:rsidDel="00903BDD">
          <w:rPr>
            <w:noProof/>
          </w:rPr>
          <w:t>are used</w:t>
        </w:r>
        <w:r w:rsidR="00D201BD" w:rsidDel="00903BDD">
          <w:t xml:space="preserve"> during each capture occasion</w:t>
        </w:r>
        <w:r w:rsidR="00D201BD" w:rsidRPr="00B033E2" w:rsidDel="00903BDD">
          <w:t xml:space="preserve"> </w:t>
        </w:r>
        <w:r w:rsidR="00D201BD" w:rsidRPr="00B033E2" w:rsidDel="00903BDD">
          <w:rPr>
            <w:noProof/>
          </w:rPr>
          <w:t>and</w:t>
        </w:r>
        <w:r w:rsidR="00D201BD" w:rsidRPr="00B033E2" w:rsidDel="00903BDD">
          <w:t xml:space="preserve"> different gears have a large difference in capture probability, then the M</w:t>
        </w:r>
        <w:r w:rsidR="00D201BD" w:rsidRPr="00B033E2" w:rsidDel="00903BDD">
          <w:rPr>
            <w:vertAlign w:val="subscript"/>
          </w:rPr>
          <w:t>t</w:t>
        </w:r>
        <w:r w:rsidR="00D201BD" w:rsidRPr="00B033E2" w:rsidDel="00903BDD">
          <w:t xml:space="preserve"> estimator may be the better choice.  </w:t>
        </w:r>
        <w:r w:rsidDel="00903BDD">
          <w:t>W</w:t>
        </w:r>
        <w:r w:rsidRPr="00B033E2" w:rsidDel="00903BDD">
          <w:t xml:space="preserve">e </w:t>
        </w:r>
        <w:r w:rsidDel="00903BDD">
          <w:t xml:space="preserve">included both abundance estimators in the estimator scenarios in order to compare outcome differences that result due to the </w:t>
        </w:r>
        <w:r w:rsidR="00D201BD" w:rsidRPr="00B033E2" w:rsidDel="00903BDD">
          <w:t>tradeoff between estimating more parameters (multiple capt</w:t>
        </w:r>
        <w:r w:rsidDel="00903BDD">
          <w:t>ure probabilities) and the accuracy</w:t>
        </w:r>
        <w:r w:rsidR="00D201BD" w:rsidRPr="00B033E2" w:rsidDel="00903BDD">
          <w:t xml:space="preserve"> and precis</w:t>
        </w:r>
        <w:r w:rsidDel="00903BDD">
          <w:t>ion of the estimates.</w:t>
        </w:r>
        <w:r w:rsidR="00D201BD" w:rsidRPr="00B033E2" w:rsidDel="00903BDD">
          <w:t xml:space="preserve"> </w:t>
        </w:r>
      </w:moveFrom>
    </w:p>
    <w:p w14:paraId="4504ABD6" w14:textId="15E6E110" w:rsidR="00D26062" w:rsidDel="00903BDD" w:rsidRDefault="00D26062" w:rsidP="000A3366">
      <w:pPr>
        <w:pStyle w:val="BodyText"/>
        <w:spacing w:line="276" w:lineRule="auto"/>
        <w:ind w:firstLine="0"/>
        <w:rPr>
          <w:moveFrom w:id="319" w:author="Michael Colvin" w:date="2018-06-14T15:09:00Z"/>
        </w:rPr>
      </w:pPr>
    </w:p>
    <w:p w14:paraId="50616A55" w14:textId="4CA335EF" w:rsidR="00C40A3E" w:rsidRPr="003D377F" w:rsidDel="00903BDD" w:rsidRDefault="00C40A3E" w:rsidP="003D377F">
      <w:pPr>
        <w:pStyle w:val="Heading4"/>
        <w:rPr>
          <w:moveFrom w:id="320" w:author="Michael Colvin" w:date="2018-06-14T15:09:00Z"/>
          <w:sz w:val="28"/>
          <w:szCs w:val="28"/>
        </w:rPr>
      </w:pPr>
      <w:moveFrom w:id="321" w:author="Michael Colvin" w:date="2018-06-14T15:09:00Z">
        <w:r w:rsidDel="00903BDD">
          <w:rPr>
            <w:sz w:val="28"/>
            <w:szCs w:val="28"/>
          </w:rPr>
          <w:t>Segment-Level Abundance</w:t>
        </w:r>
        <w:r w:rsidRPr="00F544BF" w:rsidDel="00903BDD">
          <w:rPr>
            <w:sz w:val="28"/>
            <w:szCs w:val="28"/>
          </w:rPr>
          <w:t xml:space="preserve"> Estimators</w:t>
        </w:r>
      </w:moveFrom>
    </w:p>
    <w:p w14:paraId="443911D3" w14:textId="6883FF61" w:rsidR="00C40A3E" w:rsidRPr="00B033E2" w:rsidDel="00903BDD" w:rsidRDefault="00C40A3E" w:rsidP="00C40A3E">
      <w:pPr>
        <w:pStyle w:val="Heading6"/>
        <w:rPr>
          <w:moveFrom w:id="322" w:author="Michael Colvin" w:date="2018-06-14T15:09:00Z"/>
        </w:rPr>
      </w:pPr>
      <w:moveFrom w:id="323" w:author="Michael Colvin" w:date="2018-06-14T15:09:00Z">
        <w:r w:rsidRPr="00B033E2" w:rsidDel="00903BDD">
          <w:t>Robust Design</w:t>
        </w:r>
      </w:moveFrom>
    </w:p>
    <w:p w14:paraId="75E2BF66" w14:textId="14B1FAD3" w:rsidR="00C40A3E" w:rsidRPr="00B033E2" w:rsidDel="00903BDD" w:rsidRDefault="00C40A3E" w:rsidP="000A3366">
      <w:pPr>
        <w:pStyle w:val="BodyText"/>
        <w:spacing w:line="276" w:lineRule="auto"/>
        <w:ind w:firstLine="0"/>
        <w:rPr>
          <w:moveFrom w:id="324" w:author="Michael Colvin" w:date="2018-06-14T15:09:00Z"/>
        </w:rPr>
      </w:pPr>
      <w:moveFrom w:id="325" w:author="Michael Colvin" w:date="2018-06-14T15:09:00Z">
        <w:r w:rsidRPr="00B033E2" w:rsidDel="00903BDD">
          <w:t>The robust design estimator (RD) takes the analysis of capture</w:t>
        </w:r>
        <w:r w:rsidDel="00903BDD">
          <w:t>-</w:t>
        </w:r>
        <w:r w:rsidRPr="00B033E2" w:rsidDel="00903BDD">
          <w:t>recapture data a step further than the closed mark-recapture estimators described above.  It uses multiple capture occasions w</w:t>
        </w:r>
        <w:r w:rsidDel="00903BDD">
          <w:t>ithin a year, as well as compares</w:t>
        </w:r>
        <w:r w:rsidRPr="00B033E2" w:rsidDel="00903BDD">
          <w:t xml:space="preserve"> capture data across years </w:t>
        </w:r>
        <w:r w:rsidRPr="00B033E2" w:rsidDel="00903BDD">
          <w:rPr>
            <w:noProof/>
          </w:rPr>
          <w:t>to</w:t>
        </w:r>
        <w:r w:rsidRPr="00B033E2" w:rsidDel="00903BDD">
          <w:t xml:space="preserve"> directly estimate capture probability, abundance, and survival as described by </w:t>
        </w:r>
        <w:r w:rsidRPr="00B033E2" w:rsidDel="00903BDD">
          <w:fldChar w:fldCharType="begin"/>
        </w:r>
        <w:r w:rsidRPr="00B033E2" w:rsidDel="00903BDD">
          <w:instrText xml:space="preserve"> ADDIN EN.CITE &lt;EndNote&gt;&lt;Cite AuthorYear="1"&gt;&lt;Author&gt;Pollock&lt;/Author&gt;&lt;Year&gt;1982&lt;/Year&gt;&lt;RecNum&gt;5027&lt;/RecNum&gt;&lt;DisplayText&gt;Pollock (1982)&lt;/DisplayText&gt;&lt;record&gt;&lt;rec-number&gt;5027&lt;/rec-number&gt;&lt;foreign-keys&gt;&lt;key app="EN" db-id="tt9r9zwau55dtxedv2kvxfshxwpvwv9x9e9s" timestamp="1445350977"&gt;5027&lt;/key&gt;&lt;/foreign-keys&gt;&lt;ref-type name="Magazine Article"&gt;19&lt;/ref-type&gt;&lt;contributors&gt;&lt;authors&gt;&lt;author&gt;Pollock, Kenneth H.&lt;/author&gt;&lt;/authors&gt;&lt;/contributors&gt;&lt;titles&gt;&lt;title&gt;A Capture-Recapture Design Robust to Unequal Probability of Capture&lt;/title&gt;&lt;/titles&gt;&lt;pages&gt;752&lt;/pages&gt;&lt;number&gt;3&lt;/number&gt;&lt;dates&gt;&lt;year&gt;1982&lt;/year&gt;&lt;/dates&gt;&lt;publisher&gt;The Wildlife Society&lt;/publisher&gt;&lt;isbn&gt;0022541X&amp;#xD;19372817&lt;/isbn&gt;&lt;work-type&gt;research article&lt;/work-type&gt;&lt;urls&gt;&lt;related-urls&gt;&lt;url&gt;https://login.proxy.library.msstate.edu/login?url=http://search.ebscohost.com/login.aspx?direct=true&amp;amp;db=edsjsr&amp;amp;AN=edsjsr.10.2307.3808568&amp;amp;site=eds-live&lt;/url&gt;&lt;/related-urls&gt;&lt;/urls&gt;&lt;remote-database-name&gt;edsjsr&lt;/remote-database-name&gt;&lt;remote-database-provider&gt;EBSCOhost&lt;/remote-database-provider&gt;&lt;/record&gt;&lt;/Cite&gt;&lt;/EndNote&gt;</w:instrText>
        </w:r>
        <w:r w:rsidRPr="00B033E2" w:rsidDel="00903BDD">
          <w:fldChar w:fldCharType="separate"/>
        </w:r>
        <w:r w:rsidRPr="00B033E2" w:rsidDel="00903BDD">
          <w:rPr>
            <w:noProof/>
          </w:rPr>
          <w:t>Pollock (1982)</w:t>
        </w:r>
        <w:r w:rsidRPr="00B033E2" w:rsidDel="00903BDD">
          <w:fldChar w:fldCharType="end"/>
        </w:r>
        <w:r w:rsidDel="00903BDD">
          <w:t>.</w:t>
        </w:r>
        <w:r w:rsidR="00696E21" w:rsidDel="00903BDD">
          <w:t xml:space="preserve">  In particular the “Estimator” decision node includes a scenario where the </w:t>
        </w:r>
        <w:r w:rsidRPr="00B033E2" w:rsidDel="00903BDD">
          <w:t>closed robust design multi-state model (CRDMS)</w:t>
        </w:r>
        <w:r w:rsidR="00696E21" w:rsidDel="00903BDD">
          <w:t xml:space="preserve"> is used as a segment-level abundance estimator</w:t>
        </w:r>
        <w:r w:rsidR="0015384F" w:rsidDel="00903BDD">
          <w:t>.  In addition to estimating capture probability, abundance, and survival, the</w:t>
        </w:r>
        <w:r w:rsidRPr="00B033E2" w:rsidDel="00903BDD">
          <w:t xml:space="preserve"> multi-state mod</w:t>
        </w:r>
        <w:r w:rsidR="0015384F" w:rsidDel="00903BDD">
          <w:t>el takes into consideration between year</w:t>
        </w:r>
        <w:r w:rsidRPr="00B033E2" w:rsidDel="00903BDD">
          <w:t xml:space="preserve"> movement by looking at and comparing capture histories from all connected states</w:t>
        </w:r>
        <w:r w:rsidR="0015384F" w:rsidDel="00903BDD">
          <w:t xml:space="preserve"> (i.e., segments)</w:t>
        </w:r>
        <w:r w:rsidRPr="00B033E2" w:rsidDel="00903BDD">
          <w:t xml:space="preserve">, allowing </w:t>
        </w:r>
        <w:r w:rsidR="00696E21" w:rsidDel="00903BDD">
          <w:t xml:space="preserve">for </w:t>
        </w:r>
        <w:r w:rsidRPr="00B033E2" w:rsidDel="00903BDD">
          <w:t xml:space="preserve">the estimation of transition probabilities, or the probability that a fish </w:t>
        </w:r>
        <w:r w:rsidR="00696E21" w:rsidDel="00903BDD">
          <w:t>moves from one state to another.</w:t>
        </w:r>
        <w:r w:rsidR="0015384F" w:rsidDel="00903BDD">
          <w:t xml:space="preserve">  </w:t>
        </w:r>
      </w:moveFrom>
    </w:p>
    <w:p w14:paraId="39FD9329" w14:textId="0AF03178" w:rsidR="000A3366" w:rsidDel="00903BDD" w:rsidRDefault="000A3366" w:rsidP="00C40A3E">
      <w:pPr>
        <w:pStyle w:val="BodyText"/>
        <w:spacing w:line="276" w:lineRule="auto"/>
        <w:rPr>
          <w:moveFrom w:id="326" w:author="Michael Colvin" w:date="2018-06-14T15:09:00Z"/>
        </w:rPr>
      </w:pPr>
    </w:p>
    <w:p w14:paraId="16D5A48B" w14:textId="34C1A690" w:rsidR="00C40A3E" w:rsidDel="00903BDD" w:rsidRDefault="00C40A3E" w:rsidP="000A3366">
      <w:pPr>
        <w:pStyle w:val="BodyText"/>
        <w:spacing w:line="276" w:lineRule="auto"/>
        <w:ind w:firstLine="0"/>
        <w:rPr>
          <w:moveFrom w:id="327" w:author="Michael Colvin" w:date="2018-06-14T15:09:00Z"/>
        </w:rPr>
      </w:pPr>
      <w:moveFrom w:id="328" w:author="Michael Colvin" w:date="2018-06-14T15:09:00Z">
        <w:r w:rsidRPr="00B033E2" w:rsidDel="00903BDD">
          <w:t xml:space="preserve">We attempted to estimate CRDMS model parameters using Program MARK at the bend level with no success. It is likely insufficient recaptures within bends, the computation time needed, or the memory needed </w:t>
        </w:r>
        <w:r w:rsidDel="00903BDD">
          <w:t xml:space="preserve">prevented </w:t>
        </w:r>
        <w:r w:rsidRPr="00B033E2" w:rsidDel="00903BDD">
          <w:t xml:space="preserve">obtaining estimates from the estimator.  We were, however, able to run the estimator at the segment level, running separate estimates for each basin since basins are assumed unconnected by natural movement.  </w:t>
        </w:r>
        <w:r w:rsidR="0015384F" w:rsidDel="00903BDD">
          <w:t>Hence, t</w:t>
        </w:r>
        <w:r w:rsidDel="00903BDD">
          <w:t xml:space="preserve">he CRDMS estimator estimated </w:t>
        </w:r>
        <w:r w:rsidRPr="00B033E2" w:rsidDel="00903BDD">
          <w:t>segment</w:t>
        </w:r>
        <w:r w:rsidDel="00903BDD">
          <w:t>-</w:t>
        </w:r>
        <w:r w:rsidRPr="00B033E2" w:rsidDel="00903BDD">
          <w:t>level</w:t>
        </w:r>
        <w:r w:rsidDel="00903BDD">
          <w:t xml:space="preserve"> population</w:t>
        </w:r>
        <w:r w:rsidRPr="00B033E2" w:rsidDel="00903BDD">
          <w:t xml:space="preserve"> abundances and</w:t>
        </w:r>
        <w:r w:rsidDel="00903BDD">
          <w:t xml:space="preserve"> movement</w:t>
        </w:r>
        <w:r w:rsidRPr="00B033E2" w:rsidDel="00903BDD">
          <w:t xml:space="preserve"> transition probabilities, as well as basin</w:t>
        </w:r>
        <w:r w:rsidDel="00903BDD">
          <w:t>-</w:t>
        </w:r>
        <w:r w:rsidRPr="00B033E2" w:rsidDel="00903BDD">
          <w:t>level annual survival and capture probabili</w:t>
        </w:r>
        <w:r w:rsidDel="00903BDD">
          <w:t>ties</w:t>
        </w:r>
        <w:r w:rsidR="0015384F" w:rsidDel="00903BDD">
          <w:t>, under the assumptions of</w:t>
        </w:r>
        <w:r w:rsidRPr="00B033E2" w:rsidDel="00903BDD">
          <w:t xml:space="preserve"> constant</w:t>
        </w:r>
        <w:r w:rsidDel="00903BDD">
          <w:t xml:space="preserve"> and equal</w:t>
        </w:r>
        <w:r w:rsidRPr="00B033E2" w:rsidDel="00903BDD">
          <w:t xml:space="preserve"> capture and </w:t>
        </w:r>
        <w:r w:rsidRPr="00B033E2" w:rsidDel="00903BDD">
          <w:rPr>
            <w:noProof/>
          </w:rPr>
          <w:t>recapture</w:t>
        </w:r>
        <w:r w:rsidRPr="00B033E2" w:rsidDel="00903BDD">
          <w:t xml:space="preserve"> probabilities (</w:t>
        </w:r>
        <w:r w:rsidRPr="00B033E2" w:rsidDel="00903BDD">
          <w:rPr>
            <w:noProof/>
          </w:rPr>
          <w:t>i.e.</w:t>
        </w:r>
        <w:r w:rsidRPr="00B033E2" w:rsidDel="00903BDD">
          <w:t xml:space="preserve">, </w:t>
        </w:r>
        <w:r w:rsidRPr="00944498" w:rsidDel="00903BDD">
          <w:rPr>
            <w:position w:val="-10"/>
          </w:rPr>
          <w:object w:dxaOrig="580" w:dyaOrig="260" w14:anchorId="3A1E5866">
            <v:shape id="_x0000_i1047" type="#_x0000_t75" style="width:29.25pt;height:12.65pt" o:ole="">
              <v:imagedata r:id="rId51" o:title=""/>
            </v:shape>
            <o:OLEObject Type="Embed" ProgID="Equation.DSMT4" ShapeID="_x0000_i1047" DrawAspect="Content" ObjectID="_1590497543" r:id="rId52"/>
          </w:object>
        </w:r>
        <w:r w:rsidDel="00903BDD">
          <w:t>), constant annual survival, and movement transition probabilities that varied by segment but were fixed in time.</w:t>
        </w:r>
        <w:r w:rsidR="00D87E52" w:rsidDel="00903BDD">
          <w:t xml:space="preserve">  All multi-state robust design abundance estimates and their associated standard errors were produced using the mark function of the RMark package in program R </w:t>
        </w:r>
        <w:r w:rsidR="00D87E52" w:rsidRPr="00B033E2" w:rsidDel="00903BDD">
          <w:fldChar w:fldCharType="begin"/>
        </w:r>
        <w:r w:rsidR="00D87E52" w:rsidDel="00903BDD">
          <w:instrText xml:space="preserve"> ADDIN EN.CITE &lt;EndNote&gt;&lt;Cite&gt;&lt;Author&gt;R Development Core Team&lt;/Author&gt;&lt;Year&gt;2010&lt;/Year&gt;&lt;RecNum&gt;2698&lt;/RecNum&gt;&lt;DisplayText&gt;(R Development Core Team, 2010)&lt;/DisplayText&gt;&lt;record&gt;&lt;rec-number&gt;2698&lt;/rec-number&gt;&lt;foreign-keys&gt;&lt;key app="EN" db-id="tt9r9zwau55dtxedv2kvxfshxwpvwv9x9e9s" timestamp="0"&gt;2698&lt;/key&gt;&lt;/foreign-keys&gt;&lt;ref-type name="Report"&gt;27&lt;/ref-type&gt;&lt;contributors&gt;&lt;authors&gt;&lt;author&gt;R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Austria&lt;/pub-location&gt;&lt;publisher&gt;R Foundation for Statistical Computing&lt;/publisher&gt;&lt;call-num&gt;R151&lt;/call-num&gt;&lt;urls&gt;&lt;related-urls&gt;&lt;url&gt;http://www.R-project.org&lt;/url&gt;&lt;/related-urls&gt;&lt;/urls&gt;&lt;/record&gt;&lt;/Cite&gt;&lt;/EndNote&gt;</w:instrText>
        </w:r>
        <w:r w:rsidR="00D87E52" w:rsidRPr="00B033E2" w:rsidDel="00903BDD">
          <w:fldChar w:fldCharType="separate"/>
        </w:r>
        <w:r w:rsidR="00D87E52" w:rsidDel="00903BDD">
          <w:rPr>
            <w:noProof/>
          </w:rPr>
          <w:t>(R Development Core Team, 2010)</w:t>
        </w:r>
        <w:r w:rsidR="00D87E52" w:rsidRPr="00B033E2" w:rsidDel="00903BDD">
          <w:fldChar w:fldCharType="end"/>
        </w:r>
        <w:r w:rsidR="00D87E52" w:rsidDel="00903BDD">
          <w:t>, which calls and runs program MARK in the background.</w:t>
        </w:r>
      </w:moveFrom>
    </w:p>
    <w:p w14:paraId="2CCA55D3" w14:textId="041FAB12" w:rsidR="000A3366" w:rsidDel="00903BDD" w:rsidRDefault="000A3366" w:rsidP="00C40A3E">
      <w:pPr>
        <w:pStyle w:val="BodyText"/>
        <w:spacing w:line="276" w:lineRule="auto"/>
        <w:rPr>
          <w:moveFrom w:id="329" w:author="Michael Colvin" w:date="2018-06-14T15:09:00Z"/>
        </w:rPr>
      </w:pPr>
    </w:p>
    <w:p w14:paraId="1D161EF9" w14:textId="1193F4D7" w:rsidR="00C40A3E" w:rsidRPr="00B033E2" w:rsidDel="00903BDD" w:rsidRDefault="00C40A3E" w:rsidP="000A3366">
      <w:pPr>
        <w:pStyle w:val="BodyText"/>
        <w:spacing w:line="276" w:lineRule="auto"/>
        <w:ind w:firstLine="0"/>
        <w:rPr>
          <w:moveFrom w:id="330" w:author="Michael Colvin" w:date="2018-06-14T15:09:00Z"/>
        </w:rPr>
      </w:pPr>
      <w:moveFrom w:id="331" w:author="Michael Colvin" w:date="2018-06-14T15:09:00Z">
        <w:r w:rsidDel="00903BDD">
          <w:t xml:space="preserve">As with the other capture-recapture estimators, it is possible for the CRDMS estimator to fail to produce estimates.  Failed estimates are noted in our analyses and, while they do not contribute to the aggregated basin-level abundance and trend estimates, they do contribute to the assessment of the estimator (as the probability of estimator failure is taken into account </w:t>
        </w:r>
        <w:r w:rsidR="00064045" w:rsidDel="00903BDD">
          <w:t>when calculating reliability).  Additionally, too many failed estimates may lead to estimator failure at the basin or population level</w:t>
        </w:r>
        <w:r w:rsidDel="00903BDD">
          <w:t>).</w:t>
        </w:r>
      </w:moveFrom>
    </w:p>
    <w:p w14:paraId="0E22224E" w14:textId="0D5477B2" w:rsidR="003D377F" w:rsidRPr="00B033E2" w:rsidDel="00903BDD" w:rsidRDefault="003D377F" w:rsidP="003D377F">
      <w:pPr>
        <w:pStyle w:val="Heading6"/>
        <w:rPr>
          <w:moveFrom w:id="332" w:author="Michael Colvin" w:date="2018-06-14T15:09:00Z"/>
        </w:rPr>
      </w:pPr>
      <w:moveFrom w:id="333" w:author="Michael Colvin" w:date="2018-06-14T15:09:00Z">
        <w:r w:rsidDel="00903BDD">
          <w:t>Minimum Known Alive, M</w:t>
        </w:r>
        <w:r w:rsidRPr="003D377F" w:rsidDel="00903BDD">
          <w:rPr>
            <w:vertAlign w:val="subscript"/>
          </w:rPr>
          <w:t>0</w:t>
        </w:r>
        <w:r w:rsidDel="00903BDD">
          <w:t>, and Mt</w:t>
        </w:r>
      </w:moveFrom>
    </w:p>
    <w:p w14:paraId="74AEEBF4" w14:textId="5BD9C8A9" w:rsidR="00C40A3E" w:rsidRPr="00B033E2" w:rsidDel="00903BDD" w:rsidRDefault="00FB0D0E" w:rsidP="000A3366">
      <w:pPr>
        <w:pStyle w:val="BodyText"/>
        <w:spacing w:line="276" w:lineRule="auto"/>
        <w:ind w:firstLine="0"/>
        <w:rPr>
          <w:moveFrom w:id="334" w:author="Michael Colvin" w:date="2018-06-14T15:09:00Z"/>
        </w:rPr>
      </w:pPr>
      <w:moveFrom w:id="335" w:author="Michael Colvin" w:date="2018-06-14T15:09:00Z">
        <w:r w:rsidDel="00903BDD">
          <w:t>Segment-level abundance estimates</w:t>
        </w:r>
        <w:r w:rsidR="00B531EB" w:rsidDel="00903BDD">
          <w:t xml:space="preserve"> and associated uncertainties</w:t>
        </w:r>
        <w:r w:rsidDel="00903BDD">
          <w:t xml:space="preserve"> from the minimum known alive, M0, and Mt estimators were approximated by aggregating the bend-level abundance estimates from the respective estimator to the segment-level using 1 of the 2 aggregation methods described below (table 2).</w:t>
        </w:r>
        <w:r w:rsidR="00AE1ACE" w:rsidDel="00903BDD">
          <w:t xml:space="preserve">  If all bend-level estimates within a particular segment during a particular year failed, then that segment-level estimate was also considered a failed estimate.</w:t>
        </w:r>
        <w:r w:rsidDel="00903BDD">
          <w:t xml:space="preserve"> </w:t>
        </w:r>
      </w:moveFrom>
    </w:p>
    <w:p w14:paraId="68774F02" w14:textId="1EE0861E" w:rsidR="00890F60" w:rsidDel="00903BDD" w:rsidRDefault="00C40A3E" w:rsidP="00890F60">
      <w:pPr>
        <w:pStyle w:val="Heading4"/>
        <w:rPr>
          <w:moveFrom w:id="336" w:author="Michael Colvin" w:date="2018-06-14T15:09:00Z"/>
          <w:sz w:val="28"/>
          <w:szCs w:val="28"/>
        </w:rPr>
      </w:pPr>
      <w:moveFrom w:id="337" w:author="Michael Colvin" w:date="2018-06-14T15:09:00Z">
        <w:r w:rsidDel="00903BDD">
          <w:rPr>
            <w:sz w:val="28"/>
            <w:szCs w:val="28"/>
          </w:rPr>
          <w:t>Bend-Level</w:t>
        </w:r>
        <w:r w:rsidR="00890F60" w:rsidDel="00903BDD">
          <w:rPr>
            <w:sz w:val="28"/>
            <w:szCs w:val="28"/>
          </w:rPr>
          <w:t xml:space="preserve"> to Segment-Level Abundance Aggregation Methods</w:t>
        </w:r>
      </w:moveFrom>
    </w:p>
    <w:p w14:paraId="0E89C116" w14:textId="129DDFD9" w:rsidR="00C40A3E" w:rsidDel="00903BDD" w:rsidRDefault="00C40A3E" w:rsidP="000A3366">
      <w:pPr>
        <w:pStyle w:val="BodyText"/>
        <w:spacing w:line="276" w:lineRule="auto"/>
        <w:ind w:firstLine="0"/>
        <w:rPr>
          <w:moveFrom w:id="338" w:author="Michael Colvin" w:date="2018-06-14T15:09:00Z"/>
        </w:rPr>
      </w:pPr>
      <w:moveFrom w:id="339" w:author="Michael Colvin" w:date="2018-06-14T15:09:00Z">
        <w:r w:rsidRPr="00B033E2" w:rsidDel="00903BDD">
          <w:t>Segment</w:t>
        </w:r>
        <w:r w:rsidDel="00903BDD">
          <w:t>-</w:t>
        </w:r>
        <w:r w:rsidRPr="00B033E2" w:rsidDel="00903BDD">
          <w:t xml:space="preserve">level abundance estimates were </w:t>
        </w:r>
        <w:r w:rsidDel="00903BDD">
          <w:t xml:space="preserve">calculated from estimates of segment </w:t>
        </w:r>
        <w:r w:rsidRPr="00B033E2" w:rsidDel="00903BDD">
          <w:t xml:space="preserve">density (fish per rkm).  In </w:t>
        </w:r>
        <w:r w:rsidDel="00903BDD">
          <w:t>estimating</w:t>
        </w:r>
        <w:r w:rsidRPr="00B033E2" w:rsidDel="00903BDD">
          <w:t xml:space="preserve"> the segment</w:t>
        </w:r>
        <w:r w:rsidDel="00903BDD">
          <w:t>-</w:t>
        </w:r>
        <w:r w:rsidRPr="00B033E2" w:rsidDel="00903BDD">
          <w:t xml:space="preserve">level density of pallid sturgeon, we used two methods: arithmetic mean bend density and weighted mean bend density.  While we expect the weighted mean approach to be more accurate, </w:t>
        </w:r>
        <w:r w:rsidDel="00903BDD">
          <w:t xml:space="preserve">we suspect </w:t>
        </w:r>
        <w:r w:rsidRPr="00B033E2" w:rsidDel="00903BDD">
          <w:t xml:space="preserve">the arithmetic mean may be a </w:t>
        </w:r>
        <w:r w:rsidDel="00903BDD">
          <w:t>commonly used</w:t>
        </w:r>
        <w:r w:rsidRPr="00B033E2" w:rsidDel="00903BDD">
          <w:t xml:space="preserve"> alternative</w:t>
        </w:r>
        <w:r w:rsidDel="00903BDD">
          <w:t>.  Therefore,</w:t>
        </w:r>
        <w:r w:rsidRPr="00B033E2" w:rsidDel="00903BDD">
          <w:t xml:space="preserve"> we </w:t>
        </w:r>
        <w:r w:rsidDel="00903BDD">
          <w:t>included both approaches for comparison</w:t>
        </w:r>
        <w:r w:rsidRPr="00B033E2" w:rsidDel="00903BDD">
          <w:t>.</w:t>
        </w:r>
      </w:moveFrom>
    </w:p>
    <w:p w14:paraId="6B364481" w14:textId="3CA6C04C" w:rsidR="00C40A3E" w:rsidRPr="00B033E2" w:rsidDel="00903BDD" w:rsidRDefault="00C40A3E" w:rsidP="00C40A3E">
      <w:pPr>
        <w:pStyle w:val="Heading6"/>
        <w:rPr>
          <w:moveFrom w:id="340" w:author="Michael Colvin" w:date="2018-06-14T15:09:00Z"/>
        </w:rPr>
      </w:pPr>
      <w:moveFrom w:id="341" w:author="Michael Colvin" w:date="2018-06-14T15:09:00Z">
        <w:r w:rsidDel="00903BDD">
          <w:t>Arithmetic Mean Method</w:t>
        </w:r>
      </w:moveFrom>
    </w:p>
    <w:p w14:paraId="1BEF0014" w14:textId="2AF0A91F" w:rsidR="00C40A3E" w:rsidRPr="00B033E2" w:rsidDel="00903BDD" w:rsidRDefault="00C40A3E" w:rsidP="000A3366">
      <w:pPr>
        <w:pStyle w:val="BodyText"/>
        <w:spacing w:line="276" w:lineRule="auto"/>
        <w:ind w:firstLine="0"/>
        <w:rPr>
          <w:moveFrom w:id="342" w:author="Michael Colvin" w:date="2018-06-14T15:09:00Z"/>
        </w:rPr>
      </w:pPr>
      <w:moveFrom w:id="343" w:author="Michael Colvin" w:date="2018-06-14T15:09:00Z">
        <w:r w:rsidRPr="00B033E2" w:rsidDel="00903BDD">
          <w:t xml:space="preserve">For the arithmetic mean method, we calculate the estimated densities of each sampled bend and then take the typical average (add up the densities and divide by the total number of bends sampled).  This averaged density </w:t>
        </w:r>
        <w:r w:rsidRPr="00B033E2" w:rsidDel="00903BDD">
          <w:rPr>
            <w:noProof/>
          </w:rPr>
          <w:t>is used</w:t>
        </w:r>
        <w:r w:rsidRPr="00B033E2" w:rsidDel="00903BDD">
          <w:t xml:space="preserve"> as an estimate of the segment density.  The segment abundance </w:t>
        </w:r>
        <w:r w:rsidRPr="00B033E2" w:rsidDel="00903BDD">
          <w:rPr>
            <w:noProof/>
          </w:rPr>
          <w:t>is then calculated</w:t>
        </w:r>
        <w:r w:rsidRPr="00B033E2" w:rsidDel="00903BDD">
          <w:t xml:space="preserve"> from the segment density estimate and segment length.  Mathematically, the</w:t>
        </w:r>
        <w:r w:rsidDel="00903BDD">
          <w:t xml:space="preserve"> arithmetic mean</w:t>
        </w:r>
        <w:r w:rsidRPr="00B033E2" w:rsidDel="00903BDD">
          <w:t xml:space="preserve"> segment abundance estimate </w:t>
        </w:r>
        <w:r w:rsidDel="00903BDD">
          <w:rPr>
            <w:noProof/>
          </w:rPr>
          <w:t>wa</w:t>
        </w:r>
        <w:r w:rsidRPr="00B033E2" w:rsidDel="00903BDD">
          <w:rPr>
            <w:noProof/>
          </w:rPr>
          <w:t>s calculated</w:t>
        </w:r>
        <w:r w:rsidRPr="00B033E2" w:rsidDel="00903BDD">
          <w:t xml:space="preserve"> as </w:t>
        </w:r>
      </w:moveFrom>
    </w:p>
    <w:p w14:paraId="3AE2B271" w14:textId="2E9233E6" w:rsidR="00C40A3E" w:rsidRPr="00B033E2" w:rsidDel="00903BDD" w:rsidRDefault="00C40A3E" w:rsidP="00C40A3E">
      <w:pPr>
        <w:pStyle w:val="EquationNumbered"/>
        <w:rPr>
          <w:moveFrom w:id="344" w:author="Michael Colvin" w:date="2018-06-14T15:09:00Z"/>
        </w:rPr>
      </w:pPr>
      <w:moveFrom w:id="345" w:author="Michael Colvin" w:date="2018-06-14T15:09:00Z">
        <w:r w:rsidRPr="00B033E2" w:rsidDel="00903BDD">
          <w:tab/>
        </w:r>
        <w:r w:rsidRPr="00221F29" w:rsidDel="00903BDD">
          <w:rPr>
            <w:position w:val="-30"/>
          </w:rPr>
          <w:object w:dxaOrig="1980" w:dyaOrig="1180" w14:anchorId="368277ED">
            <v:shape id="_x0000_i1048" type="#_x0000_t75" style="width:98.1pt;height:59.35pt" o:ole="">
              <v:imagedata r:id="rId53" o:title=""/>
            </v:shape>
            <o:OLEObject Type="Embed" ProgID="Equation.DSMT4" ShapeID="_x0000_i1048" DrawAspect="Content" ObjectID="_1590497544" r:id="rId54"/>
          </w:object>
        </w:r>
        <w:r w:rsidRPr="00B033E2" w:rsidDel="00903BDD">
          <w:tab/>
          <w:t>(</w:t>
        </w:r>
        <w:r w:rsidR="0010081B" w:rsidDel="00903BDD">
          <w:t>2</w:t>
        </w:r>
        <w:r w:rsidRPr="00B033E2" w:rsidDel="00903BDD">
          <w:t>)</w:t>
        </w:r>
      </w:moveFrom>
    </w:p>
    <w:p w14:paraId="25E47537" w14:textId="0A4CCFC6" w:rsidR="00C40A3E" w:rsidDel="00903BDD" w:rsidRDefault="00C40A3E" w:rsidP="00C40A3E">
      <w:pPr>
        <w:pStyle w:val="BodyText"/>
        <w:spacing w:line="276" w:lineRule="auto"/>
        <w:ind w:firstLine="0"/>
        <w:rPr>
          <w:moveFrom w:id="346" w:author="Michael Colvin" w:date="2018-06-14T15:09:00Z"/>
        </w:rPr>
      </w:pPr>
      <w:moveFrom w:id="347" w:author="Michael Colvin" w:date="2018-06-14T15:09:00Z">
        <w:r w:rsidRPr="00B033E2" w:rsidDel="00903BDD">
          <w:t xml:space="preserve">where </w:t>
        </w:r>
      </w:moveFrom>
    </w:p>
    <w:p w14:paraId="4871827E" w14:textId="74A458B0" w:rsidR="00C40A3E" w:rsidRPr="00B033E2" w:rsidDel="00903BDD" w:rsidRDefault="00C40A3E" w:rsidP="00C40A3E">
      <w:pPr>
        <w:pStyle w:val="BodyText"/>
        <w:spacing w:line="276" w:lineRule="auto"/>
        <w:rPr>
          <w:moveFrom w:id="348" w:author="Michael Colvin" w:date="2018-06-14T15:09:00Z"/>
        </w:rPr>
      </w:pPr>
      <w:moveFrom w:id="349" w:author="Michael Colvin" w:date="2018-06-14T15:09:00Z">
        <w:r w:rsidRPr="00B033E2" w:rsidDel="00903BDD">
          <w:rPr>
            <w:position w:val="-12"/>
          </w:rPr>
          <w:object w:dxaOrig="340" w:dyaOrig="420" w14:anchorId="463F8455">
            <v:shape id="_x0000_i1049" type="#_x0000_t75" style="width:18.2pt;height:20.2pt" o:ole="">
              <v:imagedata r:id="rId55" o:title=""/>
            </v:shape>
            <o:OLEObject Type="Embed" ProgID="Equation.DSMT4" ShapeID="_x0000_i1049" DrawAspect="Content" ObjectID="_1590497545" r:id="rId56"/>
          </w:object>
        </w:r>
        <w:r w:rsidRPr="00B033E2" w:rsidDel="00903BDD">
          <w:t xml:space="preserve"> </w:t>
        </w:r>
        <w:r w:rsidDel="00903BDD">
          <w:t>i</w:t>
        </w:r>
        <w:r w:rsidRPr="00B033E2" w:rsidDel="00903BDD">
          <w:t>s the estimated segment abundance</w:t>
        </w:r>
        <w:r w:rsidDel="00903BDD">
          <w:t xml:space="preserve"> of segment </w:t>
        </w:r>
        <m:oMath>
          <m:r>
            <w:rPr>
              <w:rFonts w:ascii="Cambria Math" w:hAnsi="Cambria Math"/>
            </w:rPr>
            <m:t>s</m:t>
          </m:r>
        </m:oMath>
        <w:r w:rsidRPr="00B033E2" w:rsidDel="00903BDD">
          <w:t>,</w:t>
        </w:r>
      </w:moveFrom>
    </w:p>
    <w:p w14:paraId="45A7E880" w14:textId="02BD116E" w:rsidR="00C40A3E" w:rsidRPr="00B033E2" w:rsidDel="00903BDD" w:rsidRDefault="00C40A3E" w:rsidP="00C40A3E">
      <w:pPr>
        <w:pStyle w:val="BodyText"/>
        <w:spacing w:line="276" w:lineRule="auto"/>
        <w:rPr>
          <w:moveFrom w:id="350" w:author="Michael Colvin" w:date="2018-06-14T15:09:00Z"/>
        </w:rPr>
      </w:pPr>
      <w:moveFrom w:id="351" w:author="Michael Colvin" w:date="2018-06-14T15:09:00Z">
        <w:r w:rsidRPr="00B033E2" w:rsidDel="00903BDD">
          <w:rPr>
            <w:position w:val="-12"/>
          </w:rPr>
          <w:object w:dxaOrig="279" w:dyaOrig="360" w14:anchorId="0DC4846D">
            <v:shape id="_x0000_i1050" type="#_x0000_t75" style="width:14.25pt;height:18.2pt" o:ole="">
              <v:imagedata r:id="rId57" o:title=""/>
            </v:shape>
            <o:OLEObject Type="Embed" ProgID="Equation.DSMT4" ShapeID="_x0000_i1050" DrawAspect="Content" ObjectID="_1590497546" r:id="rId58"/>
          </w:object>
        </w:r>
        <w:r w:rsidRPr="00B033E2" w:rsidDel="00903BDD">
          <w:t xml:space="preserve"> </w:t>
        </w:r>
        <w:r w:rsidDel="00903BDD">
          <w:t>i</w:t>
        </w:r>
        <w:r w:rsidRPr="00B033E2" w:rsidDel="00903BDD">
          <w:t xml:space="preserve">s the total length (in rkm) of </w:t>
        </w:r>
        <w:r w:rsidRPr="00B033E2" w:rsidDel="00903BDD">
          <w:rPr>
            <w:noProof/>
          </w:rPr>
          <w:t>segment</w:t>
        </w:r>
        <w:r w:rsidRPr="00B033E2" w:rsidDel="00903BDD">
          <w:t xml:space="preserve"> </w:t>
        </w:r>
        <w:r w:rsidRPr="00B033E2" w:rsidDel="00903BDD">
          <w:rPr>
            <w:position w:val="-6"/>
          </w:rPr>
          <w:object w:dxaOrig="180" w:dyaOrig="220" w14:anchorId="47191161">
            <v:shape id="_x0000_i1051" type="#_x0000_t75" style="width:9.9pt;height:11.1pt" o:ole="">
              <v:imagedata r:id="rId59" o:title=""/>
            </v:shape>
            <o:OLEObject Type="Embed" ProgID="Equation.DSMT4" ShapeID="_x0000_i1051" DrawAspect="Content" ObjectID="_1590497547" r:id="rId60"/>
          </w:object>
        </w:r>
        <w:r w:rsidRPr="00B033E2" w:rsidDel="00903BDD">
          <w:t xml:space="preserve">, </w:t>
        </w:r>
      </w:moveFrom>
    </w:p>
    <w:p w14:paraId="558F5057" w14:textId="6B1E2551" w:rsidR="00C40A3E" w:rsidRPr="00B033E2" w:rsidDel="00903BDD" w:rsidRDefault="00C40A3E" w:rsidP="00C40A3E">
      <w:pPr>
        <w:pStyle w:val="BodyText"/>
        <w:spacing w:line="276" w:lineRule="auto"/>
        <w:rPr>
          <w:moveFrom w:id="352" w:author="Michael Colvin" w:date="2018-06-14T15:09:00Z"/>
        </w:rPr>
      </w:pPr>
      <w:moveFrom w:id="353" w:author="Michael Colvin" w:date="2018-06-14T15:09:00Z">
        <w:r w:rsidRPr="00221F29" w:rsidDel="00903BDD">
          <w:rPr>
            <w:position w:val="-14"/>
          </w:rPr>
          <w:object w:dxaOrig="440" w:dyaOrig="420" w14:anchorId="27BC9087">
            <v:shape id="_x0000_i1052" type="#_x0000_t75" style="width:22.55pt;height:20.2pt" o:ole="">
              <v:imagedata r:id="rId61" o:title=""/>
            </v:shape>
            <o:OLEObject Type="Embed" ProgID="Equation.DSMT4" ShapeID="_x0000_i1052" DrawAspect="Content" ObjectID="_1590497548" r:id="rId62"/>
          </w:object>
        </w:r>
        <w:r w:rsidRPr="00B033E2" w:rsidDel="00903BDD">
          <w:t xml:space="preserve"> </w:t>
        </w:r>
        <w:r w:rsidDel="00903BDD">
          <w:t>i</w:t>
        </w:r>
        <w:r w:rsidRPr="00B033E2" w:rsidDel="00903BDD">
          <w:t>s the estimated abundance of</w:t>
        </w:r>
        <w:r w:rsidDel="00903BDD">
          <w:t xml:space="preserve"> sampled</w:t>
        </w:r>
        <w:r w:rsidRPr="00B033E2" w:rsidDel="00903BDD">
          <w:t xml:space="preserve"> bend </w:t>
        </w:r>
        <w:r w:rsidRPr="00221F29" w:rsidDel="00903BDD">
          <w:rPr>
            <w:position w:val="-10"/>
          </w:rPr>
          <w:object w:dxaOrig="200" w:dyaOrig="300" w14:anchorId="0801602A">
            <v:shape id="_x0000_i1053" type="#_x0000_t75" style="width:10.7pt;height:15.8pt" o:ole="">
              <v:imagedata r:id="rId63" o:title=""/>
            </v:shape>
            <o:OLEObject Type="Embed" ProgID="Equation.DSMT4" ShapeID="_x0000_i1053" DrawAspect="Content" ObjectID="_1590497549" r:id="rId64"/>
          </w:object>
        </w:r>
        <w:r w:rsidRPr="00B033E2" w:rsidDel="00903BDD">
          <w:t xml:space="preserve"> in </w:t>
        </w:r>
        <w:r w:rsidRPr="00B033E2" w:rsidDel="00903BDD">
          <w:rPr>
            <w:noProof/>
          </w:rPr>
          <w:t>segment</w:t>
        </w:r>
        <w:r w:rsidRPr="00B033E2" w:rsidDel="00903BDD">
          <w:t xml:space="preserve"> </w:t>
        </w:r>
        <w:r w:rsidRPr="00B033E2" w:rsidDel="00903BDD">
          <w:rPr>
            <w:position w:val="-6"/>
          </w:rPr>
          <w:object w:dxaOrig="180" w:dyaOrig="220" w14:anchorId="37D2EBEC">
            <v:shape id="_x0000_i1054" type="#_x0000_t75" style="width:9.9pt;height:11.1pt" o:ole="">
              <v:imagedata r:id="rId65" o:title=""/>
            </v:shape>
            <o:OLEObject Type="Embed" ProgID="Equation.DSMT4" ShapeID="_x0000_i1054" DrawAspect="Content" ObjectID="_1590497550" r:id="rId66"/>
          </w:object>
        </w:r>
        <w:r w:rsidRPr="00B033E2" w:rsidDel="00903BDD">
          <w:t xml:space="preserve">, </w:t>
        </w:r>
      </w:moveFrom>
    </w:p>
    <w:p w14:paraId="7609EB46" w14:textId="52A924D9" w:rsidR="00C40A3E" w:rsidDel="00903BDD" w:rsidRDefault="00C40A3E" w:rsidP="00C40A3E">
      <w:pPr>
        <w:pStyle w:val="BodyText"/>
        <w:spacing w:line="276" w:lineRule="auto"/>
        <w:rPr>
          <w:moveFrom w:id="354" w:author="Michael Colvin" w:date="2018-06-14T15:09:00Z"/>
        </w:rPr>
      </w:pPr>
      <w:moveFrom w:id="355" w:author="Michael Colvin" w:date="2018-06-14T15:09:00Z">
        <w:r w:rsidRPr="00221F29" w:rsidDel="00903BDD">
          <w:rPr>
            <w:position w:val="-14"/>
          </w:rPr>
          <w:object w:dxaOrig="400" w:dyaOrig="380" w14:anchorId="31B18D35">
            <v:shape id="_x0000_i1055" type="#_x0000_t75" style="width:19.4pt;height:18.6pt" o:ole="">
              <v:imagedata r:id="rId67" o:title=""/>
            </v:shape>
            <o:OLEObject Type="Embed" ProgID="Equation.DSMT4" ShapeID="_x0000_i1055" DrawAspect="Content" ObjectID="_1590497551" r:id="rId68"/>
          </w:object>
        </w:r>
        <w:r w:rsidRPr="00B033E2" w:rsidDel="00903BDD">
          <w:t xml:space="preserve"> </w:t>
        </w:r>
        <w:r w:rsidDel="00903BDD">
          <w:t>i</w:t>
        </w:r>
        <w:r w:rsidRPr="00B033E2" w:rsidDel="00903BDD">
          <w:t xml:space="preserve">s the length (in rkm) of bend </w:t>
        </w:r>
        <w:r w:rsidRPr="00221F29" w:rsidDel="00903BDD">
          <w:rPr>
            <w:position w:val="-10"/>
          </w:rPr>
          <w:object w:dxaOrig="200" w:dyaOrig="300" w14:anchorId="0383073E">
            <v:shape id="_x0000_i1056" type="#_x0000_t75" style="width:10.7pt;height:15.8pt" o:ole="">
              <v:imagedata r:id="rId69" o:title=""/>
            </v:shape>
            <o:OLEObject Type="Embed" ProgID="Equation.DSMT4" ShapeID="_x0000_i1056" DrawAspect="Content" ObjectID="_1590497552" r:id="rId70"/>
          </w:object>
        </w:r>
        <w:r w:rsidRPr="00B033E2" w:rsidDel="00903BDD">
          <w:t xml:space="preserve"> in </w:t>
        </w:r>
        <w:r w:rsidRPr="00B033E2" w:rsidDel="00903BDD">
          <w:rPr>
            <w:noProof/>
          </w:rPr>
          <w:t>segment</w:t>
        </w:r>
        <w:r w:rsidRPr="00B033E2" w:rsidDel="00903BDD">
          <w:t xml:space="preserve"> </w:t>
        </w:r>
        <w:r w:rsidRPr="00B033E2" w:rsidDel="00903BDD">
          <w:rPr>
            <w:position w:val="-6"/>
          </w:rPr>
          <w:object w:dxaOrig="180" w:dyaOrig="220" w14:anchorId="54B998F5">
            <v:shape id="_x0000_i1057" type="#_x0000_t75" style="width:9.9pt;height:11.1pt" o:ole="">
              <v:imagedata r:id="rId65" o:title=""/>
            </v:shape>
            <o:OLEObject Type="Embed" ProgID="Equation.DSMT4" ShapeID="_x0000_i1057" DrawAspect="Content" ObjectID="_1590497553" r:id="rId71"/>
          </w:object>
        </w:r>
        <w:r w:rsidRPr="00B033E2" w:rsidDel="00903BDD">
          <w:t>,</w:t>
        </w:r>
      </w:moveFrom>
    </w:p>
    <w:p w14:paraId="7593DC2E" w14:textId="52764E60" w:rsidR="00C40A3E" w:rsidDel="00903BDD" w:rsidRDefault="00C40A3E" w:rsidP="00C40A3E">
      <w:pPr>
        <w:pStyle w:val="BodyText"/>
        <w:spacing w:line="276" w:lineRule="auto"/>
        <w:rPr>
          <w:moveFrom w:id="356" w:author="Michael Colvin" w:date="2018-06-14T15:09:00Z"/>
          <w:noProof/>
        </w:rPr>
      </w:pPr>
      <w:moveFrom w:id="357" w:author="Michael Colvin" w:date="2018-06-14T15:09:00Z">
        <w:r w:rsidRPr="00B033E2" w:rsidDel="00903BDD">
          <w:rPr>
            <w:position w:val="-12"/>
          </w:rPr>
          <w:object w:dxaOrig="700" w:dyaOrig="360" w14:anchorId="6F2DDB1F">
            <v:shape id="_x0000_i1058" type="#_x0000_t75" style="width:35.2pt;height:18.2pt" o:ole="">
              <v:imagedata r:id="rId72" o:title=""/>
            </v:shape>
            <o:OLEObject Type="Embed" ProgID="Equation.DSMT4" ShapeID="_x0000_i1058" DrawAspect="Content" ObjectID="_1590497554" r:id="rId73"/>
          </w:object>
        </w:r>
        <w:r w:rsidRPr="00B033E2" w:rsidDel="00903BDD">
          <w:t xml:space="preserve"> </w:t>
        </w:r>
        <w:r w:rsidDel="00903BDD">
          <w:rPr>
            <w:noProof/>
          </w:rPr>
          <w:t>i</w:t>
        </w:r>
        <w:r w:rsidRPr="00B033E2" w:rsidDel="00903BDD">
          <w:rPr>
            <w:noProof/>
          </w:rPr>
          <w:t xml:space="preserve">s the number of sampled bends in segment </w:t>
        </w:r>
        <w:r w:rsidRPr="00B033E2" w:rsidDel="00903BDD">
          <w:rPr>
            <w:noProof/>
            <w:position w:val="-6"/>
          </w:rPr>
          <w:object w:dxaOrig="180" w:dyaOrig="220" w14:anchorId="4D3C3896">
            <v:shape id="_x0000_i1059" type="#_x0000_t75" style="width:9.9pt;height:11.1pt" o:ole="">
              <v:imagedata r:id="rId74" o:title=""/>
            </v:shape>
            <o:OLEObject Type="Embed" ProgID="Equation.DSMT4" ShapeID="_x0000_i1059" DrawAspect="Content" ObjectID="_1590497555" r:id="rId75"/>
          </w:object>
        </w:r>
        <w:r w:rsidRPr="00B033E2" w:rsidDel="00903BDD">
          <w:rPr>
            <w:noProof/>
          </w:rPr>
          <w:t>,</w:t>
        </w:r>
      </w:moveFrom>
    </w:p>
    <w:p w14:paraId="4472C560" w14:textId="69547A60" w:rsidR="00C40A3E" w:rsidDel="00903BDD" w:rsidRDefault="00C40A3E" w:rsidP="00C40A3E">
      <w:pPr>
        <w:pStyle w:val="BodyText"/>
        <w:spacing w:line="276" w:lineRule="auto"/>
        <w:rPr>
          <w:moveFrom w:id="358" w:author="Michael Colvin" w:date="2018-06-14T15:09:00Z"/>
        </w:rPr>
      </w:pPr>
      <w:moveFrom w:id="359" w:author="Michael Colvin" w:date="2018-06-14T15:09:00Z">
        <w:r w:rsidRPr="00B033E2" w:rsidDel="00903BDD">
          <w:rPr>
            <w:position w:val="-6"/>
          </w:rPr>
          <w:object w:dxaOrig="220" w:dyaOrig="260" w14:anchorId="1A53A3F1">
            <v:shape id="_x0000_i1060" type="#_x0000_t75" style="width:11.1pt;height:13.45pt" o:ole="">
              <v:imagedata r:id="rId76" o:title=""/>
            </v:shape>
            <o:OLEObject Type="Embed" ProgID="Equation.DSMT4" ShapeID="_x0000_i1060" DrawAspect="Content" ObjectID="_1590497556" r:id="rId77"/>
          </w:object>
        </w:r>
        <w:r w:rsidRPr="00B033E2" w:rsidDel="00903BDD">
          <w:t xml:space="preserve"> </w:t>
        </w:r>
        <w:r w:rsidDel="00903BDD">
          <w:t>i</w:t>
        </w:r>
        <w:r w:rsidRPr="00B033E2" w:rsidDel="00903BDD">
          <w:t>s the set of</w:t>
        </w:r>
        <w:r w:rsidDel="00903BDD">
          <w:t xml:space="preserve"> indices for</w:t>
        </w:r>
        <w:r w:rsidRPr="00B033E2" w:rsidDel="00903BDD">
          <w:t xml:space="preserve"> all sampled bends in </w:t>
        </w:r>
        <w:r w:rsidRPr="00B033E2" w:rsidDel="00903BDD">
          <w:rPr>
            <w:noProof/>
          </w:rPr>
          <w:t>segment</w:t>
        </w:r>
        <w:r w:rsidRPr="00B033E2" w:rsidDel="00903BDD">
          <w:t xml:space="preserve"> </w:t>
        </w:r>
        <w:r w:rsidRPr="00B033E2" w:rsidDel="00903BDD">
          <w:rPr>
            <w:position w:val="-6"/>
          </w:rPr>
          <w:object w:dxaOrig="180" w:dyaOrig="220" w14:anchorId="15C5190A">
            <v:shape id="_x0000_i1061" type="#_x0000_t75" style="width:9.9pt;height:11.1pt" o:ole="">
              <v:imagedata r:id="rId78" o:title=""/>
            </v:shape>
            <o:OLEObject Type="Embed" ProgID="Equation.DSMT4" ShapeID="_x0000_i1061" DrawAspect="Content" ObjectID="_1590497557" r:id="rId79"/>
          </w:object>
        </w:r>
        <w:r w:rsidDel="00903BDD">
          <w:t>,</w:t>
        </w:r>
      </w:moveFrom>
    </w:p>
    <w:p w14:paraId="020AC6AD" w14:textId="0926F9B4" w:rsidR="00C40A3E" w:rsidRPr="00B033E2" w:rsidDel="00903BDD" w:rsidRDefault="00C40A3E" w:rsidP="00C40A3E">
      <w:pPr>
        <w:pStyle w:val="BodyText"/>
        <w:spacing w:line="276" w:lineRule="auto"/>
        <w:rPr>
          <w:moveFrom w:id="360" w:author="Michael Colvin" w:date="2018-06-14T15:09:00Z"/>
        </w:rPr>
      </w:pPr>
      <w:moveFrom w:id="361" w:author="Michael Colvin" w:date="2018-06-14T15:09:00Z">
        <w:r w:rsidRPr="00221F29" w:rsidDel="00903BDD">
          <w:rPr>
            <w:position w:val="-10"/>
          </w:rPr>
          <w:object w:dxaOrig="200" w:dyaOrig="300" w14:anchorId="455E48DC">
            <v:shape id="_x0000_i1062" type="#_x0000_t75" style="width:10.7pt;height:15.8pt" o:ole="">
              <v:imagedata r:id="rId80" o:title=""/>
            </v:shape>
            <o:OLEObject Type="Embed" ProgID="Equation.DSMT4" ShapeID="_x0000_i1062" DrawAspect="Content" ObjectID="_1590497558" r:id="rId81"/>
          </w:object>
        </w:r>
        <w:r w:rsidRPr="00B033E2" w:rsidDel="00903BDD">
          <w:rPr>
            <w:noProof/>
          </w:rPr>
          <w:t xml:space="preserve"> </w:t>
        </w:r>
        <w:r w:rsidDel="00903BDD">
          <w:rPr>
            <w:noProof/>
          </w:rPr>
          <w:t xml:space="preserve">indexes sampled bends within a segment, </w:t>
        </w:r>
        <w:r w:rsidRPr="00B033E2" w:rsidDel="00903BDD">
          <w:rPr>
            <w:noProof/>
          </w:rPr>
          <w:t>and</w:t>
        </w:r>
      </w:moveFrom>
    </w:p>
    <w:p w14:paraId="7274834E" w14:textId="0F75CC81" w:rsidR="00C40A3E" w:rsidRPr="00B033E2" w:rsidDel="00903BDD" w:rsidRDefault="00C40A3E" w:rsidP="00C40A3E">
      <w:pPr>
        <w:pStyle w:val="BodyText"/>
        <w:spacing w:line="276" w:lineRule="auto"/>
        <w:rPr>
          <w:moveFrom w:id="362" w:author="Michael Colvin" w:date="2018-06-14T15:09:00Z"/>
        </w:rPr>
      </w:pPr>
      <w:moveFrom w:id="363" w:author="Michael Colvin" w:date="2018-06-14T15:09:00Z">
        <w:r w:rsidRPr="00B033E2" w:rsidDel="00903BDD">
          <w:rPr>
            <w:position w:val="-6"/>
          </w:rPr>
          <w:object w:dxaOrig="180" w:dyaOrig="220" w14:anchorId="4D1DEA8D">
            <v:shape id="_x0000_i1063" type="#_x0000_t75" style="width:9.9pt;height:11.1pt" o:ole="">
              <v:imagedata r:id="rId82" o:title=""/>
            </v:shape>
            <o:OLEObject Type="Embed" ProgID="Equation.DSMT4" ShapeID="_x0000_i1063" DrawAspect="Content" ObjectID="_1590497559" r:id="rId83"/>
          </w:object>
        </w:r>
        <w:r w:rsidRPr="00B033E2" w:rsidDel="00903BDD">
          <w:t xml:space="preserve"> indexe</w:t>
        </w:r>
        <w:r w:rsidDel="00903BDD">
          <w:t>s</w:t>
        </w:r>
        <w:r w:rsidRPr="00B033E2" w:rsidDel="00903BDD">
          <w:t xml:space="preserve"> segment.</w:t>
        </w:r>
      </w:moveFrom>
    </w:p>
    <w:p w14:paraId="7ADE4AD6" w14:textId="35332949" w:rsidR="00C40A3E" w:rsidDel="00903BDD" w:rsidRDefault="00C40A3E" w:rsidP="00C40A3E">
      <w:pPr>
        <w:pStyle w:val="BodyText"/>
        <w:spacing w:line="276" w:lineRule="auto"/>
        <w:rPr>
          <w:moveFrom w:id="364" w:author="Michael Colvin" w:date="2018-06-14T15:09:00Z"/>
        </w:rPr>
      </w:pPr>
    </w:p>
    <w:p w14:paraId="53C2069B" w14:textId="1AE09CF8" w:rsidR="00C40A3E" w:rsidRPr="00B033E2" w:rsidDel="00903BDD" w:rsidRDefault="00C40A3E" w:rsidP="00C40A3E">
      <w:pPr>
        <w:pStyle w:val="Heading6"/>
        <w:rPr>
          <w:moveFrom w:id="365" w:author="Michael Colvin" w:date="2018-06-14T15:09:00Z"/>
        </w:rPr>
      </w:pPr>
      <w:moveFrom w:id="366" w:author="Michael Colvin" w:date="2018-06-14T15:09:00Z">
        <w:r w:rsidDel="00903BDD">
          <w:t>Weighted Mean Method</w:t>
        </w:r>
      </w:moveFrom>
    </w:p>
    <w:p w14:paraId="3CE9DC1E" w14:textId="0651E13E" w:rsidR="00C40A3E" w:rsidRPr="00B033E2" w:rsidDel="00903BDD" w:rsidRDefault="00C40A3E" w:rsidP="000A3366">
      <w:pPr>
        <w:pStyle w:val="BodyText"/>
        <w:spacing w:line="276" w:lineRule="auto"/>
        <w:ind w:firstLine="0"/>
        <w:rPr>
          <w:moveFrom w:id="367" w:author="Michael Colvin" w:date="2018-06-14T15:09:00Z"/>
        </w:rPr>
      </w:pPr>
      <w:commentRangeStart w:id="368"/>
      <w:moveFrom w:id="369" w:author="Michael Colvin" w:date="2018-06-14T15:09:00Z">
        <w:r w:rsidDel="00903BDD">
          <w:t>When bends are of different lengths and different densities, the arithmetic mean does not accurately calculate segment-level density even in the case</w:t>
        </w:r>
        <w:r w:rsidR="0010081B" w:rsidDel="00903BDD">
          <w:t xml:space="preserve"> of known bend-level abundances.</w:t>
        </w:r>
        <w:r w:rsidDel="00903BDD">
          <w:t xml:space="preserve"> </w:t>
        </w:r>
        <w:commentRangeEnd w:id="368"/>
        <w:r w:rsidR="0010081B" w:rsidDel="00903BDD">
          <w:rPr>
            <w:rStyle w:val="CommentReference"/>
            <w:rFonts w:eastAsiaTheme="minorEastAsia"/>
            <w:noProof/>
          </w:rPr>
          <w:commentReference w:id="368"/>
        </w:r>
        <w:r w:rsidDel="00903BDD">
          <w:t xml:space="preserve">However, the weighted mean approach will calculate the true segment-level </w:t>
        </w:r>
        <w:r w:rsidR="0010081B" w:rsidDel="00903BDD">
          <w:t xml:space="preserve">density under known conditions </w:t>
        </w:r>
        <w:r w:rsidDel="00903BDD">
          <w:t>and is therefore likely a better estimator of segment abundance on the Missouri River, where bend lengths and densities vary.</w:t>
        </w:r>
        <w:r w:rsidRPr="00B033E2" w:rsidDel="00903BDD">
          <w:t xml:space="preserve"> </w:t>
        </w:r>
        <w:r w:rsidDel="00903BDD">
          <w:t xml:space="preserve"> </w:t>
        </w:r>
        <w:r w:rsidRPr="00B033E2" w:rsidDel="00903BDD">
          <w:t>In particular</w:t>
        </w:r>
        <w:r w:rsidDel="00903BDD">
          <w:t xml:space="preserve">, the weighted mean approach calculated the </w:t>
        </w:r>
        <w:r w:rsidRPr="00B033E2" w:rsidDel="00903BDD">
          <w:t xml:space="preserve">weight </w:t>
        </w:r>
        <w:r w:rsidRPr="00B033E2" w:rsidDel="00903BDD">
          <w:rPr>
            <w:noProof/>
          </w:rPr>
          <w:t>of</w:t>
        </w:r>
        <w:r w:rsidRPr="00B033E2" w:rsidDel="00903BDD">
          <w:t xml:space="preserve"> a bend </w:t>
        </w:r>
        <w:r w:rsidDel="00903BDD">
          <w:t>a</w:t>
        </w:r>
        <w:r w:rsidRPr="00B033E2" w:rsidDel="00903BDD">
          <w:t>s the length of that bend relative to the total length of all sampled bends within the segment, or,</w:t>
        </w:r>
      </w:moveFrom>
    </w:p>
    <w:p w14:paraId="72AE45C9" w14:textId="3467091A" w:rsidR="00C40A3E" w:rsidRPr="00B033E2" w:rsidDel="00903BDD" w:rsidRDefault="00C40A3E" w:rsidP="00C40A3E">
      <w:pPr>
        <w:pStyle w:val="EquationNumbered"/>
        <w:rPr>
          <w:moveFrom w:id="370" w:author="Michael Colvin" w:date="2018-06-14T15:09:00Z"/>
        </w:rPr>
      </w:pPr>
      <w:moveFrom w:id="371" w:author="Michael Colvin" w:date="2018-06-14T15:09:00Z">
        <w:r w:rsidRPr="00B033E2" w:rsidDel="00903BDD">
          <w:tab/>
        </w:r>
        <w:r w:rsidRPr="00221F29" w:rsidDel="00903BDD">
          <w:rPr>
            <w:position w:val="-50"/>
          </w:rPr>
          <w:object w:dxaOrig="1420" w:dyaOrig="900" w14:anchorId="0FBBF9C5">
            <v:shape id="_x0000_i1064" type="#_x0000_t75" style="width:71.2pt;height:45.9pt" o:ole="">
              <v:imagedata r:id="rId84" o:title=""/>
            </v:shape>
            <o:OLEObject Type="Embed" ProgID="Equation.DSMT4" ShapeID="_x0000_i1064" DrawAspect="Content" ObjectID="_1590497560" r:id="rId85"/>
          </w:object>
        </w:r>
        <w:r w:rsidR="0010081B" w:rsidDel="00903BDD">
          <w:tab/>
          <w:t>(3</w:t>
        </w:r>
        <w:r w:rsidRPr="00B033E2" w:rsidDel="00903BDD">
          <w:t>)</w:t>
        </w:r>
      </w:moveFrom>
    </w:p>
    <w:p w14:paraId="22B81686" w14:textId="6FD508DA" w:rsidR="00C40A3E" w:rsidRPr="00B033E2" w:rsidDel="00903BDD" w:rsidRDefault="00C40A3E" w:rsidP="00C40A3E">
      <w:pPr>
        <w:pStyle w:val="BodyText"/>
        <w:spacing w:line="276" w:lineRule="auto"/>
        <w:ind w:firstLine="0"/>
        <w:rPr>
          <w:moveFrom w:id="372" w:author="Michael Colvin" w:date="2018-06-14T15:09:00Z"/>
        </w:rPr>
      </w:pPr>
      <w:moveFrom w:id="373" w:author="Michael Colvin" w:date="2018-06-14T15:09:00Z">
        <w:r w:rsidRPr="00B033E2" w:rsidDel="00903BDD">
          <w:t xml:space="preserve">where </w:t>
        </w:r>
      </w:moveFrom>
    </w:p>
    <w:p w14:paraId="0B44D8BE" w14:textId="532B2904" w:rsidR="00C40A3E" w:rsidRPr="00B033E2" w:rsidDel="00903BDD" w:rsidRDefault="00C40A3E" w:rsidP="00C40A3E">
      <w:pPr>
        <w:pStyle w:val="BodyText"/>
        <w:spacing w:line="276" w:lineRule="auto"/>
        <w:rPr>
          <w:moveFrom w:id="374" w:author="Michael Colvin" w:date="2018-06-14T15:09:00Z"/>
        </w:rPr>
      </w:pPr>
      <w:moveFrom w:id="375" w:author="Michael Colvin" w:date="2018-06-14T15:09:00Z">
        <w:r w:rsidRPr="00221F29" w:rsidDel="00903BDD">
          <w:rPr>
            <w:position w:val="-14"/>
          </w:rPr>
          <w:object w:dxaOrig="420" w:dyaOrig="380" w14:anchorId="3969A62D">
            <v:shape id="_x0000_i1065" type="#_x0000_t75" style="width:20.2pt;height:18.6pt" o:ole="">
              <v:imagedata r:id="rId86" o:title=""/>
            </v:shape>
            <o:OLEObject Type="Embed" ProgID="Equation.DSMT4" ShapeID="_x0000_i1065" DrawAspect="Content" ObjectID="_1590497561" r:id="rId87"/>
          </w:object>
        </w:r>
        <w:r w:rsidRPr="00B033E2" w:rsidDel="00903BDD">
          <w:t xml:space="preserve"> </w:t>
        </w:r>
        <w:r w:rsidDel="00903BDD">
          <w:t>i</w:t>
        </w:r>
        <w:r w:rsidRPr="00B033E2" w:rsidDel="00903BDD">
          <w:t>s the weight of</w:t>
        </w:r>
        <w:r w:rsidDel="00903BDD">
          <w:t xml:space="preserve"> sampled</w:t>
        </w:r>
        <w:r w:rsidRPr="00B033E2" w:rsidDel="00903BDD">
          <w:t xml:space="preserve"> bend </w:t>
        </w:r>
        <w:r w:rsidRPr="00221F29" w:rsidDel="00903BDD">
          <w:rPr>
            <w:position w:val="-6"/>
          </w:rPr>
          <w:object w:dxaOrig="200" w:dyaOrig="220" w14:anchorId="2518DB40">
            <v:shape id="_x0000_i1066" type="#_x0000_t75" style="width:10.7pt;height:10.7pt" o:ole="">
              <v:imagedata r:id="rId88" o:title=""/>
            </v:shape>
            <o:OLEObject Type="Embed" ProgID="Equation.DSMT4" ShapeID="_x0000_i1066" DrawAspect="Content" ObjectID="_1590497562" r:id="rId89"/>
          </w:object>
        </w:r>
        <w:r w:rsidRPr="00B033E2" w:rsidDel="00903BDD">
          <w:t xml:space="preserve"> in </w:t>
        </w:r>
        <w:r w:rsidRPr="00B033E2" w:rsidDel="00903BDD">
          <w:rPr>
            <w:noProof/>
          </w:rPr>
          <w:t>segment</w:t>
        </w:r>
        <w:r w:rsidRPr="00B033E2" w:rsidDel="00903BDD">
          <w:t xml:space="preserve"> </w:t>
        </w:r>
        <w:r w:rsidRPr="00B033E2" w:rsidDel="00903BDD">
          <w:rPr>
            <w:position w:val="-6"/>
          </w:rPr>
          <w:object w:dxaOrig="180" w:dyaOrig="220" w14:anchorId="459FE3FE">
            <v:shape id="_x0000_i1067" type="#_x0000_t75" style="width:9.9pt;height:11.1pt" o:ole="">
              <v:imagedata r:id="rId65" o:title=""/>
            </v:shape>
            <o:OLEObject Type="Embed" ProgID="Equation.DSMT4" ShapeID="_x0000_i1067" DrawAspect="Content" ObjectID="_1590497563" r:id="rId90"/>
          </w:object>
        </w:r>
        <w:r w:rsidRPr="00B033E2" w:rsidDel="00903BDD">
          <w:t xml:space="preserve">,  </w:t>
        </w:r>
      </w:moveFrom>
    </w:p>
    <w:p w14:paraId="6B3B9E21" w14:textId="2F42B8E6" w:rsidR="00C40A3E" w:rsidRPr="00B033E2" w:rsidDel="00903BDD" w:rsidRDefault="00C40A3E" w:rsidP="00C40A3E">
      <w:pPr>
        <w:pStyle w:val="BodyText"/>
        <w:spacing w:line="276" w:lineRule="auto"/>
        <w:rPr>
          <w:moveFrom w:id="376" w:author="Michael Colvin" w:date="2018-06-14T15:09:00Z"/>
        </w:rPr>
      </w:pPr>
      <w:moveFrom w:id="377" w:author="Michael Colvin" w:date="2018-06-14T15:09:00Z">
        <w:r w:rsidRPr="00221F29" w:rsidDel="00903BDD">
          <w:rPr>
            <w:position w:val="-14"/>
          </w:rPr>
          <w:object w:dxaOrig="400" w:dyaOrig="380" w14:anchorId="21FA5487">
            <v:shape id="_x0000_i1068" type="#_x0000_t75" style="width:19.4pt;height:18.6pt" o:ole="">
              <v:imagedata r:id="rId91" o:title=""/>
            </v:shape>
            <o:OLEObject Type="Embed" ProgID="Equation.DSMT4" ShapeID="_x0000_i1068" DrawAspect="Content" ObjectID="_1590497564" r:id="rId92"/>
          </w:object>
        </w:r>
        <w:r w:rsidRPr="00B033E2" w:rsidDel="00903BDD">
          <w:t xml:space="preserve"> </w:t>
        </w:r>
        <w:r w:rsidDel="00903BDD">
          <w:t>i</w:t>
        </w:r>
        <w:r w:rsidRPr="00B033E2" w:rsidDel="00903BDD">
          <w:t xml:space="preserve">s the length of bend </w:t>
        </w:r>
        <w:r w:rsidRPr="00221F29" w:rsidDel="00903BDD">
          <w:rPr>
            <w:position w:val="-6"/>
          </w:rPr>
          <w:object w:dxaOrig="200" w:dyaOrig="220" w14:anchorId="1B897CF0">
            <v:shape id="_x0000_i1069" type="#_x0000_t75" style="width:10.7pt;height:10.7pt" o:ole="">
              <v:imagedata r:id="rId93" o:title=""/>
            </v:shape>
            <o:OLEObject Type="Embed" ProgID="Equation.DSMT4" ShapeID="_x0000_i1069" DrawAspect="Content" ObjectID="_1590497565" r:id="rId94"/>
          </w:object>
        </w:r>
        <w:r w:rsidRPr="00B033E2" w:rsidDel="00903BDD">
          <w:t xml:space="preserve"> in segment </w:t>
        </w:r>
        <w:r w:rsidRPr="00B033E2" w:rsidDel="00903BDD">
          <w:rPr>
            <w:position w:val="-6"/>
          </w:rPr>
          <w:object w:dxaOrig="180" w:dyaOrig="220" w14:anchorId="048AB804">
            <v:shape id="_x0000_i1070" type="#_x0000_t75" style="width:9.9pt;height:11.1pt" o:ole="">
              <v:imagedata r:id="rId65" o:title=""/>
            </v:shape>
            <o:OLEObject Type="Embed" ProgID="Equation.DSMT4" ShapeID="_x0000_i1070" DrawAspect="Content" ObjectID="_1590497566" r:id="rId95"/>
          </w:object>
        </w:r>
        <w:r w:rsidRPr="00B033E2" w:rsidDel="00903BDD">
          <w:t>,</w:t>
        </w:r>
      </w:moveFrom>
    </w:p>
    <w:p w14:paraId="692E3F2A" w14:textId="61378C5F" w:rsidR="00C40A3E" w:rsidDel="00903BDD" w:rsidRDefault="00C40A3E" w:rsidP="00C40A3E">
      <w:pPr>
        <w:pStyle w:val="BodyText"/>
        <w:spacing w:line="276" w:lineRule="auto"/>
        <w:rPr>
          <w:moveFrom w:id="378" w:author="Michael Colvin" w:date="2018-06-14T15:09:00Z"/>
        </w:rPr>
      </w:pPr>
      <w:moveFrom w:id="379" w:author="Michael Colvin" w:date="2018-06-14T15:09:00Z">
        <w:r w:rsidRPr="00B033E2" w:rsidDel="00903BDD">
          <w:rPr>
            <w:position w:val="-6"/>
          </w:rPr>
          <w:object w:dxaOrig="220" w:dyaOrig="260" w14:anchorId="58C2271A">
            <v:shape id="_x0000_i1071" type="#_x0000_t75" style="width:11.1pt;height:13.45pt" o:ole="">
              <v:imagedata r:id="rId76" o:title=""/>
            </v:shape>
            <o:OLEObject Type="Embed" ProgID="Equation.DSMT4" ShapeID="_x0000_i1071" DrawAspect="Content" ObjectID="_1590497567" r:id="rId96"/>
          </w:object>
        </w:r>
        <w:r w:rsidRPr="00B033E2" w:rsidDel="00903BDD">
          <w:t xml:space="preserve"> </w:t>
        </w:r>
        <w:r w:rsidDel="00903BDD">
          <w:t>i</w:t>
        </w:r>
        <w:r w:rsidRPr="00B033E2" w:rsidDel="00903BDD">
          <w:t>s the set of</w:t>
        </w:r>
        <w:r w:rsidDel="00903BDD">
          <w:t xml:space="preserve"> indices for</w:t>
        </w:r>
        <w:r w:rsidRPr="00B033E2" w:rsidDel="00903BDD">
          <w:t xml:space="preserve"> all sampled bends in </w:t>
        </w:r>
        <w:r w:rsidRPr="00B033E2" w:rsidDel="00903BDD">
          <w:rPr>
            <w:noProof/>
          </w:rPr>
          <w:t>segment</w:t>
        </w:r>
        <w:r w:rsidRPr="00B033E2" w:rsidDel="00903BDD">
          <w:t xml:space="preserve"> </w:t>
        </w:r>
        <w:r w:rsidRPr="00B033E2" w:rsidDel="00903BDD">
          <w:rPr>
            <w:position w:val="-6"/>
          </w:rPr>
          <w:object w:dxaOrig="180" w:dyaOrig="220" w14:anchorId="2B62EC62">
            <v:shape id="_x0000_i1072" type="#_x0000_t75" style="width:9.9pt;height:11.1pt" o:ole="">
              <v:imagedata r:id="rId78" o:title=""/>
            </v:shape>
            <o:OLEObject Type="Embed" ProgID="Equation.DSMT4" ShapeID="_x0000_i1072" DrawAspect="Content" ObjectID="_1590497568" r:id="rId97"/>
          </w:object>
        </w:r>
        <w:r w:rsidDel="00903BDD">
          <w:t>,</w:t>
        </w:r>
      </w:moveFrom>
    </w:p>
    <w:p w14:paraId="2E3A0CBE" w14:textId="2131FC8A" w:rsidR="00C40A3E" w:rsidDel="00903BDD" w:rsidRDefault="00C40A3E" w:rsidP="00C40A3E">
      <w:pPr>
        <w:pStyle w:val="BodyText"/>
        <w:spacing w:line="276" w:lineRule="auto"/>
        <w:rPr>
          <w:moveFrom w:id="380" w:author="Michael Colvin" w:date="2018-06-14T15:09:00Z"/>
        </w:rPr>
      </w:pPr>
      <w:moveFrom w:id="381" w:author="Michael Colvin" w:date="2018-06-14T15:09:00Z">
        <w:r w:rsidRPr="00221F29" w:rsidDel="00903BDD">
          <w:rPr>
            <w:position w:val="-6"/>
          </w:rPr>
          <w:object w:dxaOrig="200" w:dyaOrig="220" w14:anchorId="0D134093">
            <v:shape id="_x0000_i1073" type="#_x0000_t75" style="width:10.7pt;height:10.7pt" o:ole="">
              <v:imagedata r:id="rId98" o:title=""/>
            </v:shape>
            <o:OLEObject Type="Embed" ProgID="Equation.DSMT4" ShapeID="_x0000_i1073" DrawAspect="Content" ObjectID="_1590497569" r:id="rId99"/>
          </w:object>
        </w:r>
        <w:r w:rsidDel="00903BDD">
          <w:t xml:space="preserve"> and </w:t>
        </w:r>
        <w:r w:rsidRPr="00221F29" w:rsidDel="00903BDD">
          <w:rPr>
            <w:position w:val="-10"/>
          </w:rPr>
          <w:object w:dxaOrig="200" w:dyaOrig="300" w14:anchorId="36A0FA21">
            <v:shape id="_x0000_i1074" type="#_x0000_t75" style="width:10.7pt;height:15.8pt" o:ole="">
              <v:imagedata r:id="rId100" o:title=""/>
            </v:shape>
            <o:OLEObject Type="Embed" ProgID="Equation.DSMT4" ShapeID="_x0000_i1074" DrawAspect="Content" ObjectID="_1590497570" r:id="rId101"/>
          </w:object>
        </w:r>
        <w:r w:rsidDel="00903BDD">
          <w:t xml:space="preserve"> index sampled bends within a segment, and</w:t>
        </w:r>
      </w:moveFrom>
    </w:p>
    <w:p w14:paraId="0407B0BD" w14:textId="2F9FA192" w:rsidR="00C40A3E" w:rsidDel="00903BDD" w:rsidRDefault="00C40A3E" w:rsidP="00C40A3E">
      <w:pPr>
        <w:pStyle w:val="BodyText"/>
        <w:spacing w:line="276" w:lineRule="auto"/>
        <w:rPr>
          <w:moveFrom w:id="382" w:author="Michael Colvin" w:date="2018-06-14T15:09:00Z"/>
        </w:rPr>
      </w:pPr>
      <w:moveFrom w:id="383" w:author="Michael Colvin" w:date="2018-06-14T15:09:00Z">
        <w:r w:rsidRPr="00B033E2" w:rsidDel="00903BDD">
          <w:rPr>
            <w:position w:val="-6"/>
          </w:rPr>
          <w:object w:dxaOrig="180" w:dyaOrig="220" w14:anchorId="58A89CB4">
            <v:shape id="_x0000_i1075" type="#_x0000_t75" style="width:9.9pt;height:11.1pt" o:ole="">
              <v:imagedata r:id="rId82" o:title=""/>
            </v:shape>
            <o:OLEObject Type="Embed" ProgID="Equation.DSMT4" ShapeID="_x0000_i1075" DrawAspect="Content" ObjectID="_1590497571" r:id="rId102"/>
          </w:object>
        </w:r>
        <w:r w:rsidRPr="00B033E2" w:rsidDel="00903BDD">
          <w:t xml:space="preserve"> indexe</w:t>
        </w:r>
        <w:r w:rsidDel="00903BDD">
          <w:t>s segment.</w:t>
        </w:r>
      </w:moveFrom>
    </w:p>
    <w:p w14:paraId="361402BA" w14:textId="1A0629B8" w:rsidR="00C40A3E" w:rsidDel="00903BDD" w:rsidRDefault="00C40A3E" w:rsidP="00C40A3E">
      <w:pPr>
        <w:pStyle w:val="BodyText"/>
        <w:spacing w:line="276" w:lineRule="auto"/>
        <w:ind w:firstLine="0"/>
        <w:rPr>
          <w:moveFrom w:id="384" w:author="Michael Colvin" w:date="2018-06-14T15:09:00Z"/>
        </w:rPr>
      </w:pPr>
    </w:p>
    <w:p w14:paraId="38B958A9" w14:textId="5F0FE4AC" w:rsidR="00C40A3E" w:rsidRPr="00B033E2" w:rsidDel="00903BDD" w:rsidRDefault="00C40A3E" w:rsidP="00C40A3E">
      <w:pPr>
        <w:pStyle w:val="BodyText"/>
        <w:spacing w:line="276" w:lineRule="auto"/>
        <w:ind w:firstLine="0"/>
        <w:rPr>
          <w:moveFrom w:id="385" w:author="Michael Colvin" w:date="2018-06-14T15:09:00Z"/>
        </w:rPr>
      </w:pPr>
      <w:moveFrom w:id="386" w:author="Michael Colvin" w:date="2018-06-14T15:09:00Z">
        <w:r w:rsidRPr="00B033E2" w:rsidDel="00903BDD">
          <w:t>The weighted mean density is then calculated as the sum of each bend density multiplied by its weight</w:t>
        </w:r>
        <w:r w:rsidDel="00903BDD">
          <w:t>, or</w:t>
        </w:r>
        <w:r w:rsidRPr="00B033E2" w:rsidDel="00903BDD">
          <w:t xml:space="preserve"> </w:t>
        </w:r>
      </w:moveFrom>
    </w:p>
    <w:p w14:paraId="398B22FD" w14:textId="7DE3BD37" w:rsidR="00C40A3E" w:rsidRPr="00B033E2" w:rsidDel="00903BDD" w:rsidRDefault="00C40A3E" w:rsidP="00C40A3E">
      <w:pPr>
        <w:pStyle w:val="EquationNumbered"/>
        <w:rPr>
          <w:moveFrom w:id="387" w:author="Michael Colvin" w:date="2018-06-14T15:09:00Z"/>
        </w:rPr>
      </w:pPr>
      <w:moveFrom w:id="388" w:author="Michael Colvin" w:date="2018-06-14T15:09:00Z">
        <w:r w:rsidRPr="00B033E2" w:rsidDel="00903BDD">
          <w:tab/>
        </w:r>
        <w:r w:rsidRPr="00F56E43" w:rsidDel="00903BDD">
          <w:rPr>
            <w:position w:val="-30"/>
          </w:rPr>
          <w:object w:dxaOrig="2400" w:dyaOrig="580" w14:anchorId="579081A0">
            <v:shape id="_x0000_i1076" type="#_x0000_t75" style="width:119.45pt;height:29.25pt" o:ole="">
              <v:imagedata r:id="rId103" o:title=""/>
            </v:shape>
            <o:OLEObject Type="Embed" ProgID="Equation.DSMT4" ShapeID="_x0000_i1076" DrawAspect="Content" ObjectID="_1590497572" r:id="rId104"/>
          </w:object>
        </w:r>
        <w:r w:rsidR="0010081B" w:rsidDel="00903BDD">
          <w:t xml:space="preserve"> </w:t>
        </w:r>
        <w:r w:rsidR="0010081B" w:rsidDel="00903BDD">
          <w:tab/>
          <w:t>(4</w:t>
        </w:r>
        <w:r w:rsidRPr="00B033E2" w:rsidDel="00903BDD">
          <w:t>)</w:t>
        </w:r>
      </w:moveFrom>
    </w:p>
    <w:p w14:paraId="29CA045A" w14:textId="24DED188" w:rsidR="00C40A3E" w:rsidRPr="00B033E2" w:rsidDel="00903BDD" w:rsidRDefault="00C40A3E" w:rsidP="00C40A3E">
      <w:pPr>
        <w:pStyle w:val="BodyText"/>
        <w:spacing w:line="276" w:lineRule="auto"/>
        <w:ind w:firstLine="0"/>
        <w:rPr>
          <w:moveFrom w:id="389" w:author="Michael Colvin" w:date="2018-06-14T15:09:00Z"/>
        </w:rPr>
      </w:pPr>
      <w:moveFrom w:id="390" w:author="Michael Colvin" w:date="2018-06-14T15:09:00Z">
        <w:r w:rsidRPr="00B033E2" w:rsidDel="00903BDD">
          <w:t xml:space="preserve">where </w:t>
        </w:r>
      </w:moveFrom>
    </w:p>
    <w:p w14:paraId="4615AC43" w14:textId="24C7988E" w:rsidR="00C40A3E" w:rsidRPr="00B033E2" w:rsidDel="00903BDD" w:rsidRDefault="00C40A3E" w:rsidP="00C40A3E">
      <w:pPr>
        <w:pStyle w:val="BodyText"/>
        <w:spacing w:line="276" w:lineRule="auto"/>
        <w:rPr>
          <w:moveFrom w:id="391" w:author="Michael Colvin" w:date="2018-06-14T15:09:00Z"/>
        </w:rPr>
      </w:pPr>
      <w:moveFrom w:id="392" w:author="Michael Colvin" w:date="2018-06-14T15:09:00Z">
        <w:r w:rsidRPr="00B033E2" w:rsidDel="00903BDD">
          <w:rPr>
            <w:position w:val="-12"/>
          </w:rPr>
          <w:object w:dxaOrig="300" w:dyaOrig="420" w14:anchorId="5DC9C7F7">
            <v:shape id="_x0000_i1077" type="#_x0000_t75" style="width:15.8pt;height:20.2pt" o:ole="">
              <v:imagedata r:id="rId105" o:title=""/>
            </v:shape>
            <o:OLEObject Type="Embed" ProgID="Equation.DSMT4" ShapeID="_x0000_i1077" DrawAspect="Content" ObjectID="_1590497573" r:id="rId106"/>
          </w:object>
        </w:r>
        <w:r w:rsidRPr="00B033E2" w:rsidDel="00903BDD">
          <w:t xml:space="preserve"> </w:t>
        </w:r>
        <w:r w:rsidDel="00903BDD">
          <w:t>i</w:t>
        </w:r>
        <w:r w:rsidRPr="00B033E2" w:rsidDel="00903BDD">
          <w:t>s the estimated segment density</w:t>
        </w:r>
        <w:r w:rsidDel="00903BDD">
          <w:t xml:space="preserve"> of segment </w:t>
        </w:r>
        <w:r w:rsidRPr="00A55384" w:rsidDel="00903BDD">
          <w:rPr>
            <w:position w:val="-6"/>
          </w:rPr>
          <w:object w:dxaOrig="180" w:dyaOrig="220" w14:anchorId="21093DB4">
            <v:shape id="_x0000_i1078" type="#_x0000_t75" style="width:9.9pt;height:11.1pt" o:ole="">
              <v:imagedata r:id="rId107" o:title=""/>
            </v:shape>
            <o:OLEObject Type="Embed" ProgID="Equation.DSMT4" ShapeID="_x0000_i1078" DrawAspect="Content" ObjectID="_1590497574" r:id="rId108"/>
          </w:object>
        </w:r>
        <w:r w:rsidDel="00903BDD">
          <w:t>,</w:t>
        </w:r>
      </w:moveFrom>
    </w:p>
    <w:p w14:paraId="487E6FB0" w14:textId="2016EBBD" w:rsidR="00C40A3E" w:rsidRPr="00B033E2" w:rsidDel="00903BDD" w:rsidRDefault="00C40A3E" w:rsidP="00C40A3E">
      <w:pPr>
        <w:pStyle w:val="BodyText"/>
        <w:spacing w:line="276" w:lineRule="auto"/>
        <w:rPr>
          <w:moveFrom w:id="393" w:author="Michael Colvin" w:date="2018-06-14T15:09:00Z"/>
        </w:rPr>
      </w:pPr>
      <w:moveFrom w:id="394" w:author="Michael Colvin" w:date="2018-06-14T15:09:00Z">
        <w:r w:rsidRPr="00221F29" w:rsidDel="00903BDD">
          <w:rPr>
            <w:position w:val="-14"/>
          </w:rPr>
          <w:object w:dxaOrig="420" w:dyaOrig="380" w14:anchorId="7A90D63D">
            <v:shape id="_x0000_i1079" type="#_x0000_t75" style="width:20.2pt;height:18.6pt" o:ole="">
              <v:imagedata r:id="rId109" o:title=""/>
            </v:shape>
            <o:OLEObject Type="Embed" ProgID="Equation.DSMT4" ShapeID="_x0000_i1079" DrawAspect="Content" ObjectID="_1590497575" r:id="rId110"/>
          </w:object>
        </w:r>
        <w:r w:rsidRPr="00B033E2" w:rsidDel="00903BDD">
          <w:t xml:space="preserve"> </w:t>
        </w:r>
        <w:r w:rsidDel="00903BDD">
          <w:t>i</w:t>
        </w:r>
        <w:r w:rsidRPr="00B033E2" w:rsidDel="00903BDD">
          <w:t>s the weight of</w:t>
        </w:r>
        <w:r w:rsidDel="00903BDD">
          <w:t xml:space="preserve"> sampled</w:t>
        </w:r>
        <w:r w:rsidRPr="00B033E2" w:rsidDel="00903BDD">
          <w:t xml:space="preserve"> bend </w:t>
        </w:r>
        <w:r w:rsidRPr="00221F29" w:rsidDel="00903BDD">
          <w:rPr>
            <w:position w:val="-10"/>
          </w:rPr>
          <w:object w:dxaOrig="200" w:dyaOrig="300" w14:anchorId="2177D6AD">
            <v:shape id="_x0000_i1080" type="#_x0000_t75" style="width:10.7pt;height:15.8pt" o:ole="">
              <v:imagedata r:id="rId111" o:title=""/>
            </v:shape>
            <o:OLEObject Type="Embed" ProgID="Equation.DSMT4" ShapeID="_x0000_i1080" DrawAspect="Content" ObjectID="_1590497576" r:id="rId112"/>
          </w:object>
        </w:r>
        <w:r w:rsidRPr="00B033E2" w:rsidDel="00903BDD">
          <w:t xml:space="preserve"> in </w:t>
        </w:r>
        <w:r w:rsidRPr="00B033E2" w:rsidDel="00903BDD">
          <w:rPr>
            <w:noProof/>
          </w:rPr>
          <w:t>segment</w:t>
        </w:r>
        <w:r w:rsidRPr="00B033E2" w:rsidDel="00903BDD">
          <w:t xml:space="preserve"> </w:t>
        </w:r>
        <w:r w:rsidRPr="00B033E2" w:rsidDel="00903BDD">
          <w:rPr>
            <w:position w:val="-6"/>
          </w:rPr>
          <w:object w:dxaOrig="180" w:dyaOrig="220" w14:anchorId="0D736FB6">
            <v:shape id="_x0000_i1081" type="#_x0000_t75" style="width:9.9pt;height:11.1pt" o:ole="">
              <v:imagedata r:id="rId65" o:title=""/>
            </v:shape>
            <o:OLEObject Type="Embed" ProgID="Equation.DSMT4" ShapeID="_x0000_i1081" DrawAspect="Content" ObjectID="_1590497577" r:id="rId113"/>
          </w:object>
        </w:r>
        <w:r w:rsidRPr="00B033E2" w:rsidDel="00903BDD">
          <w:t>,</w:t>
        </w:r>
      </w:moveFrom>
    </w:p>
    <w:p w14:paraId="358F9B9D" w14:textId="42BD3916" w:rsidR="00C40A3E" w:rsidRPr="00B033E2" w:rsidDel="00903BDD" w:rsidRDefault="00C40A3E" w:rsidP="00C40A3E">
      <w:pPr>
        <w:pStyle w:val="BodyText"/>
        <w:spacing w:line="276" w:lineRule="auto"/>
        <w:rPr>
          <w:moveFrom w:id="395" w:author="Michael Colvin" w:date="2018-06-14T15:09:00Z"/>
        </w:rPr>
      </w:pPr>
      <w:moveFrom w:id="396" w:author="Michael Colvin" w:date="2018-06-14T15:09:00Z">
        <w:r w:rsidRPr="00F56E43" w:rsidDel="00903BDD">
          <w:rPr>
            <w:position w:val="-14"/>
          </w:rPr>
          <w:object w:dxaOrig="440" w:dyaOrig="420" w14:anchorId="209149D3">
            <v:shape id="_x0000_i1082" type="#_x0000_t75" style="width:21.75pt;height:20.95pt" o:ole="">
              <v:imagedata r:id="rId114" o:title=""/>
            </v:shape>
            <o:OLEObject Type="Embed" ProgID="Equation.DSMT4" ShapeID="_x0000_i1082" DrawAspect="Content" ObjectID="_1590497578" r:id="rId115"/>
          </w:object>
        </w:r>
        <w:r w:rsidRPr="00B033E2" w:rsidDel="00903BDD">
          <w:t xml:space="preserve"> </w:t>
        </w:r>
        <w:r w:rsidDel="00903BDD">
          <w:t>i</w:t>
        </w:r>
        <w:r w:rsidRPr="00B033E2" w:rsidDel="00903BDD">
          <w:t xml:space="preserve">s the estimated pallid sturgeon abundance of bend </w:t>
        </w:r>
        <w:r w:rsidRPr="00221F29" w:rsidDel="00903BDD">
          <w:rPr>
            <w:position w:val="-10"/>
          </w:rPr>
          <w:object w:dxaOrig="200" w:dyaOrig="300" w14:anchorId="00C9D9AE">
            <v:shape id="_x0000_i1083" type="#_x0000_t75" style="width:10.7pt;height:15.8pt" o:ole="">
              <v:imagedata r:id="rId116" o:title=""/>
            </v:shape>
            <o:OLEObject Type="Embed" ProgID="Equation.DSMT4" ShapeID="_x0000_i1083" DrawAspect="Content" ObjectID="_1590497579" r:id="rId117"/>
          </w:object>
        </w:r>
        <w:r w:rsidRPr="00B033E2" w:rsidDel="00903BDD">
          <w:t xml:space="preserve"> in </w:t>
        </w:r>
        <w:r w:rsidRPr="00B033E2" w:rsidDel="00903BDD">
          <w:rPr>
            <w:noProof/>
          </w:rPr>
          <w:t>segment</w:t>
        </w:r>
        <w:r w:rsidRPr="00B033E2" w:rsidDel="00903BDD">
          <w:t xml:space="preserve"> </w:t>
        </w:r>
        <w:r w:rsidRPr="00B033E2" w:rsidDel="00903BDD">
          <w:rPr>
            <w:position w:val="-6"/>
          </w:rPr>
          <w:object w:dxaOrig="180" w:dyaOrig="220" w14:anchorId="5AB09A43">
            <v:shape id="_x0000_i1084" type="#_x0000_t75" style="width:9.9pt;height:11.1pt" o:ole="">
              <v:imagedata r:id="rId118" o:title=""/>
            </v:shape>
            <o:OLEObject Type="Embed" ProgID="Equation.DSMT4" ShapeID="_x0000_i1084" DrawAspect="Content" ObjectID="_1590497580" r:id="rId119"/>
          </w:object>
        </w:r>
        <w:r w:rsidRPr="00B033E2" w:rsidDel="00903BDD">
          <w:t>,</w:t>
        </w:r>
      </w:moveFrom>
    </w:p>
    <w:p w14:paraId="6151A65B" w14:textId="2CE10423" w:rsidR="00C40A3E" w:rsidDel="00903BDD" w:rsidRDefault="00C40A3E" w:rsidP="00C40A3E">
      <w:pPr>
        <w:pStyle w:val="BodyText"/>
        <w:spacing w:line="276" w:lineRule="auto"/>
        <w:rPr>
          <w:moveFrom w:id="397" w:author="Michael Colvin" w:date="2018-06-14T15:09:00Z"/>
        </w:rPr>
      </w:pPr>
      <w:moveFrom w:id="398" w:author="Michael Colvin" w:date="2018-06-14T15:09:00Z">
        <w:r w:rsidRPr="00F56E43" w:rsidDel="00903BDD">
          <w:rPr>
            <w:position w:val="-14"/>
          </w:rPr>
          <w:object w:dxaOrig="400" w:dyaOrig="380" w14:anchorId="441AE311">
            <v:shape id="_x0000_i1085" type="#_x0000_t75" style="width:19.4pt;height:19.4pt" o:ole="">
              <v:imagedata r:id="rId120" o:title=""/>
            </v:shape>
            <o:OLEObject Type="Embed" ProgID="Equation.DSMT4" ShapeID="_x0000_i1085" DrawAspect="Content" ObjectID="_1590497581" r:id="rId121"/>
          </w:object>
        </w:r>
        <w:r w:rsidRPr="00B033E2" w:rsidDel="00903BDD">
          <w:t xml:space="preserve"> </w:t>
        </w:r>
        <w:r w:rsidDel="00903BDD">
          <w:t xml:space="preserve">is the length in RKM of </w:t>
        </w:r>
        <w:r w:rsidRPr="00B033E2" w:rsidDel="00903BDD">
          <w:t xml:space="preserve">bend </w:t>
        </w:r>
        <w:r w:rsidRPr="00221F29" w:rsidDel="00903BDD">
          <w:rPr>
            <w:position w:val="-10"/>
          </w:rPr>
          <w:object w:dxaOrig="200" w:dyaOrig="300" w14:anchorId="5685E99A">
            <v:shape id="_x0000_i1086" type="#_x0000_t75" style="width:10.7pt;height:15.8pt" o:ole="">
              <v:imagedata r:id="rId122" o:title=""/>
            </v:shape>
            <o:OLEObject Type="Embed" ProgID="Equation.DSMT4" ShapeID="_x0000_i1086" DrawAspect="Content" ObjectID="_1590497582" r:id="rId123"/>
          </w:object>
        </w:r>
        <w:r w:rsidRPr="00B033E2" w:rsidDel="00903BDD">
          <w:t xml:space="preserve"> in segment </w:t>
        </w:r>
        <w:r w:rsidRPr="00B033E2" w:rsidDel="00903BDD">
          <w:rPr>
            <w:position w:val="-6"/>
          </w:rPr>
          <w:object w:dxaOrig="180" w:dyaOrig="220" w14:anchorId="6A5F9E65">
            <v:shape id="_x0000_i1087" type="#_x0000_t75" style="width:9.9pt;height:11.1pt" o:ole="">
              <v:imagedata r:id="rId118" o:title=""/>
            </v:shape>
            <o:OLEObject Type="Embed" ProgID="Equation.DSMT4" ShapeID="_x0000_i1087" DrawAspect="Content" ObjectID="_1590497583" r:id="rId124"/>
          </w:object>
        </w:r>
        <w:r w:rsidRPr="00B033E2" w:rsidDel="00903BDD">
          <w:t>,</w:t>
        </w:r>
      </w:moveFrom>
    </w:p>
    <w:p w14:paraId="1467E679" w14:textId="0220C74B" w:rsidR="00C40A3E" w:rsidRPr="00B033E2" w:rsidDel="00903BDD" w:rsidRDefault="00C40A3E" w:rsidP="00C40A3E">
      <w:pPr>
        <w:pStyle w:val="BodyText"/>
        <w:spacing w:line="276" w:lineRule="auto"/>
        <w:rPr>
          <w:moveFrom w:id="399" w:author="Michael Colvin" w:date="2018-06-14T15:09:00Z"/>
        </w:rPr>
      </w:pPr>
      <w:moveFrom w:id="400" w:author="Michael Colvin" w:date="2018-06-14T15:09:00Z">
        <w:r w:rsidRPr="00B033E2" w:rsidDel="00903BDD">
          <w:rPr>
            <w:position w:val="-6"/>
          </w:rPr>
          <w:object w:dxaOrig="220" w:dyaOrig="260" w14:anchorId="714C86A5">
            <v:shape id="_x0000_i1088" type="#_x0000_t75" style="width:11.1pt;height:13.45pt" o:ole="">
              <v:imagedata r:id="rId76" o:title=""/>
            </v:shape>
            <o:OLEObject Type="Embed" ProgID="Equation.DSMT4" ShapeID="_x0000_i1088" DrawAspect="Content" ObjectID="_1590497584" r:id="rId125"/>
          </w:object>
        </w:r>
        <w:r w:rsidRPr="00B033E2" w:rsidDel="00903BDD">
          <w:t xml:space="preserve"> </w:t>
        </w:r>
        <w:r w:rsidDel="00903BDD">
          <w:t>i</w:t>
        </w:r>
        <w:r w:rsidRPr="00B033E2" w:rsidDel="00903BDD">
          <w:t>s the set of</w:t>
        </w:r>
        <w:r w:rsidDel="00903BDD">
          <w:t xml:space="preserve"> indices for</w:t>
        </w:r>
        <w:r w:rsidRPr="00B033E2" w:rsidDel="00903BDD">
          <w:t xml:space="preserve"> all sampled bends in </w:t>
        </w:r>
        <w:r w:rsidRPr="00B033E2" w:rsidDel="00903BDD">
          <w:rPr>
            <w:noProof/>
          </w:rPr>
          <w:t>segment</w:t>
        </w:r>
        <w:r w:rsidRPr="00B033E2" w:rsidDel="00903BDD">
          <w:t xml:space="preserve"> </w:t>
        </w:r>
        <w:r w:rsidRPr="00B033E2" w:rsidDel="00903BDD">
          <w:rPr>
            <w:position w:val="-6"/>
          </w:rPr>
          <w:object w:dxaOrig="180" w:dyaOrig="220" w14:anchorId="1FD64EBF">
            <v:shape id="_x0000_i1089" type="#_x0000_t75" style="width:9.9pt;height:11.1pt" o:ole="">
              <v:imagedata r:id="rId78" o:title=""/>
            </v:shape>
            <o:OLEObject Type="Embed" ProgID="Equation.DSMT4" ShapeID="_x0000_i1089" DrawAspect="Content" ObjectID="_1590497585" r:id="rId126"/>
          </w:object>
        </w:r>
        <w:r w:rsidDel="00903BDD">
          <w:t>,</w:t>
        </w:r>
      </w:moveFrom>
    </w:p>
    <w:p w14:paraId="71017BA2" w14:textId="48F854F8" w:rsidR="00C40A3E" w:rsidRPr="00B033E2" w:rsidDel="00903BDD" w:rsidRDefault="00C40A3E" w:rsidP="00C40A3E">
      <w:pPr>
        <w:pStyle w:val="BodyText"/>
        <w:spacing w:line="276" w:lineRule="auto"/>
        <w:rPr>
          <w:moveFrom w:id="401" w:author="Michael Colvin" w:date="2018-06-14T15:09:00Z"/>
        </w:rPr>
      </w:pPr>
      <w:moveFrom w:id="402" w:author="Michael Colvin" w:date="2018-06-14T15:09:00Z">
        <w:r w:rsidRPr="00221F29" w:rsidDel="00903BDD">
          <w:rPr>
            <w:position w:val="-10"/>
          </w:rPr>
          <w:object w:dxaOrig="200" w:dyaOrig="300" w14:anchorId="7B97B0F4">
            <v:shape id="_x0000_i1090" type="#_x0000_t75" style="width:10.7pt;height:15.8pt" o:ole="">
              <v:imagedata r:id="rId127" o:title=""/>
            </v:shape>
            <o:OLEObject Type="Embed" ProgID="Equation.DSMT4" ShapeID="_x0000_i1090" DrawAspect="Content" ObjectID="_1590497586" r:id="rId128"/>
          </w:object>
        </w:r>
        <w:r w:rsidRPr="00B033E2" w:rsidDel="00903BDD">
          <w:t xml:space="preserve"> indexe</w:t>
        </w:r>
        <w:r w:rsidDel="00903BDD">
          <w:t>s</w:t>
        </w:r>
        <w:r w:rsidRPr="00B033E2" w:rsidDel="00903BDD">
          <w:t xml:space="preserve"> </w:t>
        </w:r>
        <w:r w:rsidDel="00903BDD">
          <w:t xml:space="preserve">sampled </w:t>
        </w:r>
        <w:r w:rsidRPr="00B033E2" w:rsidDel="00903BDD">
          <w:t>bend</w:t>
        </w:r>
        <w:r w:rsidDel="00903BDD">
          <w:t>s within a segment</w:t>
        </w:r>
        <w:r w:rsidRPr="00B033E2" w:rsidDel="00903BDD">
          <w:t xml:space="preserve">, and </w:t>
        </w:r>
      </w:moveFrom>
    </w:p>
    <w:p w14:paraId="60F0E139" w14:textId="791817CE" w:rsidR="00C40A3E" w:rsidRPr="00B033E2" w:rsidDel="00903BDD" w:rsidRDefault="00C40A3E" w:rsidP="00C40A3E">
      <w:pPr>
        <w:pStyle w:val="BodyText"/>
        <w:spacing w:line="276" w:lineRule="auto"/>
        <w:rPr>
          <w:moveFrom w:id="403" w:author="Michael Colvin" w:date="2018-06-14T15:09:00Z"/>
        </w:rPr>
      </w:pPr>
      <w:moveFrom w:id="404" w:author="Michael Colvin" w:date="2018-06-14T15:09:00Z">
        <w:r w:rsidRPr="00B033E2" w:rsidDel="00903BDD">
          <w:rPr>
            <w:position w:val="-6"/>
          </w:rPr>
          <w:object w:dxaOrig="180" w:dyaOrig="220" w14:anchorId="056C69FE">
            <v:shape id="_x0000_i1091" type="#_x0000_t75" style="width:9.9pt;height:11.1pt" o:ole="">
              <v:imagedata r:id="rId118" o:title=""/>
            </v:shape>
            <o:OLEObject Type="Embed" ProgID="Equation.DSMT4" ShapeID="_x0000_i1091" DrawAspect="Content" ObjectID="_1590497587" r:id="rId129"/>
          </w:object>
        </w:r>
        <w:r w:rsidRPr="00B033E2" w:rsidDel="00903BDD">
          <w:t xml:space="preserve"> indexe</w:t>
        </w:r>
        <w:r w:rsidDel="00903BDD">
          <w:t>s</w:t>
        </w:r>
        <w:r w:rsidRPr="00B033E2" w:rsidDel="00903BDD">
          <w:t xml:space="preserve"> segment.</w:t>
        </w:r>
      </w:moveFrom>
    </w:p>
    <w:p w14:paraId="13FD2CCA" w14:textId="2C5622AA" w:rsidR="00C40A3E" w:rsidDel="00903BDD" w:rsidRDefault="00C40A3E" w:rsidP="00C40A3E">
      <w:pPr>
        <w:pStyle w:val="BodyText"/>
        <w:spacing w:line="276" w:lineRule="auto"/>
        <w:rPr>
          <w:moveFrom w:id="405" w:author="Michael Colvin" w:date="2018-06-14T15:09:00Z"/>
        </w:rPr>
      </w:pPr>
    </w:p>
    <w:p w14:paraId="72ABF621" w14:textId="299F4BAE" w:rsidR="00C40A3E" w:rsidDel="00903BDD" w:rsidRDefault="00C40A3E" w:rsidP="00C40A3E">
      <w:pPr>
        <w:pStyle w:val="BodyText"/>
        <w:spacing w:line="276" w:lineRule="auto"/>
        <w:ind w:firstLine="0"/>
        <w:rPr>
          <w:moveFrom w:id="406" w:author="Michael Colvin" w:date="2018-06-14T15:09:00Z"/>
        </w:rPr>
      </w:pPr>
      <w:moveFrom w:id="407" w:author="Michael Colvin" w:date="2018-06-14T15:09:00Z">
        <w:r w:rsidDel="00903BDD">
          <w:t>Notably, the weighted mean approach for estimating segment density is equivalent to summing the sampled bend abundance estimates together and dividing by the total length of the sampled bends within the river segment</w:t>
        </w:r>
        <w:r w:rsidRPr="00B033E2" w:rsidDel="00903BDD">
          <w:t xml:space="preserve">  </w:t>
        </w:r>
        <w:r w:rsidDel="00903BDD">
          <w:t>(add all within segment sampled bend lengths together), or</w:t>
        </w:r>
      </w:moveFrom>
    </w:p>
    <w:p w14:paraId="4A0E4B65" w14:textId="434E712E" w:rsidR="00C40A3E" w:rsidDel="00903BDD" w:rsidRDefault="00C40A3E" w:rsidP="00C40A3E">
      <w:pPr>
        <w:pStyle w:val="EquationNumbered"/>
        <w:rPr>
          <w:moveFrom w:id="408" w:author="Michael Colvin" w:date="2018-06-14T15:09:00Z"/>
        </w:rPr>
      </w:pPr>
      <w:moveFrom w:id="409" w:author="Michael Colvin" w:date="2018-06-14T15:09:00Z">
        <w:r w:rsidDel="00903BDD">
          <w:t xml:space="preserve">        </w:t>
        </w:r>
        <w:r w:rsidDel="00903BDD">
          <w:tab/>
        </w:r>
        <w:r w:rsidRPr="00F56E43" w:rsidDel="00903BDD">
          <w:rPr>
            <w:position w:val="-50"/>
          </w:rPr>
          <w:object w:dxaOrig="1260" w:dyaOrig="1140" w14:anchorId="2B2AF7BD">
            <v:shape id="_x0000_i1092" type="#_x0000_t75" style="width:62.9pt;height:56.95pt" o:ole="">
              <v:imagedata r:id="rId130" o:title=""/>
            </v:shape>
            <o:OLEObject Type="Embed" ProgID="Equation.DSMT4" ShapeID="_x0000_i1092" DrawAspect="Content" ObjectID="_1590497588" r:id="rId131"/>
          </w:object>
        </w:r>
        <w:r w:rsidR="0010081B" w:rsidDel="00903BDD">
          <w:t>,</w:t>
        </w:r>
        <w:r w:rsidR="0010081B" w:rsidDel="00903BDD">
          <w:tab/>
          <w:t>(5</w:t>
        </w:r>
        <w:r w:rsidDel="00903BDD">
          <w:t>)</w:t>
        </w:r>
      </w:moveFrom>
    </w:p>
    <w:p w14:paraId="216F41D4" w14:textId="74C6CE99" w:rsidR="00C40A3E" w:rsidRPr="00B033E2" w:rsidDel="00903BDD" w:rsidRDefault="00C40A3E" w:rsidP="00C40A3E">
      <w:pPr>
        <w:pStyle w:val="BodyText"/>
        <w:spacing w:line="276" w:lineRule="auto"/>
        <w:ind w:firstLine="0"/>
        <w:rPr>
          <w:moveFrom w:id="410" w:author="Michael Colvin" w:date="2018-06-14T15:09:00Z"/>
        </w:rPr>
      </w:pPr>
      <w:moveFrom w:id="411" w:author="Michael Colvin" w:date="2018-06-14T15:09:00Z">
        <w:r w:rsidDel="00903BDD">
          <w:t>where all variables are as de</w:t>
        </w:r>
        <w:r w:rsidR="008E6B7F" w:rsidDel="00903BDD">
          <w:t>fined in equation (4</w:t>
        </w:r>
        <w:r w:rsidDel="00903BDD">
          <w:t xml:space="preserve">) above.  </w:t>
        </w:r>
        <w:r w:rsidRPr="00B033E2" w:rsidDel="00903BDD">
          <w:t xml:space="preserve">The weighted mean estimated segment density is then </w:t>
        </w:r>
        <w:r w:rsidDel="00903BDD">
          <w:t>used to</w:t>
        </w:r>
        <w:r w:rsidRPr="00B033E2" w:rsidDel="00903BDD">
          <w:t xml:space="preserve"> estimate abundance in the same way it was for the arithmetic mean: by multiplying the estimated segment density by the length of the segment in river kilometers</w:t>
        </w:r>
        <w:r w:rsidDel="00903BDD">
          <w:t>.</w:t>
        </w:r>
      </w:moveFrom>
    </w:p>
    <w:p w14:paraId="443D1737" w14:textId="09D7BCA3" w:rsidR="00C40A3E" w:rsidDel="00903BDD" w:rsidRDefault="00C40A3E" w:rsidP="00C40A3E">
      <w:pPr>
        <w:pStyle w:val="EquationNumbered"/>
        <w:rPr>
          <w:moveFrom w:id="412" w:author="Michael Colvin" w:date="2018-06-14T15:09:00Z"/>
        </w:rPr>
      </w:pPr>
      <w:moveFrom w:id="413" w:author="Michael Colvin" w:date="2018-06-14T15:09:00Z">
        <w:r w:rsidRPr="00B033E2" w:rsidDel="00903BDD">
          <w:tab/>
        </w:r>
        <w:r w:rsidRPr="00A55384" w:rsidDel="00903BDD">
          <w:object w:dxaOrig="1200" w:dyaOrig="420" w14:anchorId="2A6EC58F">
            <v:shape id="_x0000_i1093" type="#_x0000_t75" style="width:60.15pt;height:20.2pt" o:ole="">
              <v:imagedata r:id="rId132" o:title=""/>
            </v:shape>
            <o:OLEObject Type="Embed" ProgID="Equation.DSMT4" ShapeID="_x0000_i1093" DrawAspect="Content" ObjectID="_1590497589" r:id="rId133"/>
          </w:object>
        </w:r>
        <w:r w:rsidR="0010081B" w:rsidDel="00903BDD">
          <w:tab/>
          <w:t>(6</w:t>
        </w:r>
        <w:r w:rsidDel="00903BDD">
          <w:t>)</w:t>
        </w:r>
      </w:moveFrom>
    </w:p>
    <w:p w14:paraId="76B07178" w14:textId="346C8079" w:rsidR="00C40A3E" w:rsidDel="00903BDD" w:rsidRDefault="00C40A3E" w:rsidP="00C40A3E">
      <w:pPr>
        <w:pStyle w:val="EquationNumbered"/>
        <w:tabs>
          <w:tab w:val="clear" w:pos="10080"/>
          <w:tab w:val="right" w:pos="9990"/>
        </w:tabs>
        <w:spacing w:line="276" w:lineRule="auto"/>
        <w:rPr>
          <w:moveFrom w:id="414" w:author="Michael Colvin" w:date="2018-06-14T15:09:00Z"/>
        </w:rPr>
      </w:pPr>
      <w:moveFrom w:id="415" w:author="Michael Colvin" w:date="2018-06-14T15:09:00Z">
        <w:r w:rsidDel="00903BDD">
          <w:t>where</w:t>
        </w:r>
      </w:moveFrom>
    </w:p>
    <w:p w14:paraId="69FDF649" w14:textId="1683556B" w:rsidR="00C40A3E" w:rsidDel="00903BDD" w:rsidRDefault="00C40A3E" w:rsidP="00C40A3E">
      <w:pPr>
        <w:pStyle w:val="BodyText"/>
        <w:spacing w:line="276" w:lineRule="auto"/>
        <w:rPr>
          <w:moveFrom w:id="416" w:author="Michael Colvin" w:date="2018-06-14T15:09:00Z"/>
        </w:rPr>
      </w:pPr>
      <w:moveFrom w:id="417" w:author="Michael Colvin" w:date="2018-06-14T15:09:00Z">
        <w:r w:rsidRPr="00B033E2" w:rsidDel="00903BDD">
          <w:rPr>
            <w:position w:val="-12"/>
          </w:rPr>
          <w:object w:dxaOrig="340" w:dyaOrig="420" w14:anchorId="769DC5C1">
            <v:shape id="_x0000_i1094" type="#_x0000_t75" style="width:18.2pt;height:20.2pt" o:ole="">
              <v:imagedata r:id="rId55" o:title=""/>
            </v:shape>
            <o:OLEObject Type="Embed" ProgID="Equation.DSMT4" ShapeID="_x0000_i1094" DrawAspect="Content" ObjectID="_1590497590" r:id="rId134"/>
          </w:object>
        </w:r>
        <w:r w:rsidRPr="00B033E2" w:rsidDel="00903BDD">
          <w:t xml:space="preserve"> </w:t>
        </w:r>
        <w:r w:rsidDel="00903BDD">
          <w:t>i</w:t>
        </w:r>
        <w:r w:rsidRPr="00B033E2" w:rsidDel="00903BDD">
          <w:t>s the estimated segment abundance</w:t>
        </w:r>
        <w:r w:rsidDel="00903BDD">
          <w:t xml:space="preserve"> of segment </w:t>
        </w:r>
        <w:r w:rsidRPr="00A55384" w:rsidDel="00903BDD">
          <w:rPr>
            <w:position w:val="-6"/>
          </w:rPr>
          <w:object w:dxaOrig="180" w:dyaOrig="220" w14:anchorId="1DB86FE8">
            <v:shape id="_x0000_i1095" type="#_x0000_t75" style="width:9.9pt;height:11.1pt" o:ole="">
              <v:imagedata r:id="rId135" o:title=""/>
            </v:shape>
            <o:OLEObject Type="Embed" ProgID="Equation.DSMT4" ShapeID="_x0000_i1095" DrawAspect="Content" ObjectID="_1590497591" r:id="rId136"/>
          </w:object>
        </w:r>
        <w:r w:rsidRPr="00B033E2" w:rsidDel="00903BDD">
          <w:t>,</w:t>
        </w:r>
      </w:moveFrom>
    </w:p>
    <w:p w14:paraId="4EDE4BB9" w14:textId="4C768E68" w:rsidR="00C40A3E" w:rsidDel="00903BDD" w:rsidRDefault="00C40A3E" w:rsidP="00C40A3E">
      <w:pPr>
        <w:pStyle w:val="BodyText"/>
        <w:spacing w:line="276" w:lineRule="auto"/>
        <w:rPr>
          <w:moveFrom w:id="418" w:author="Michael Colvin" w:date="2018-06-14T15:09:00Z"/>
        </w:rPr>
      </w:pPr>
      <w:moveFrom w:id="419" w:author="Michael Colvin" w:date="2018-06-14T15:09:00Z">
        <w:r w:rsidRPr="00B033E2" w:rsidDel="00903BDD">
          <w:rPr>
            <w:position w:val="-12"/>
          </w:rPr>
          <w:object w:dxaOrig="300" w:dyaOrig="420" w14:anchorId="47A9D53F">
            <v:shape id="_x0000_i1096" type="#_x0000_t75" style="width:15.8pt;height:20.2pt" o:ole="">
              <v:imagedata r:id="rId105" o:title=""/>
            </v:shape>
            <o:OLEObject Type="Embed" ProgID="Equation.DSMT4" ShapeID="_x0000_i1096" DrawAspect="Content" ObjectID="_1590497592" r:id="rId137"/>
          </w:object>
        </w:r>
        <w:r w:rsidRPr="00B033E2" w:rsidDel="00903BDD">
          <w:t xml:space="preserve"> </w:t>
        </w:r>
        <w:r w:rsidDel="00903BDD">
          <w:t>i</w:t>
        </w:r>
        <w:r w:rsidRPr="00B033E2" w:rsidDel="00903BDD">
          <w:t>s the estimated segment density</w:t>
        </w:r>
        <w:r w:rsidDel="00903BDD">
          <w:t xml:space="preserve"> of segment </w:t>
        </w:r>
        <w:r w:rsidRPr="00A55384" w:rsidDel="00903BDD">
          <w:rPr>
            <w:position w:val="-6"/>
          </w:rPr>
          <w:object w:dxaOrig="180" w:dyaOrig="220" w14:anchorId="5966B40B">
            <v:shape id="_x0000_i1097" type="#_x0000_t75" style="width:9.9pt;height:11.1pt" o:ole="">
              <v:imagedata r:id="rId107" o:title=""/>
            </v:shape>
            <o:OLEObject Type="Embed" ProgID="Equation.DSMT4" ShapeID="_x0000_i1097" DrawAspect="Content" ObjectID="_1590497593" r:id="rId138"/>
          </w:object>
        </w:r>
        <w:r w:rsidDel="00903BDD">
          <w:t xml:space="preserve"> calculated using equati</w:t>
        </w:r>
        <w:r w:rsidR="0010081B" w:rsidDel="00903BDD">
          <w:t>on (4), or equivalently (5</w:t>
        </w:r>
        <w:r w:rsidDel="00903BDD">
          <w:t>),</w:t>
        </w:r>
      </w:moveFrom>
    </w:p>
    <w:p w14:paraId="410BE60D" w14:textId="3E09FA92" w:rsidR="00C40A3E" w:rsidDel="00903BDD" w:rsidRDefault="00C40A3E" w:rsidP="00C40A3E">
      <w:pPr>
        <w:pStyle w:val="BodyText"/>
        <w:spacing w:line="276" w:lineRule="auto"/>
        <w:rPr>
          <w:moveFrom w:id="420" w:author="Michael Colvin" w:date="2018-06-14T15:09:00Z"/>
        </w:rPr>
      </w:pPr>
      <w:moveFrom w:id="421" w:author="Michael Colvin" w:date="2018-06-14T15:09:00Z">
        <w:r w:rsidRPr="00B033E2" w:rsidDel="00903BDD">
          <w:rPr>
            <w:position w:val="-12"/>
          </w:rPr>
          <w:object w:dxaOrig="279" w:dyaOrig="360" w14:anchorId="5415E1E3">
            <v:shape id="_x0000_i1098" type="#_x0000_t75" style="width:14.25pt;height:18.2pt" o:ole="">
              <v:imagedata r:id="rId57" o:title=""/>
            </v:shape>
            <o:OLEObject Type="Embed" ProgID="Equation.DSMT4" ShapeID="_x0000_i1098" DrawAspect="Content" ObjectID="_1590497594" r:id="rId139"/>
          </w:object>
        </w:r>
        <w:r w:rsidRPr="00B033E2" w:rsidDel="00903BDD">
          <w:t xml:space="preserve"> </w:t>
        </w:r>
        <w:r w:rsidDel="00903BDD">
          <w:t>i</w:t>
        </w:r>
        <w:r w:rsidRPr="00B033E2" w:rsidDel="00903BDD">
          <w:t xml:space="preserve">s the total length (in rkm) of </w:t>
        </w:r>
        <w:r w:rsidRPr="00B033E2" w:rsidDel="00903BDD">
          <w:rPr>
            <w:noProof/>
          </w:rPr>
          <w:t>segment</w:t>
        </w:r>
        <w:r w:rsidRPr="00B033E2" w:rsidDel="00903BDD">
          <w:t xml:space="preserve"> </w:t>
        </w:r>
        <w:r w:rsidRPr="00B033E2" w:rsidDel="00903BDD">
          <w:rPr>
            <w:position w:val="-6"/>
          </w:rPr>
          <w:object w:dxaOrig="180" w:dyaOrig="220" w14:anchorId="66879DC6">
            <v:shape id="_x0000_i1099" type="#_x0000_t75" style="width:9.9pt;height:11.1pt" o:ole="">
              <v:imagedata r:id="rId59" o:title=""/>
            </v:shape>
            <o:OLEObject Type="Embed" ProgID="Equation.DSMT4" ShapeID="_x0000_i1099" DrawAspect="Content" ObjectID="_1590497595" r:id="rId140"/>
          </w:object>
        </w:r>
        <w:r w:rsidDel="00903BDD">
          <w:t>, and</w:t>
        </w:r>
      </w:moveFrom>
    </w:p>
    <w:p w14:paraId="00856581" w14:textId="0FBB8A3D" w:rsidR="00C40A3E" w:rsidDel="00903BDD" w:rsidRDefault="00C40A3E" w:rsidP="00C40A3E">
      <w:pPr>
        <w:pStyle w:val="BodyText"/>
        <w:spacing w:line="276" w:lineRule="auto"/>
        <w:rPr>
          <w:moveFrom w:id="422" w:author="Michael Colvin" w:date="2018-06-14T15:09:00Z"/>
        </w:rPr>
      </w:pPr>
      <w:moveFrom w:id="423" w:author="Michael Colvin" w:date="2018-06-14T15:09:00Z">
        <w:r w:rsidRPr="00A55384" w:rsidDel="00903BDD">
          <w:rPr>
            <w:position w:val="-6"/>
          </w:rPr>
          <w:object w:dxaOrig="180" w:dyaOrig="220" w14:anchorId="7BBCACBD">
            <v:shape id="_x0000_i1100" type="#_x0000_t75" style="width:9.9pt;height:11.1pt" o:ole="">
              <v:imagedata r:id="rId141" o:title=""/>
            </v:shape>
            <o:OLEObject Type="Embed" ProgID="Equation.DSMT4" ShapeID="_x0000_i1100" DrawAspect="Content" ObjectID="_1590497596" r:id="rId142"/>
          </w:object>
        </w:r>
        <w:r w:rsidDel="00903BDD">
          <w:t>indexes segment.</w:t>
        </w:r>
      </w:moveFrom>
    </w:p>
    <w:p w14:paraId="1893C51B" w14:textId="28B2F9DD" w:rsidR="00C40A3E" w:rsidDel="00903BDD" w:rsidRDefault="00C40A3E" w:rsidP="00C40A3E">
      <w:pPr>
        <w:pStyle w:val="BodyText"/>
        <w:spacing w:line="276" w:lineRule="auto"/>
        <w:rPr>
          <w:moveFrom w:id="424" w:author="Michael Colvin" w:date="2018-06-14T15:09:00Z"/>
        </w:rPr>
      </w:pPr>
    </w:p>
    <w:p w14:paraId="51A6EBA3" w14:textId="7528537F" w:rsidR="00B531EB" w:rsidDel="00903BDD" w:rsidRDefault="00B531EB" w:rsidP="00B531EB">
      <w:pPr>
        <w:pStyle w:val="Heading6"/>
        <w:rPr>
          <w:moveFrom w:id="425" w:author="Michael Colvin" w:date="2018-06-14T15:09:00Z"/>
        </w:rPr>
      </w:pPr>
      <w:moveFrom w:id="426" w:author="Michael Colvin" w:date="2018-06-14T15:09:00Z">
        <w:r w:rsidDel="00903BDD">
          <w:t>Associated Uncertainties</w:t>
        </w:r>
      </w:moveFrom>
    </w:p>
    <w:p w14:paraId="77FD5BF9" w14:textId="401C37FC" w:rsidR="00C40A3E" w:rsidDel="00903BDD" w:rsidRDefault="00C40A3E" w:rsidP="00C40A3E">
      <w:pPr>
        <w:spacing w:line="276" w:lineRule="auto"/>
        <w:rPr>
          <w:moveFrom w:id="427" w:author="Michael Colvin" w:date="2018-06-14T15:09:00Z"/>
        </w:rPr>
      </w:pPr>
      <w:moveFrom w:id="428" w:author="Michael Colvin" w:date="2018-06-14T15:09:00Z">
        <w:r w:rsidDel="00903BDD">
          <w:t>For the M</w:t>
        </w:r>
        <w:r w:rsidRPr="00882328" w:rsidDel="00903BDD">
          <w:rPr>
            <w:vertAlign w:val="subscript"/>
          </w:rPr>
          <w:t>0</w:t>
        </w:r>
        <w:r w:rsidDel="00903BDD">
          <w:t xml:space="preserve"> and M</w:t>
        </w:r>
        <w:r w:rsidRPr="00882328" w:rsidDel="00903BDD">
          <w:rPr>
            <w:vertAlign w:val="subscript"/>
          </w:rPr>
          <w:t>t</w:t>
        </w:r>
        <w:r w:rsidDel="00903BDD">
          <w:t xml:space="preserve"> estimators the segment-level standard error was calculated using the delta method </w:t>
        </w:r>
        <w:r w:rsidDel="00903BDD">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rsidDel="00903BDD">
          <w:instrText xml:space="preserve"> ADDIN EN.CITE </w:instrText>
        </w:r>
        <w:r w:rsidDel="00903BDD">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rsidDel="00903BDD">
          <w:instrText xml:space="preserve"> ADDIN EN.CITE.DATA </w:instrText>
        </w:r>
        <w:r w:rsidDel="00903BDD">
          <w:fldChar w:fldCharType="end"/>
        </w:r>
        <w:r w:rsidDel="00903BDD">
          <w:fldChar w:fldCharType="separate"/>
        </w:r>
        <w:r w:rsidDel="00903BDD">
          <w:t>(Powell, 2007; Powell and Gale, 2015)</w:t>
        </w:r>
        <w:r w:rsidDel="00903BDD">
          <w:fldChar w:fldCharType="end"/>
        </w:r>
        <w:r w:rsidDel="00903BDD">
          <w:t xml:space="preserve"> for both aggregation approaches. Since non-zero bend-level standard errors were not available for the MKA estimator (see </w:t>
        </w:r>
        <w:r w:rsidRPr="00882328" w:rsidDel="00903BDD">
          <w:rPr>
            <w:i/>
          </w:rPr>
          <w:t>Catch Effort</w:t>
        </w:r>
        <w:r w:rsidDel="00903BDD">
          <w:t xml:space="preserve"> section above), segment-level standard errors were calculated using the variance of the bend-level densities under the given approach:</w:t>
        </w:r>
      </w:moveFrom>
    </w:p>
    <w:p w14:paraId="4DBE4984" w14:textId="6185A18B" w:rsidR="00C40A3E" w:rsidRPr="00591D7E" w:rsidDel="00903BDD" w:rsidRDefault="00C40A3E" w:rsidP="00C40A3E">
      <w:pPr>
        <w:pStyle w:val="MTDisplayEquation"/>
        <w:rPr>
          <w:moveFrom w:id="429" w:author="Michael Colvin" w:date="2018-06-14T15:09:00Z"/>
        </w:rPr>
      </w:pPr>
      <w:moveFrom w:id="430" w:author="Michael Colvin" w:date="2018-06-14T15:09:00Z">
        <w:r w:rsidDel="00903BDD">
          <w:tab/>
        </w:r>
        <w:r w:rsidRPr="00F56E43" w:rsidDel="00903BDD">
          <w:rPr>
            <w:position w:val="-30"/>
          </w:rPr>
          <w:object w:dxaOrig="3040" w:dyaOrig="660" w14:anchorId="103BB983">
            <v:shape id="_x0000_i1101" type="#_x0000_t75" style="width:152.3pt;height:32.05pt" o:ole="">
              <v:imagedata r:id="rId143" o:title=""/>
            </v:shape>
            <o:OLEObject Type="Embed" ProgID="Equation.DSMT4" ShapeID="_x0000_i1101" DrawAspect="Content" ObjectID="_1590497597" r:id="rId144"/>
          </w:object>
        </w:r>
        <w:r w:rsidR="0010081B" w:rsidDel="00903BDD">
          <w:tab/>
          <w:t>(7</w:t>
        </w:r>
        <w:r w:rsidDel="00903BDD">
          <w:t>)</w:t>
        </w:r>
      </w:moveFrom>
    </w:p>
    <w:p w14:paraId="18173E53" w14:textId="5E9330E1" w:rsidR="00C40A3E" w:rsidDel="00903BDD" w:rsidRDefault="00C40A3E" w:rsidP="00C40A3E">
      <w:pPr>
        <w:pStyle w:val="EquationNumbered"/>
        <w:spacing w:line="276" w:lineRule="auto"/>
        <w:rPr>
          <w:moveFrom w:id="431" w:author="Michael Colvin" w:date="2018-06-14T15:09:00Z"/>
        </w:rPr>
      </w:pPr>
      <w:moveFrom w:id="432" w:author="Michael Colvin" w:date="2018-06-14T15:09:00Z">
        <w:r w:rsidDel="00903BDD">
          <w:t>where</w:t>
        </w:r>
      </w:moveFrom>
    </w:p>
    <w:p w14:paraId="4EBEA2CF" w14:textId="1AEA028D" w:rsidR="00C40A3E" w:rsidDel="00903BDD" w:rsidRDefault="00C40A3E" w:rsidP="00C40A3E">
      <w:pPr>
        <w:pStyle w:val="BodyText"/>
        <w:spacing w:line="276" w:lineRule="auto"/>
        <w:rPr>
          <w:moveFrom w:id="433" w:author="Michael Colvin" w:date="2018-06-14T15:09:00Z"/>
        </w:rPr>
      </w:pPr>
      <w:moveFrom w:id="434" w:author="Michael Colvin" w:date="2018-06-14T15:09:00Z">
        <w:r w:rsidRPr="00AB2582" w:rsidDel="00903BDD">
          <w:rPr>
            <w:position w:val="-14"/>
          </w:rPr>
          <w:object w:dxaOrig="940" w:dyaOrig="380" w14:anchorId="5E488AF7">
            <v:shape id="_x0000_i1102" type="#_x0000_t75" style="width:46.3pt;height:18.6pt" o:ole="">
              <v:imagedata r:id="rId145" o:title=""/>
            </v:shape>
            <o:OLEObject Type="Embed" ProgID="Equation.DSMT4" ShapeID="_x0000_i1102" DrawAspect="Content" ObjectID="_1590497598" r:id="rId146"/>
          </w:object>
        </w:r>
        <w:r w:rsidDel="00903BDD">
          <w:t xml:space="preserve"> is the variance of the sampled bend-level densities,</w:t>
        </w:r>
      </w:moveFrom>
    </w:p>
    <w:p w14:paraId="0278C2EF" w14:textId="7F791081" w:rsidR="00C40A3E" w:rsidDel="00903BDD" w:rsidRDefault="00C40A3E" w:rsidP="00C40A3E">
      <w:pPr>
        <w:pStyle w:val="BodyText"/>
        <w:spacing w:line="276" w:lineRule="auto"/>
        <w:rPr>
          <w:moveFrom w:id="435" w:author="Michael Colvin" w:date="2018-06-14T15:09:00Z"/>
        </w:rPr>
      </w:pPr>
      <w:moveFrom w:id="436" w:author="Michael Colvin" w:date="2018-06-14T15:09:00Z">
        <w:r w:rsidRPr="00AB2582" w:rsidDel="00903BDD">
          <w:rPr>
            <w:position w:val="-14"/>
          </w:rPr>
          <w:object w:dxaOrig="380" w:dyaOrig="420" w14:anchorId="2007FE4C">
            <v:shape id="_x0000_i1103" type="#_x0000_t75" style="width:18.6pt;height:21.75pt" o:ole="">
              <v:imagedata r:id="rId147" o:title=""/>
            </v:shape>
            <o:OLEObject Type="Embed" ProgID="Equation.DSMT4" ShapeID="_x0000_i1103" DrawAspect="Content" ObjectID="_1590497599" r:id="rId148"/>
          </w:object>
        </w:r>
        <w:r w:rsidDel="00903BDD">
          <w:t xml:space="preserve"> is the estimated density of sampled bend </w:t>
        </w:r>
        <w:r w:rsidRPr="00AB2582" w:rsidDel="00903BDD">
          <w:rPr>
            <w:position w:val="-10"/>
          </w:rPr>
          <w:object w:dxaOrig="200" w:dyaOrig="300" w14:anchorId="6DB377E8">
            <v:shape id="_x0000_i1104" type="#_x0000_t75" style="width:10.7pt;height:15.8pt" o:ole="">
              <v:imagedata r:id="rId149" o:title=""/>
            </v:shape>
            <o:OLEObject Type="Embed" ProgID="Equation.DSMT4" ShapeID="_x0000_i1104" DrawAspect="Content" ObjectID="_1590497600" r:id="rId150"/>
          </w:object>
        </w:r>
        <w:r w:rsidDel="00903BDD">
          <w:t xml:space="preserve"> in segment </w:t>
        </w:r>
        <w:r w:rsidRPr="00480497" w:rsidDel="00903BDD">
          <w:rPr>
            <w:position w:val="-6"/>
          </w:rPr>
          <w:object w:dxaOrig="180" w:dyaOrig="220" w14:anchorId="190BF85E">
            <v:shape id="_x0000_i1105" type="#_x0000_t75" style="width:9.9pt;height:11.1pt" o:ole="">
              <v:imagedata r:id="rId151" o:title=""/>
            </v:shape>
            <o:OLEObject Type="Embed" ProgID="Equation.DSMT4" ShapeID="_x0000_i1105" DrawAspect="Content" ObjectID="_1590497601" r:id="rId152"/>
          </w:object>
        </w:r>
        <w:r w:rsidDel="00903BDD">
          <w:t>,</w:t>
        </w:r>
      </w:moveFrom>
    </w:p>
    <w:p w14:paraId="6DDAF53B" w14:textId="244F02CC" w:rsidR="00C40A3E" w:rsidDel="00903BDD" w:rsidRDefault="00C40A3E" w:rsidP="00C40A3E">
      <w:pPr>
        <w:pStyle w:val="BodyText"/>
        <w:spacing w:line="276" w:lineRule="auto"/>
        <w:rPr>
          <w:moveFrom w:id="437" w:author="Michael Colvin" w:date="2018-06-14T15:09:00Z"/>
        </w:rPr>
      </w:pPr>
      <w:moveFrom w:id="438" w:author="Michael Colvin" w:date="2018-06-14T15:09:00Z">
        <w:r w:rsidRPr="00480497" w:rsidDel="00903BDD">
          <w:rPr>
            <w:position w:val="-12"/>
          </w:rPr>
          <w:object w:dxaOrig="300" w:dyaOrig="420" w14:anchorId="7B43F600">
            <v:shape id="_x0000_i1106" type="#_x0000_t75" style="width:15.8pt;height:20.2pt" o:ole="">
              <v:imagedata r:id="rId153" o:title=""/>
            </v:shape>
            <o:OLEObject Type="Embed" ProgID="Equation.DSMT4" ShapeID="_x0000_i1106" DrawAspect="Content" ObjectID="_1590497602" r:id="rId154"/>
          </w:object>
        </w:r>
        <w:r w:rsidDel="00903BDD">
          <w:t xml:space="preserve"> is the estimated segment density of segment </w:t>
        </w:r>
        <w:r w:rsidRPr="00480497" w:rsidDel="00903BDD">
          <w:rPr>
            <w:position w:val="-6"/>
          </w:rPr>
          <w:object w:dxaOrig="180" w:dyaOrig="220" w14:anchorId="7941659E">
            <v:shape id="_x0000_i1107" type="#_x0000_t75" style="width:9.9pt;height:11.1pt" o:ole="">
              <v:imagedata r:id="rId155" o:title=""/>
            </v:shape>
            <o:OLEObject Type="Embed" ProgID="Equation.DSMT4" ShapeID="_x0000_i1107" DrawAspect="Content" ObjectID="_1590497603" r:id="rId156"/>
          </w:object>
        </w:r>
        <w:r w:rsidDel="00903BDD">
          <w:t xml:space="preserve"> calculated under the chosen approach,</w:t>
        </w:r>
      </w:moveFrom>
    </w:p>
    <w:p w14:paraId="03FED14D" w14:textId="111AC9A1" w:rsidR="00C40A3E" w:rsidDel="00903BDD" w:rsidRDefault="00C40A3E" w:rsidP="00C40A3E">
      <w:pPr>
        <w:pStyle w:val="BodyText"/>
        <w:spacing w:line="276" w:lineRule="auto"/>
        <w:ind w:left="1170" w:hanging="450"/>
        <w:rPr>
          <w:moveFrom w:id="439" w:author="Michael Colvin" w:date="2018-06-14T15:09:00Z"/>
        </w:rPr>
      </w:pPr>
      <w:moveFrom w:id="440" w:author="Michael Colvin" w:date="2018-06-14T15:09:00Z">
        <w:r w:rsidRPr="00AB2582" w:rsidDel="00903BDD">
          <w:rPr>
            <w:position w:val="-14"/>
          </w:rPr>
          <w:object w:dxaOrig="400" w:dyaOrig="380" w14:anchorId="5CE455E8">
            <v:shape id="_x0000_i1108" type="#_x0000_t75" style="width:19.4pt;height:18.6pt" o:ole="">
              <v:imagedata r:id="rId157" o:title=""/>
            </v:shape>
            <o:OLEObject Type="Embed" ProgID="Equation.DSMT4" ShapeID="_x0000_i1108" DrawAspect="Content" ObjectID="_1590497604" r:id="rId158"/>
          </w:object>
        </w:r>
        <w:r w:rsidDel="00903BDD">
          <w:t xml:space="preserve"> is the weight for </w:t>
        </w:r>
        <w:r w:rsidRPr="00AB2582" w:rsidDel="00903BDD">
          <w:rPr>
            <w:position w:val="-14"/>
          </w:rPr>
          <w:object w:dxaOrig="380" w:dyaOrig="420" w14:anchorId="3EC09AB2">
            <v:shape id="_x0000_i1109" type="#_x0000_t75" style="width:18.6pt;height:21.75pt" o:ole="">
              <v:imagedata r:id="rId159" o:title=""/>
            </v:shape>
            <o:OLEObject Type="Embed" ProgID="Equation.DSMT4" ShapeID="_x0000_i1109" DrawAspect="Content" ObjectID="_1590497605" r:id="rId160"/>
          </w:object>
        </w:r>
        <w:r w:rsidDel="00903BDD">
          <w:t xml:space="preserve"> with </w:t>
        </w:r>
        <w:r w:rsidRPr="00AB2582" w:rsidDel="00903BDD">
          <w:rPr>
            <w:position w:val="-14"/>
          </w:rPr>
          <w:object w:dxaOrig="1520" w:dyaOrig="380" w14:anchorId="7DFB6A57">
            <v:shape id="_x0000_i1110" type="#_x0000_t75" style="width:76.35pt;height:18.6pt" o:ole="">
              <v:imagedata r:id="rId161" o:title=""/>
            </v:shape>
            <o:OLEObject Type="Embed" ProgID="Equation.DSMT4" ShapeID="_x0000_i1110" DrawAspect="Content" ObjectID="_1590497606" r:id="rId162"/>
          </w:object>
        </w:r>
        <w:r w:rsidDel="00903BDD">
          <w:t xml:space="preserve"> for the arithmetic mean approach and </w:t>
        </w:r>
        <w:r w:rsidRPr="00AB2582" w:rsidDel="00903BDD">
          <w:rPr>
            <w:position w:val="-14"/>
          </w:rPr>
          <w:object w:dxaOrig="999" w:dyaOrig="380" w14:anchorId="312B76FB">
            <v:shape id="_x0000_i1111" type="#_x0000_t75" style="width:49.45pt;height:18.6pt" o:ole="">
              <v:imagedata r:id="rId163" o:title=""/>
            </v:shape>
            <o:OLEObject Type="Embed" ProgID="Equation.DSMT4" ShapeID="_x0000_i1111" DrawAspect="Content" ObjectID="_1590497607" r:id="rId164"/>
          </w:object>
        </w:r>
        <w:r w:rsidDel="00903BDD">
          <w:t xml:space="preserve"> for the weighted mean approach,</w:t>
        </w:r>
      </w:moveFrom>
    </w:p>
    <w:p w14:paraId="61B01A90" w14:textId="38757320" w:rsidR="00C40A3E" w:rsidDel="00903BDD" w:rsidRDefault="00C40A3E" w:rsidP="00C40A3E">
      <w:pPr>
        <w:pStyle w:val="BodyText"/>
        <w:spacing w:line="276" w:lineRule="auto"/>
        <w:rPr>
          <w:moveFrom w:id="441" w:author="Michael Colvin" w:date="2018-06-14T15:09:00Z"/>
          <w:noProof/>
        </w:rPr>
      </w:pPr>
      <w:moveFrom w:id="442" w:author="Michael Colvin" w:date="2018-06-14T15:09:00Z">
        <w:r w:rsidRPr="00B033E2" w:rsidDel="00903BDD">
          <w:rPr>
            <w:position w:val="-12"/>
          </w:rPr>
          <w:object w:dxaOrig="700" w:dyaOrig="360" w14:anchorId="6B8039E5">
            <v:shape id="_x0000_i1112" type="#_x0000_t75" style="width:35.2pt;height:18.2pt" o:ole="">
              <v:imagedata r:id="rId72" o:title=""/>
            </v:shape>
            <o:OLEObject Type="Embed" ProgID="Equation.DSMT4" ShapeID="_x0000_i1112" DrawAspect="Content" ObjectID="_1590497608" r:id="rId165"/>
          </w:object>
        </w:r>
        <w:r w:rsidRPr="00B033E2" w:rsidDel="00903BDD">
          <w:t xml:space="preserve"> </w:t>
        </w:r>
        <w:r w:rsidDel="00903BDD">
          <w:rPr>
            <w:noProof/>
          </w:rPr>
          <w:t>i</w:t>
        </w:r>
        <w:r w:rsidRPr="00B033E2" w:rsidDel="00903BDD">
          <w:rPr>
            <w:noProof/>
          </w:rPr>
          <w:t xml:space="preserve">s the number of sampled bends in segment </w:t>
        </w:r>
        <w:r w:rsidRPr="00B033E2" w:rsidDel="00903BDD">
          <w:rPr>
            <w:noProof/>
            <w:position w:val="-6"/>
          </w:rPr>
          <w:object w:dxaOrig="180" w:dyaOrig="220" w14:anchorId="313A07AB">
            <v:shape id="_x0000_i1113" type="#_x0000_t75" style="width:9.9pt;height:11.1pt" o:ole="">
              <v:imagedata r:id="rId74" o:title=""/>
            </v:shape>
            <o:OLEObject Type="Embed" ProgID="Equation.DSMT4" ShapeID="_x0000_i1113" DrawAspect="Content" ObjectID="_1590497609" r:id="rId166"/>
          </w:object>
        </w:r>
        <w:r w:rsidRPr="00B033E2" w:rsidDel="00903BDD">
          <w:rPr>
            <w:noProof/>
          </w:rPr>
          <w:t>,</w:t>
        </w:r>
      </w:moveFrom>
    </w:p>
    <w:p w14:paraId="3BF7EADE" w14:textId="097F9A9A" w:rsidR="00C40A3E" w:rsidDel="00903BDD" w:rsidRDefault="00C40A3E" w:rsidP="00C40A3E">
      <w:pPr>
        <w:pStyle w:val="BodyText"/>
        <w:spacing w:line="276" w:lineRule="auto"/>
        <w:rPr>
          <w:moveFrom w:id="443" w:author="Michael Colvin" w:date="2018-06-14T15:09:00Z"/>
        </w:rPr>
      </w:pPr>
      <w:moveFrom w:id="444" w:author="Michael Colvin" w:date="2018-06-14T15:09:00Z">
        <w:r w:rsidRPr="00AB2582" w:rsidDel="00903BDD">
          <w:rPr>
            <w:position w:val="-14"/>
          </w:rPr>
          <w:object w:dxaOrig="420" w:dyaOrig="380" w14:anchorId="1A45002B">
            <v:shape id="_x0000_i1114" type="#_x0000_t75" style="width:21.75pt;height:18.6pt" o:ole="">
              <v:imagedata r:id="rId167" o:title=""/>
            </v:shape>
            <o:OLEObject Type="Embed" ProgID="Equation.DSMT4" ShapeID="_x0000_i1114" DrawAspect="Content" ObjectID="_1590497610" r:id="rId168"/>
          </w:object>
        </w:r>
        <w:r w:rsidRPr="00B033E2" w:rsidDel="00903BDD">
          <w:t xml:space="preserve"> </w:t>
        </w:r>
        <w:r w:rsidDel="00903BDD">
          <w:t>i</w:t>
        </w:r>
        <w:r w:rsidRPr="00B033E2" w:rsidDel="00903BDD">
          <w:t>s the weight of</w:t>
        </w:r>
        <w:r w:rsidDel="00903BDD">
          <w:t xml:space="preserve"> sampled</w:t>
        </w:r>
        <w:r w:rsidRPr="00B033E2" w:rsidDel="00903BDD">
          <w:t xml:space="preserve"> bend </w:t>
        </w:r>
        <w:r w:rsidRPr="00AB2582" w:rsidDel="00903BDD">
          <w:rPr>
            <w:position w:val="-10"/>
          </w:rPr>
          <w:object w:dxaOrig="200" w:dyaOrig="300" w14:anchorId="64242B50">
            <v:shape id="_x0000_i1115" type="#_x0000_t75" style="width:10.7pt;height:15.8pt" o:ole="">
              <v:imagedata r:id="rId169" o:title=""/>
            </v:shape>
            <o:OLEObject Type="Embed" ProgID="Equation.DSMT4" ShapeID="_x0000_i1115" DrawAspect="Content" ObjectID="_1590497611" r:id="rId170"/>
          </w:object>
        </w:r>
        <w:r w:rsidRPr="00B033E2" w:rsidDel="00903BDD">
          <w:t xml:space="preserve"> in </w:t>
        </w:r>
        <w:r w:rsidRPr="00B033E2" w:rsidDel="00903BDD">
          <w:rPr>
            <w:noProof/>
          </w:rPr>
          <w:t>segment</w:t>
        </w:r>
        <w:r w:rsidRPr="00B033E2" w:rsidDel="00903BDD">
          <w:t xml:space="preserve"> </w:t>
        </w:r>
        <w:r w:rsidRPr="00B033E2" w:rsidDel="00903BDD">
          <w:rPr>
            <w:position w:val="-6"/>
          </w:rPr>
          <w:object w:dxaOrig="180" w:dyaOrig="220" w14:anchorId="5A9E9705">
            <v:shape id="_x0000_i1116" type="#_x0000_t75" style="width:9.9pt;height:11.1pt" o:ole="">
              <v:imagedata r:id="rId65" o:title=""/>
            </v:shape>
            <o:OLEObject Type="Embed" ProgID="Equation.DSMT4" ShapeID="_x0000_i1116" DrawAspect="Content" ObjectID="_1590497612" r:id="rId171"/>
          </w:object>
        </w:r>
        <w:r w:rsidR="0010081B" w:rsidDel="00903BDD">
          <w:t xml:space="preserve"> as calculated in equation (3</w:t>
        </w:r>
        <w:r w:rsidDel="00903BDD">
          <w:t xml:space="preserve">), </w:t>
        </w:r>
      </w:moveFrom>
    </w:p>
    <w:p w14:paraId="30FA1759" w14:textId="72103C2D" w:rsidR="00C40A3E" w:rsidRPr="00B033E2" w:rsidDel="00903BDD" w:rsidRDefault="00C40A3E" w:rsidP="00C40A3E">
      <w:pPr>
        <w:pStyle w:val="BodyText"/>
        <w:spacing w:line="276" w:lineRule="auto"/>
        <w:rPr>
          <w:moveFrom w:id="445" w:author="Michael Colvin" w:date="2018-06-14T15:09:00Z"/>
        </w:rPr>
      </w:pPr>
      <w:moveFrom w:id="446" w:author="Michael Colvin" w:date="2018-06-14T15:09:00Z">
        <w:r w:rsidRPr="00B033E2" w:rsidDel="00903BDD">
          <w:rPr>
            <w:position w:val="-6"/>
          </w:rPr>
          <w:object w:dxaOrig="220" w:dyaOrig="260" w14:anchorId="1114776E">
            <v:shape id="_x0000_i1117" type="#_x0000_t75" style="width:11.1pt;height:13.45pt" o:ole="">
              <v:imagedata r:id="rId76" o:title=""/>
            </v:shape>
            <o:OLEObject Type="Embed" ProgID="Equation.DSMT4" ShapeID="_x0000_i1117" DrawAspect="Content" ObjectID="_1590497613" r:id="rId172"/>
          </w:object>
        </w:r>
        <w:r w:rsidRPr="00B033E2" w:rsidDel="00903BDD">
          <w:t xml:space="preserve"> </w:t>
        </w:r>
        <w:r w:rsidDel="00903BDD">
          <w:t>i</w:t>
        </w:r>
        <w:r w:rsidRPr="00B033E2" w:rsidDel="00903BDD">
          <w:t>s the set of</w:t>
        </w:r>
        <w:r w:rsidDel="00903BDD">
          <w:t xml:space="preserve"> indices for</w:t>
        </w:r>
        <w:r w:rsidRPr="00B033E2" w:rsidDel="00903BDD">
          <w:t xml:space="preserve"> all sampled bends in </w:t>
        </w:r>
        <w:r w:rsidRPr="00B033E2" w:rsidDel="00903BDD">
          <w:rPr>
            <w:noProof/>
          </w:rPr>
          <w:t>segment</w:t>
        </w:r>
        <w:r w:rsidRPr="00B033E2" w:rsidDel="00903BDD">
          <w:t xml:space="preserve"> </w:t>
        </w:r>
        <w:r w:rsidRPr="00B033E2" w:rsidDel="00903BDD">
          <w:rPr>
            <w:position w:val="-6"/>
          </w:rPr>
          <w:object w:dxaOrig="180" w:dyaOrig="220" w14:anchorId="59367DEB">
            <v:shape id="_x0000_i1118" type="#_x0000_t75" style="width:9.9pt;height:11.1pt" o:ole="">
              <v:imagedata r:id="rId78" o:title=""/>
            </v:shape>
            <o:OLEObject Type="Embed" ProgID="Equation.DSMT4" ShapeID="_x0000_i1118" DrawAspect="Content" ObjectID="_1590497614" r:id="rId173"/>
          </w:object>
        </w:r>
        <w:r w:rsidDel="00903BDD">
          <w:t>,</w:t>
        </w:r>
      </w:moveFrom>
    </w:p>
    <w:p w14:paraId="055E7CDD" w14:textId="1FF5C43B" w:rsidR="00C40A3E" w:rsidRPr="00B033E2" w:rsidDel="00903BDD" w:rsidRDefault="00C40A3E" w:rsidP="00C40A3E">
      <w:pPr>
        <w:pStyle w:val="BodyText"/>
        <w:spacing w:line="276" w:lineRule="auto"/>
        <w:rPr>
          <w:moveFrom w:id="447" w:author="Michael Colvin" w:date="2018-06-14T15:09:00Z"/>
        </w:rPr>
      </w:pPr>
      <w:moveFrom w:id="448" w:author="Michael Colvin" w:date="2018-06-14T15:09:00Z">
        <w:r w:rsidRPr="00AB2582" w:rsidDel="00903BDD">
          <w:rPr>
            <w:position w:val="-10"/>
          </w:rPr>
          <w:object w:dxaOrig="200" w:dyaOrig="300" w14:anchorId="1A897ABD">
            <v:shape id="_x0000_i1119" type="#_x0000_t75" style="width:10.7pt;height:15.8pt" o:ole="">
              <v:imagedata r:id="rId174" o:title=""/>
            </v:shape>
            <o:OLEObject Type="Embed" ProgID="Equation.DSMT4" ShapeID="_x0000_i1119" DrawAspect="Content" ObjectID="_1590497615" r:id="rId175"/>
          </w:object>
        </w:r>
        <w:r w:rsidRPr="00B033E2" w:rsidDel="00903BDD">
          <w:t xml:space="preserve"> indexe</w:t>
        </w:r>
        <w:r w:rsidDel="00903BDD">
          <w:t>s sampled</w:t>
        </w:r>
        <w:r w:rsidRPr="00B033E2" w:rsidDel="00903BDD">
          <w:t xml:space="preserve"> bend</w:t>
        </w:r>
        <w:r w:rsidDel="00903BDD">
          <w:t>s within a segment</w:t>
        </w:r>
        <w:r w:rsidRPr="00B033E2" w:rsidDel="00903BDD">
          <w:t xml:space="preserve">, and </w:t>
        </w:r>
      </w:moveFrom>
    </w:p>
    <w:p w14:paraId="14E8E15C" w14:textId="53BF3EC3" w:rsidR="00C40A3E" w:rsidRPr="00B033E2" w:rsidDel="00903BDD" w:rsidRDefault="00C40A3E" w:rsidP="00C40A3E">
      <w:pPr>
        <w:pStyle w:val="BodyText"/>
        <w:spacing w:line="276" w:lineRule="auto"/>
        <w:rPr>
          <w:moveFrom w:id="449" w:author="Michael Colvin" w:date="2018-06-14T15:09:00Z"/>
        </w:rPr>
      </w:pPr>
      <w:moveFrom w:id="450" w:author="Michael Colvin" w:date="2018-06-14T15:09:00Z">
        <w:r w:rsidRPr="00B033E2" w:rsidDel="00903BDD">
          <w:rPr>
            <w:position w:val="-6"/>
          </w:rPr>
          <w:object w:dxaOrig="180" w:dyaOrig="220" w14:anchorId="27365A63">
            <v:shape id="_x0000_i1120" type="#_x0000_t75" style="width:9.9pt;height:11.1pt" o:ole="">
              <v:imagedata r:id="rId118" o:title=""/>
            </v:shape>
            <o:OLEObject Type="Embed" ProgID="Equation.DSMT4" ShapeID="_x0000_i1120" DrawAspect="Content" ObjectID="_1590497616" r:id="rId176"/>
          </w:object>
        </w:r>
        <w:r w:rsidRPr="00B033E2" w:rsidDel="00903BDD">
          <w:t xml:space="preserve"> indexe</w:t>
        </w:r>
        <w:r w:rsidDel="00903BDD">
          <w:t>s</w:t>
        </w:r>
        <w:r w:rsidRPr="00B033E2" w:rsidDel="00903BDD">
          <w:t xml:space="preserve"> segment.</w:t>
        </w:r>
      </w:moveFrom>
    </w:p>
    <w:p w14:paraId="451A4D4E" w14:textId="6AD7AD48" w:rsidR="00C40A3E" w:rsidDel="00903BDD" w:rsidRDefault="00C40A3E" w:rsidP="00C40A3E">
      <w:pPr>
        <w:pStyle w:val="BodyText"/>
        <w:spacing w:line="276" w:lineRule="auto"/>
        <w:ind w:firstLine="0"/>
        <w:rPr>
          <w:moveFrom w:id="451" w:author="Michael Colvin" w:date="2018-06-14T15:09:00Z"/>
        </w:rPr>
      </w:pPr>
      <w:moveFrom w:id="452" w:author="Michael Colvin" w:date="2018-06-14T15:09:00Z">
        <w:r w:rsidDel="00903BDD">
          <w:t>The segment-level MKA estimator standard error is then calculated as the square root of the variance.</w:t>
        </w:r>
      </w:moveFrom>
    </w:p>
    <w:p w14:paraId="172D0E18" w14:textId="6F1F9951" w:rsidR="00C40A3E" w:rsidRPr="00C40A3E" w:rsidDel="00903BDD" w:rsidRDefault="00C40A3E" w:rsidP="00C40A3E">
      <w:pPr>
        <w:rPr>
          <w:moveFrom w:id="453" w:author="Michael Colvin" w:date="2018-06-14T15:09:00Z"/>
        </w:rPr>
      </w:pPr>
    </w:p>
    <w:p w14:paraId="4F1BB3A1" w14:textId="66122EB4" w:rsidR="00C40A3E" w:rsidRPr="003D377F" w:rsidDel="00903BDD" w:rsidRDefault="00C40A3E" w:rsidP="00C40A3E">
      <w:pPr>
        <w:pStyle w:val="Heading4"/>
        <w:rPr>
          <w:moveFrom w:id="454" w:author="Michael Colvin" w:date="2018-06-14T15:09:00Z"/>
          <w:sz w:val="28"/>
          <w:szCs w:val="28"/>
        </w:rPr>
      </w:pPr>
      <w:moveFrom w:id="455" w:author="Michael Colvin" w:date="2018-06-14T15:09:00Z">
        <w:r w:rsidRPr="003D377F" w:rsidDel="00903BDD">
          <w:rPr>
            <w:sz w:val="28"/>
            <w:szCs w:val="28"/>
          </w:rPr>
          <w:t>Basin-Level Abundance Estimates</w:t>
        </w:r>
      </w:moveFrom>
    </w:p>
    <w:p w14:paraId="74C6FF27" w14:textId="631737D6" w:rsidR="00C40A3E" w:rsidRPr="00B033E2" w:rsidDel="00903BDD" w:rsidRDefault="00C40A3E" w:rsidP="000A3366">
      <w:pPr>
        <w:pStyle w:val="BodyText"/>
        <w:spacing w:line="276" w:lineRule="auto"/>
        <w:ind w:firstLine="0"/>
        <w:rPr>
          <w:moveFrom w:id="456" w:author="Michael Colvin" w:date="2018-06-14T15:09:00Z"/>
        </w:rPr>
      </w:pPr>
      <w:moveFrom w:id="457" w:author="Michael Colvin" w:date="2018-06-14T15:09:00Z">
        <w:r w:rsidRPr="00B033E2" w:rsidDel="00903BDD">
          <w:t>Basin</w:t>
        </w:r>
        <w:r w:rsidDel="00903BDD">
          <w:t>-</w:t>
        </w:r>
        <w:r w:rsidRPr="00B033E2" w:rsidDel="00903BDD">
          <w:t xml:space="preserve">level abundances were used to </w:t>
        </w:r>
        <w:r w:rsidDel="00903BDD">
          <w:t>compare</w:t>
        </w:r>
        <w:r w:rsidRPr="00B033E2" w:rsidDel="00903BDD">
          <w:t xml:space="preserve"> monitoring designs.  </w:t>
        </w:r>
        <w:r w:rsidDel="00903BDD">
          <w:t>Annual b</w:t>
        </w:r>
        <w:r w:rsidRPr="00B033E2" w:rsidDel="00903BDD">
          <w:t>asin</w:t>
        </w:r>
        <w:r w:rsidDel="00903BDD">
          <w:t>-</w:t>
        </w:r>
        <w:r w:rsidRPr="00B033E2" w:rsidDel="00903BDD">
          <w:t>level abundance was estimated by summing</w:t>
        </w:r>
        <w:r w:rsidDel="00903BDD">
          <w:t xml:space="preserve"> annual</w:t>
        </w:r>
        <w:r w:rsidRPr="00B033E2" w:rsidDel="00903BDD">
          <w:t xml:space="preserve"> segment</w:t>
        </w:r>
        <w:r w:rsidDel="00903BDD">
          <w:t>-</w:t>
        </w:r>
        <w:r w:rsidRPr="00B033E2" w:rsidDel="00903BDD">
          <w:t>level abundance</w:t>
        </w:r>
        <w:r w:rsidDel="00903BDD">
          <w:t xml:space="preserve"> estimates within basin.</w:t>
        </w:r>
        <w:r w:rsidRPr="00B033E2" w:rsidDel="00903BDD">
          <w:t xml:space="preserve"> </w:t>
        </w:r>
        <w:r w:rsidDel="00903BDD">
          <w:t xml:space="preserve"> For any years in which one or more segment level abundances could not be estimated (e.g., non-convergence of estimator), the weighted mean of the available segment-level densities were used as an estimate for basin-level density and then expanded to an abundance estimate (see </w:t>
        </w:r>
        <w:r w:rsidRPr="002D59CF" w:rsidDel="00903BDD">
          <w:t>previous section</w:t>
        </w:r>
        <w:r w:rsidDel="00903BDD">
          <w:t xml:space="preserve"> for details on this approach).</w:t>
        </w:r>
        <w:r w:rsidR="00362594" w:rsidDel="00903BDD">
          <w:t xml:space="preserve">  If there was a year in which abundances estimates for all the segments within the basin failed, then the basin-level abundance estimate also failed during that year.  A</w:t>
        </w:r>
        <w:r w:rsidRPr="00B033E2" w:rsidDel="00903BDD">
          <w:t>ss</w:t>
        </w:r>
        <w:r w:rsidR="00362594" w:rsidDel="00903BDD">
          <w:t>ociated standard errors around each basin-level abundance estimate was</w:t>
        </w:r>
        <w:r w:rsidRPr="00B033E2" w:rsidDel="00903BDD">
          <w:t xml:space="preserve"> calculated using the</w:t>
        </w:r>
        <w:r w:rsidR="00362594" w:rsidDel="00903BDD">
          <w:t xml:space="preserve"> first order</w:t>
        </w:r>
        <w:r w:rsidRPr="00B033E2" w:rsidDel="00903BDD">
          <w:t xml:space="preserve"> delta method to combine varying sources of uncertainty </w:t>
        </w:r>
        <w:r w:rsidRPr="00B033E2" w:rsidDel="00903BDD">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rsidDel="00903BDD">
          <w:instrText xml:space="preserve"> ADDIN EN.CITE </w:instrText>
        </w:r>
        <w:r w:rsidDel="00903BDD">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rsidDel="00903BDD">
          <w:instrText xml:space="preserve"> ADDIN EN.CITE.DATA </w:instrText>
        </w:r>
        <w:r w:rsidDel="00903BDD">
          <w:fldChar w:fldCharType="end"/>
        </w:r>
        <w:r w:rsidRPr="00B033E2" w:rsidDel="00903BDD">
          <w:fldChar w:fldCharType="separate"/>
        </w:r>
        <w:r w:rsidDel="00903BDD">
          <w:rPr>
            <w:noProof/>
          </w:rPr>
          <w:t>(Powell, 2007; Powell and Gale, 2015)</w:t>
        </w:r>
        <w:r w:rsidRPr="00B033E2" w:rsidDel="00903BDD">
          <w:fldChar w:fldCharType="end"/>
        </w:r>
        <w:r w:rsidDel="00903BDD">
          <w:t>.</w:t>
        </w:r>
      </w:moveFrom>
    </w:p>
    <w:moveFromRangeEnd w:id="302"/>
    <w:p w14:paraId="4C04B9E1" w14:textId="46B6D720" w:rsidR="002533D8" w:rsidRDefault="002533D8" w:rsidP="00304E1B">
      <w:pPr>
        <w:pStyle w:val="Heading3"/>
      </w:pPr>
      <w:r>
        <w:t>Number of Recruitment Detection Trawls</w:t>
      </w:r>
    </w:p>
    <w:p w14:paraId="6F67B0F4" w14:textId="74A76835" w:rsidR="003E7296" w:rsidRPr="003E7296" w:rsidRDefault="003E7296" w:rsidP="003E7296">
      <w:r>
        <w:t xml:space="preserve">The number of recruitment detection trawls </w:t>
      </w:r>
      <w:r w:rsidR="00791B0C">
        <w:t>sets the protocol for how</w:t>
      </w:r>
      <w:r>
        <w:t xml:space="preserve"> many otter trawl (OT04) deployments </w:t>
      </w:r>
      <w:r w:rsidR="00791B0C">
        <w:t xml:space="preserve">should be utilized within each selected bend for </w:t>
      </w:r>
      <w:del w:id="458" w:author="Michael Colvin" w:date="2018-06-14T15:04:00Z">
        <w:r w:rsidR="00791B0C" w:rsidDel="00903BDD">
          <w:delText>recruitment-</w:delText>
        </w:r>
      </w:del>
      <w:r w:rsidR="00791B0C">
        <w:t>detect</w:t>
      </w:r>
      <w:del w:id="459" w:author="Michael Colvin" w:date="2018-06-14T15:05:00Z">
        <w:r w:rsidR="00791B0C" w:rsidDel="00903BDD">
          <w:delText>ion sampling</w:delText>
        </w:r>
      </w:del>
      <w:ins w:id="460" w:author="Michael Colvin" w:date="2018-06-14T15:05:00Z">
        <w:r w:rsidR="00903BDD">
          <w:t xml:space="preserve"> age-0 recruits</w:t>
        </w:r>
      </w:ins>
      <w:r>
        <w:t>.</w:t>
      </w:r>
      <w:r w:rsidR="00D04E5C">
        <w:t xml:space="preserve">  Nine choices for the number of recruitment detection trawls were considered: 0, 2, 3, 4, 5-9, 10-19, 20-29, 30-39, and 40-</w:t>
      </w:r>
      <w:r w:rsidR="00D874DB">
        <w:t xml:space="preserve">49.  With many uncertainties (e.g., recruitment level, interception locations, detection probability) associated with pallid sturgeon recruitment, it is important that decision makers have a wide range of choices when it comes to the number of trawls </w:t>
      </w:r>
      <w:r w:rsidR="008650C3">
        <w:t>used in recruitment detection.  Low detection of age-1 recruits in past sampling efforts suggests that</w:t>
      </w:r>
      <w:r w:rsidR="00D874DB">
        <w:t xml:space="preserve"> a large number of trawls</w:t>
      </w:r>
      <w:r w:rsidR="008650C3">
        <w:t xml:space="preserve"> (e.g., 40-49)</w:t>
      </w:r>
      <w:r w:rsidR="00D874DB">
        <w:t xml:space="preserve"> may be required to increase the chances that the monitoring program will detect a recruit.</w:t>
      </w:r>
      <w:r w:rsidR="008650C3">
        <w:t xml:space="preserve">  </w:t>
      </w:r>
      <w:r w:rsidR="00D874DB">
        <w:lastRenderedPageBreak/>
        <w:t>However,</w:t>
      </w:r>
      <w:r w:rsidR="00D04E5C">
        <w:t xml:space="preserve"> recruitment-detection trawling may</w:t>
      </w:r>
      <w:r w:rsidR="00D874DB">
        <w:t xml:space="preserve"> not always be worth the effort, and in these situations</w:t>
      </w:r>
      <w:r w:rsidR="00D04E5C">
        <w:t xml:space="preserve"> decision makers can choose not to trawl for recruits (0 trawls)</w:t>
      </w:r>
      <w:r w:rsidR="00D874DB">
        <w:t>.</w:t>
      </w:r>
    </w:p>
    <w:p w14:paraId="56C7D141" w14:textId="13B587CA" w:rsidR="00E55C88" w:rsidRDefault="00E55C88" w:rsidP="00304E1B">
      <w:pPr>
        <w:pStyle w:val="Heading2"/>
        <w:widowControl/>
        <w:spacing w:before="300"/>
      </w:pPr>
      <w:r>
        <w:t>Nature Nodes</w:t>
      </w:r>
    </w:p>
    <w:p w14:paraId="4AB37D55" w14:textId="77777777" w:rsidR="00FA2B1B" w:rsidRDefault="00FA2B1B" w:rsidP="00304E1B">
      <w:pPr>
        <w:pStyle w:val="Heading3"/>
      </w:pPr>
      <w:commentRangeStart w:id="461"/>
      <w:r>
        <w:t>Basin</w:t>
      </w:r>
      <w:commentRangeEnd w:id="461"/>
      <w:r>
        <w:rPr>
          <w:rStyle w:val="CommentReference"/>
          <w:b w:val="0"/>
          <w:bCs w:val="0"/>
        </w:rPr>
        <w:commentReference w:id="461"/>
      </w:r>
    </w:p>
    <w:p w14:paraId="6D2F9140" w14:textId="5FEB5B99" w:rsidR="00197D4F" w:rsidRDefault="00FA2B1B" w:rsidP="00304E1B">
      <w:pPr>
        <w:spacing w:before="60"/>
        <w:jc w:val="left"/>
      </w:pPr>
      <w:r>
        <w:t>The monitoring program is designed to assess pallid sturgeon populations in two functionally independent population zones of the Missouri River, typically referred to as the upper basin and the lower basin. Designation of “basin” is somewhat misleading as the assessment focuses on the mainstems and does not include all tributaries. In particular, we use the terms “upper basin” to describe the Upper Missouri River from Fort Peck Dam to the headwaters of Lake Sakakawea, including the Lower Yellowstone River up to the Intake Diversion Dam, and “lower basin” to describe the Lower Missouri River from Gavins Point Dam to the confluence with the Mississippi River (fig. 1</w:t>
      </w:r>
      <w:r w:rsidR="00304E1B">
        <w:t>).</w:t>
      </w:r>
    </w:p>
    <w:p w14:paraId="4E960AF7" w14:textId="769B7F5E" w:rsidR="00197D4F" w:rsidRDefault="00197D4F" w:rsidP="00304E1B">
      <w:pPr>
        <w:spacing w:before="60"/>
        <w:jc w:val="left"/>
      </w:pPr>
    </w:p>
    <w:p w14:paraId="6689E8E6" w14:textId="4416950B" w:rsidR="00FA2B1B" w:rsidRDefault="00FA2B1B" w:rsidP="00304E1B">
      <w:pPr>
        <w:spacing w:before="60"/>
        <w:jc w:val="left"/>
      </w:pPr>
      <w:r>
        <w:t xml:space="preserve">The </w:t>
      </w:r>
      <w:r w:rsidR="00197D4F">
        <w:t>upper and lower basins</w:t>
      </w:r>
      <w:r>
        <w:t xml:space="preserve"> differ in many aspects, including length and number of river bends. These differences affect the pallid sturgeon populations (e.g., differing drift distances available for free embryos) and the monitoring program (e.g., difference in gears that can be effectively used to capture pallid sturgeon). Therefore, monitoring program results may differ by basin. To adequately address basin-level differences, the catchability nodes (which rely on choice of gear) have been broken down by basin, and the “Basin” nature node</w:t>
      </w:r>
      <w:r w:rsidR="00AF0108">
        <w:t xml:space="preserve"> (table 3)</w:t>
      </w:r>
      <w:r>
        <w:t xml:space="preserve"> has been included as a direct affect</w:t>
      </w:r>
      <w:r w:rsidR="00900116">
        <w:t xml:space="preserve"> on the outcomes of recruitment-</w:t>
      </w:r>
      <w:r>
        <w:t>detection sampling. As success of the monitoring program in both basins is crucial, the basin nature node h</w:t>
      </w:r>
      <w:r w:rsidR="00B428AD">
        <w:t>as been parameterized as 50-50.</w:t>
      </w:r>
    </w:p>
    <w:p w14:paraId="633ED561" w14:textId="7C8CD54F" w:rsidR="00197D4F" w:rsidRDefault="00197D4F" w:rsidP="00304E1B">
      <w:pPr>
        <w:spacing w:before="60"/>
        <w:jc w:val="left"/>
      </w:pPr>
    </w:p>
    <w:p w14:paraId="53B8AB60" w14:textId="77777777" w:rsidR="00F0271B" w:rsidRPr="00F0271B" w:rsidRDefault="00F0271B" w:rsidP="00304E1B">
      <w:pPr>
        <w:pStyle w:val="Heading3"/>
        <w:widowControl/>
        <w:spacing w:before="180"/>
      </w:pPr>
      <w:commentRangeStart w:id="462"/>
      <w:r>
        <w:t>Recruitment Detection</w:t>
      </w:r>
      <w:r w:rsidR="00E55C88">
        <w:t xml:space="preserve">  </w:t>
      </w:r>
      <w:commentRangeEnd w:id="462"/>
      <w:r w:rsidR="00E64F4B">
        <w:rPr>
          <w:rStyle w:val="CommentReference"/>
          <w:b w:val="0"/>
          <w:bCs w:val="0"/>
        </w:rPr>
        <w:commentReference w:id="462"/>
      </w:r>
    </w:p>
    <w:p w14:paraId="6E936A53" w14:textId="77777777" w:rsidR="00F0271B" w:rsidRDefault="00F0271B" w:rsidP="00304E1B">
      <w:pPr>
        <w:pStyle w:val="Heading4"/>
      </w:pPr>
      <w:r>
        <w:t>Recruitment Level</w:t>
      </w:r>
    </w:p>
    <w:p w14:paraId="2862D3EF" w14:textId="623F5B3A" w:rsidR="00F0271B" w:rsidRDefault="00FA2B1B" w:rsidP="00304E1B">
      <w:pPr>
        <w:spacing w:before="60"/>
        <w:jc w:val="left"/>
      </w:pPr>
      <w:r>
        <w:t>We considered b</w:t>
      </w:r>
      <w:r w:rsidR="00F0271B">
        <w:t>asin recruitment level</w:t>
      </w:r>
      <w:r>
        <w:t>s</w:t>
      </w:r>
      <w:r w:rsidR="00F0271B">
        <w:t>, given recruitment occurred,</w:t>
      </w:r>
      <w:r>
        <w:t xml:space="preserve"> that</w:t>
      </w:r>
      <w:r w:rsidR="00F0271B">
        <w:t xml:space="preserve"> ranged from 1 recruit to 1000 recruits.</w:t>
      </w:r>
      <w:r w:rsidR="003C25A6">
        <w:t xml:space="preserve">  The full range of recruitment</w:t>
      </w:r>
      <w:r>
        <w:t xml:space="preserve"> was broken down into different levels: 1-30, 30-60</w:t>
      </w:r>
      <w:r w:rsidR="003C25A6">
        <w:t>, 60-100, 100-500, and 500-1000 recruits</w:t>
      </w:r>
      <w:r w:rsidR="00273DFE">
        <w:t xml:space="preserve"> (table 4)</w:t>
      </w:r>
      <w:r w:rsidR="003C25A6">
        <w:t>, with the range of each bin increasing as the number of recruits increased.</w:t>
      </w:r>
      <w:r w:rsidR="00F0271B">
        <w:t xml:space="preserve"> As recruitment level is uknown </w:t>
      </w:r>
      <w:r>
        <w:t xml:space="preserve">we weighted each bin </w:t>
      </w:r>
      <w:r w:rsidR="003C25A6">
        <w:t>evenly.</w:t>
      </w:r>
      <w:r w:rsidR="00F0271B">
        <w:t xml:space="preserve"> </w:t>
      </w:r>
      <w:r w:rsidR="003C25A6">
        <w:t xml:space="preserve"> T</w:t>
      </w:r>
      <w:r w:rsidR="00F0271B">
        <w:t xml:space="preserve">his more heavily weights there being a lower number of recruits. </w:t>
      </w:r>
      <w:r w:rsidR="003C25A6">
        <w:t xml:space="preserve"> </w:t>
      </w:r>
      <w:r w:rsidR="00F0271B">
        <w:t xml:space="preserve">For example, less than 100 age-1 pallid sturgeon are recruited to the population 3/5 of the time. </w:t>
      </w:r>
    </w:p>
    <w:p w14:paraId="7269534F" w14:textId="77777777" w:rsidR="00F0271B" w:rsidRDefault="00F0271B" w:rsidP="00304E1B">
      <w:pPr>
        <w:pStyle w:val="Heading4"/>
      </w:pPr>
      <w:r>
        <w:t>Interception Location</w:t>
      </w:r>
    </w:p>
    <w:p w14:paraId="4DADF595" w14:textId="4725190A" w:rsidR="00F0271B" w:rsidRDefault="00900116" w:rsidP="00304E1B">
      <w:pPr>
        <w:spacing w:before="60"/>
        <w:jc w:val="left"/>
      </w:pPr>
      <w:r>
        <w:t>The success of recruitment-</w:t>
      </w:r>
      <w:r w:rsidR="00F0271B">
        <w:t>detection sampling depends on where along the river drifting free embryos are intercepted and remain to develop. Four interception locations based on differing drift distance scenarios were considered: anywhere in the basin, lower two-thirds of the basin, lower one-third of the basin, and outside of the basin</w:t>
      </w:r>
      <w:r w:rsidR="001970D3">
        <w:t xml:space="preserve"> (table 5)</w:t>
      </w:r>
      <w:r w:rsidR="00F0271B">
        <w:t xml:space="preserve">. The second and third scenarios are based on basin length in river kilometers, and the fourth scenario represents the drift of free embryos into Lake Sakakawea (upper basin) or the Mississippi River (lower basin). None of the nodes are assumed to affect interception location. As interception location is uncertain, </w:t>
      </w:r>
      <w:r w:rsidR="003C25A6">
        <w:t xml:space="preserve">we gave each </w:t>
      </w:r>
      <w:r w:rsidR="003C25A6">
        <w:lastRenderedPageBreak/>
        <w:t>scenario</w:t>
      </w:r>
      <w:r w:rsidR="00F0271B">
        <w:t xml:space="preserve"> an equal likelihood of occurring. This weighting is approximately equivalent to assuming interception occurs in the upper third of the basin 1/12 of the time, the middle third of the basin with a probability of 5/24, the lower thrid of the basin with a probability of 11/24, and outside of the basin 1/4 of the time. As recent experiments with beads support longer drift distances of free embryos (citation),</w:t>
      </w:r>
      <w:r w:rsidR="003C25A6">
        <w:t xml:space="preserve"> </w:t>
      </w:r>
      <w:r w:rsidR="00F0271B">
        <w:t>this initial parameterization allows for a higher likelihood that interception occurs in the lower third or outside of the basin, while still supporting the potential for interception in the upp</w:t>
      </w:r>
      <w:r w:rsidR="0029688C">
        <w:t>er two-th</w:t>
      </w:r>
      <w:r w:rsidR="00F0271B">
        <w:t>i</w:t>
      </w:r>
      <w:r w:rsidR="0029688C">
        <w:t>r</w:t>
      </w:r>
      <w:r w:rsidR="00F0271B">
        <w:t xml:space="preserve">ds of the </w:t>
      </w:r>
      <w:commentRangeStart w:id="463"/>
      <w:r w:rsidR="00F0271B">
        <w:t>basin.</w:t>
      </w:r>
      <w:commentRangeEnd w:id="463"/>
      <w:r w:rsidR="0029688C">
        <w:rPr>
          <w:rStyle w:val="CommentReference"/>
        </w:rPr>
        <w:commentReference w:id="463"/>
      </w:r>
    </w:p>
    <w:p w14:paraId="25B346F2" w14:textId="77777777" w:rsidR="00F0271B" w:rsidRDefault="00F0271B" w:rsidP="00304E1B">
      <w:pPr>
        <w:pStyle w:val="Heading4"/>
      </w:pPr>
      <w:r>
        <w:t>Detection Probability</w:t>
      </w:r>
    </w:p>
    <w:p w14:paraId="69B58861" w14:textId="44DB843E" w:rsidR="00F0271B" w:rsidRDefault="00F0271B" w:rsidP="00304E1B">
      <w:pPr>
        <w:spacing w:before="60"/>
        <w:jc w:val="left"/>
      </w:pPr>
      <w:r>
        <w:t>The detection probability</w:t>
      </w:r>
      <w:r w:rsidR="00737D93">
        <w:t xml:space="preserve"> (table 6)</w:t>
      </w:r>
      <w:r>
        <w:t xml:space="preserve"> of a single deployment, given the presence of a recruit, is an important variable in determining whether or not a recruit will be detected within the basin given a certain sam</w:t>
      </w:r>
      <w:r w:rsidR="00900116">
        <w:t>pling strategy. All recruitment-</w:t>
      </w:r>
      <w:r>
        <w:t xml:space="preserve">detection sampling uses otter trawls (OT04) because of their effectiveness in capturing </w:t>
      </w:r>
      <w:r w:rsidR="00AB4806">
        <w:t>young pallid sturgeon</w:t>
      </w:r>
      <w:r>
        <w:t>. Gear choice, therefore, does not affect detection probability, which is assumed to be homogeneous among trawls within a given basin. Dectection of recruits is extremely rare, so there may be a high likelihood th</w:t>
      </w:r>
      <w:r w:rsidR="00AF09A3">
        <w:t>at detection probability is low.</w:t>
      </w:r>
      <w:r>
        <w:t xml:space="preserve"> </w:t>
      </w:r>
      <w:r w:rsidR="00AF09A3">
        <w:t xml:space="preserve"> </w:t>
      </w:r>
      <w:r>
        <w:t>However, detection probabilities could be higher</w:t>
      </w:r>
      <w:r w:rsidR="00AF09A3">
        <w:t xml:space="preserve"> (up to 0.1)</w:t>
      </w:r>
      <w:r>
        <w:t xml:space="preserve"> with the lack of recruitment detection due to a lack of spawning or survival to age-1.</w:t>
      </w:r>
      <w:r w:rsidR="00AF09A3">
        <w:t xml:space="preserve"> </w:t>
      </w:r>
      <w:r>
        <w:t xml:space="preserve"> </w:t>
      </w:r>
      <w:commentRangeStart w:id="464"/>
      <w:r>
        <w:t>Considering these uncertainties and lack of information, we parameterized the detection probability nature node</w:t>
      </w:r>
      <w:r w:rsidR="00AF09A3">
        <w:t>, which ranges from 0 to 0.1 and is descritized into 5 equal sized bins,</w:t>
      </w:r>
      <w:r>
        <w:t xml:space="preserve"> with a uniform distribution.</w:t>
      </w:r>
      <w:commentRangeEnd w:id="464"/>
      <w:r w:rsidR="00E30235">
        <w:rPr>
          <w:rStyle w:val="CommentReference"/>
        </w:rPr>
        <w:commentReference w:id="464"/>
      </w:r>
    </w:p>
    <w:p w14:paraId="743DE29A" w14:textId="77777777" w:rsidR="00F0271B" w:rsidRDefault="00F0271B" w:rsidP="00304E1B">
      <w:pPr>
        <w:spacing w:before="60"/>
        <w:jc w:val="left"/>
      </w:pPr>
    </w:p>
    <w:p w14:paraId="052B2755" w14:textId="77777777" w:rsidR="00330523" w:rsidRDefault="00330523" w:rsidP="00304E1B">
      <w:pPr>
        <w:pStyle w:val="Heading4"/>
      </w:pPr>
      <w:r>
        <w:t>Probability of Detecting a Recruit</w:t>
      </w:r>
    </w:p>
    <w:p w14:paraId="16EE2D69" w14:textId="3708D772" w:rsidR="0007654E" w:rsidRDefault="0007654E" w:rsidP="00304E1B">
      <w:pPr>
        <w:spacing w:before="60"/>
        <w:jc w:val="left"/>
      </w:pPr>
      <w:r>
        <w:t>The nature node “Probability of Detecting a Recruit” represents the probability that at least one recruit is captured during an entire year’s worth of sampling.  This probability is dependent on basin, recruitment level, interception location, and detection probability.  The node, which ranges from 0 to 1, was descritized into 10 equal levels</w:t>
      </w:r>
      <w:r w:rsidR="002A6D8A">
        <w:t xml:space="preserve"> (table 7)</w:t>
      </w:r>
      <w:r>
        <w:t>.  We parameterized the node using simulations that consisted of several steps:</w:t>
      </w:r>
    </w:p>
    <w:p w14:paraId="2504A4AC" w14:textId="77777777" w:rsidR="0007654E" w:rsidRDefault="0007654E" w:rsidP="00304E1B">
      <w:pPr>
        <w:pStyle w:val="ListParagraph"/>
        <w:numPr>
          <w:ilvl w:val="0"/>
          <w:numId w:val="3"/>
        </w:numPr>
        <w:spacing w:before="60"/>
        <w:jc w:val="left"/>
      </w:pPr>
      <w:r>
        <w:t xml:space="preserve">Simulate the occupancy status of each bend within basin given basin, recruitment level, and interception location.  </w:t>
      </w:r>
    </w:p>
    <w:p w14:paraId="321E7FB4" w14:textId="0940773E" w:rsidR="0007654E" w:rsidRDefault="0007654E" w:rsidP="00304E1B">
      <w:pPr>
        <w:pStyle w:val="ListParagraph"/>
        <w:numPr>
          <w:ilvl w:val="0"/>
          <w:numId w:val="3"/>
        </w:numPr>
        <w:spacing w:before="60"/>
        <w:jc w:val="left"/>
      </w:pPr>
      <w:r>
        <w:t>Simulate the recruitment detection status of all sampled bends within the basin given the detection probability of each trawl, the number of trawls, and the occupancy status of the bend.</w:t>
      </w:r>
    </w:p>
    <w:p w14:paraId="174886D0" w14:textId="77777777" w:rsidR="0007654E" w:rsidRDefault="0007654E" w:rsidP="00304E1B">
      <w:pPr>
        <w:pStyle w:val="ListParagraph"/>
        <w:numPr>
          <w:ilvl w:val="0"/>
          <w:numId w:val="3"/>
        </w:numPr>
        <w:spacing w:before="60"/>
        <w:jc w:val="left"/>
      </w:pPr>
      <w:r>
        <w:t>Calculate the recruitment status of the basin at the end of the sampling year.</w:t>
      </w:r>
    </w:p>
    <w:p w14:paraId="3F96F488" w14:textId="77777777" w:rsidR="00B067FF" w:rsidRDefault="0007654E" w:rsidP="00304E1B">
      <w:pPr>
        <w:pStyle w:val="ListParagraph"/>
        <w:numPr>
          <w:ilvl w:val="0"/>
          <w:numId w:val="3"/>
        </w:numPr>
        <w:spacing w:before="60"/>
        <w:jc w:val="left"/>
      </w:pPr>
      <w:r>
        <w:t>Repeat this process 500 times for each combination of basin, recruitment level, interception location, and detection probability, using the probability of success as the probability of detecting a recruit.</w:t>
      </w:r>
    </w:p>
    <w:p w14:paraId="6A11BBBA" w14:textId="77777777" w:rsidR="00B067FF" w:rsidRDefault="00B067FF" w:rsidP="00304E1B">
      <w:pPr>
        <w:spacing w:before="60"/>
        <w:jc w:val="left"/>
      </w:pPr>
    </w:p>
    <w:p w14:paraId="3F2032A9" w14:textId="77777777" w:rsidR="00F0271B" w:rsidRDefault="00F0271B" w:rsidP="00304E1B">
      <w:pPr>
        <w:pStyle w:val="Heading3"/>
        <w:widowControl/>
        <w:spacing w:before="180"/>
      </w:pPr>
      <w:r>
        <w:t>Abundance and Trend Estimates</w:t>
      </w:r>
    </w:p>
    <w:p w14:paraId="51444FE4" w14:textId="77777777" w:rsidR="00E55C88" w:rsidRDefault="00E55C88" w:rsidP="00304E1B">
      <w:pPr>
        <w:pStyle w:val="Heading4"/>
      </w:pPr>
      <w:commentRangeStart w:id="465"/>
      <w:r>
        <w:t>Movement</w:t>
      </w:r>
      <w:commentRangeEnd w:id="465"/>
      <w:r w:rsidR="001C0FC8">
        <w:rPr>
          <w:rStyle w:val="CommentReference"/>
          <w:b w:val="0"/>
          <w:bCs w:val="0"/>
        </w:rPr>
        <w:commentReference w:id="465"/>
      </w:r>
    </w:p>
    <w:p w14:paraId="44B9B725" w14:textId="00E3CC34" w:rsidR="00E55C88" w:rsidRDefault="00E55C88" w:rsidP="00304E1B">
      <w:pPr>
        <w:spacing w:before="60"/>
        <w:jc w:val="left"/>
      </w:pPr>
      <w:r>
        <w:t xml:space="preserve">Movement between sampling years was modeled on two levels: “None” and “Little”. </w:t>
      </w:r>
      <w:r w:rsidR="000B553D">
        <w:t xml:space="preserve"> </w:t>
      </w:r>
      <w:r>
        <w:t>In the case of no movement all pallid sturgeon return to or remain in the same bend of the Missouri River, so that during any sampling occasion each living fish is available for capture in the same bend each year. In the case of little between year movment, all pallid sturgeon remain withi</w:t>
      </w:r>
      <w:r w:rsidR="000B553D">
        <w:t>n</w:t>
      </w:r>
      <w:r>
        <w:t xml:space="preserve"> the same bend </w:t>
      </w:r>
      <w:r>
        <w:lastRenderedPageBreak/>
        <w:t>during any given sampling year; however, there is a small probability that a surviving fish will be available for capture in a new bend the following sampling year. We quantified “Little” between year movment as h</w:t>
      </w:r>
      <w:r w:rsidR="002845A4">
        <w:t>aving a</w:t>
      </w:r>
      <w:r w:rsidR="0058142F">
        <w:t>n average</w:t>
      </w:r>
      <w:r w:rsidR="002845A4">
        <w:t xml:space="preserve"> probability</w:t>
      </w:r>
      <w:r w:rsidR="007E294A">
        <w:t xml:space="preserve"> less than 0.25</w:t>
      </w:r>
      <w:r w:rsidR="0058142F">
        <w:t xml:space="preserve"> of moving to a different bend within basin the following sampling year</w:t>
      </w:r>
      <w:r w:rsidR="007E294A">
        <w:t>.  Moreover, for “Little” between year movement no fish had a probability of moving that was greater than 0.5</w:t>
      </w:r>
      <w:r w:rsidR="0058142F">
        <w:t>.</w:t>
      </w:r>
      <w:r>
        <w:t xml:space="preserve"> </w:t>
      </w:r>
      <w:r w:rsidR="007E294A">
        <w:t xml:space="preserve"> </w:t>
      </w:r>
      <w:r>
        <w:t>Movement was restricted to within basin movment due to a high likelihood that the existing physical barriers (i.e., damns) prevent inter-basin migration. We parametrized the between year movement node with equal probabilities, as movement of pallid sturgeon in the Missouri River is uncertain. No decision or other nature nodes considered are expected to affect pallid sturgeon movement. However, between year movement may have an affect on an estimator’s ability to approximate population abundance and trend from capture history data, and therefore, movement is included as an input to each of th</w:t>
      </w:r>
      <w:r w:rsidR="00F0271B">
        <w:t>e estimate performance metrics.</w:t>
      </w:r>
    </w:p>
    <w:p w14:paraId="23B3CDB3" w14:textId="77777777" w:rsidR="00F0271B" w:rsidRDefault="00F0271B" w:rsidP="00304E1B">
      <w:pPr>
        <w:spacing w:before="60"/>
        <w:jc w:val="left"/>
      </w:pPr>
    </w:p>
    <w:p w14:paraId="43E71BE7" w14:textId="77777777" w:rsidR="00E55C88" w:rsidRDefault="00E55C88" w:rsidP="00304E1B">
      <w:pPr>
        <w:pStyle w:val="Heading4"/>
      </w:pPr>
      <w:r>
        <w:t>Recruitment</w:t>
      </w:r>
    </w:p>
    <w:p w14:paraId="14263886" w14:textId="506C5BEA" w:rsidR="00E55C88" w:rsidRDefault="008253EA" w:rsidP="00304E1B">
      <w:pPr>
        <w:spacing w:before="60"/>
        <w:jc w:val="left"/>
      </w:pPr>
      <w:r>
        <w:t xml:space="preserve">As population trend is a function of survival and recruitment, the </w:t>
      </w:r>
      <w:commentRangeStart w:id="466"/>
      <w:r>
        <w:t>performance of population trend estimates</w:t>
      </w:r>
      <w:commentRangeEnd w:id="466"/>
      <w:r w:rsidR="00FD6544">
        <w:rPr>
          <w:rStyle w:val="CommentReference"/>
        </w:rPr>
        <w:commentReference w:id="466"/>
      </w:r>
      <w:r>
        <w:t xml:space="preserve"> may be affected by varying recruitment of pallid sturgeon over several years.  </w:t>
      </w:r>
      <w:r w:rsidR="00E55C88">
        <w:t>Annual recruitment of age-1 pallid sturgeon to the po</w:t>
      </w:r>
      <w:r w:rsidR="003C25A6">
        <w:t>pulation was included in the network</w:t>
      </w:r>
      <w:r w:rsidR="00E55C88">
        <w:t xml:space="preserve"> at two levels: “None” and “Low”. We defined “None” to mean that with 100% certainty recruitment did not occur during any year of the 10-year program. If recruitment is “Low” then both the frequency and level of recruitment are stochastic. Consequently, when recruitment is low, there is still a chance that recruitment does not occur during any given year of the study, but the probability that recruitment never occurred during the 10-year program is very small. The frequency of recruitment and the recruitment level are both basin-specific. Therefore, when recruitment does occur, it could occur in the Upper, the Lower, or both Missouri River basins. </w:t>
      </w:r>
      <w:r w:rsidR="00F2058E">
        <w:t xml:space="preserve">In the past 14 years of the PSPAP, only a handful of age-1 pallid strugeon have been captured.  </w:t>
      </w:r>
      <w:r w:rsidR="00E55C88">
        <w:t>The absence of age-1 pallid sturgeon captures could be a result of lack of spawning, lack of survival to age-1, or a lack of power to detect low levels of recruitment. Given that spawning, survival, and age-1 detection probabilty are uncertain, we parameterized the recruitment na</w:t>
      </w:r>
      <w:r w:rsidR="003C25A6">
        <w:t>ture node with equal probabilities</w:t>
      </w:r>
      <w:r w:rsidR="00223D63">
        <w:t xml:space="preserve">. </w:t>
      </w:r>
      <w:commentRangeStart w:id="467"/>
      <w:r w:rsidR="00E55C88">
        <w:t xml:space="preserve">No nodes of the BDN affect recruitment; however, recruitment is linked to the population estimates (e.g., population trend depends on survival </w:t>
      </w:r>
      <w:r w:rsidR="00F0271B">
        <w:t>and recruitment).</w:t>
      </w:r>
      <w:commentRangeEnd w:id="467"/>
      <w:r w:rsidR="000B553D">
        <w:rPr>
          <w:rStyle w:val="CommentReference"/>
        </w:rPr>
        <w:commentReference w:id="467"/>
      </w:r>
    </w:p>
    <w:p w14:paraId="19532AB9" w14:textId="77777777" w:rsidR="00F0271B" w:rsidRDefault="00F0271B" w:rsidP="00304E1B">
      <w:pPr>
        <w:spacing w:before="60"/>
        <w:jc w:val="left"/>
      </w:pPr>
    </w:p>
    <w:p w14:paraId="269ABDF8" w14:textId="77777777" w:rsidR="00E55C88" w:rsidRDefault="00E55C88" w:rsidP="00304E1B">
      <w:pPr>
        <w:pStyle w:val="Heading4"/>
      </w:pPr>
      <w:r>
        <w:t>Catchability</w:t>
      </w:r>
    </w:p>
    <w:p w14:paraId="1976A6DE" w14:textId="77777777" w:rsidR="00E55C88" w:rsidRDefault="00E55C88" w:rsidP="00304E1B">
      <w:pPr>
        <w:spacing w:before="60"/>
        <w:jc w:val="left"/>
      </w:pPr>
      <w:r>
        <w:t xml:space="preserve">Catchability relates catch, effort, and population abundance as </w:t>
      </w:r>
    </w:p>
    <w:p w14:paraId="77EC48F8" w14:textId="5B9059B4" w:rsidR="00E55C88" w:rsidRDefault="00E55C88" w:rsidP="00304E1B">
      <w:pPr>
        <w:pStyle w:val="equationNum"/>
        <w:tabs>
          <w:tab w:val="center" w:pos="3450"/>
          <w:tab w:val="right" w:pos="6900"/>
        </w:tabs>
      </w:pPr>
      <w:r>
        <w:tab/>
      </w:r>
      <w:r w:rsidR="00FD04A7">
        <w:t xml:space="preserve">                    </w:t>
      </w:r>
      <w:r>
        <w:rPr>
          <w:i/>
          <w:iCs/>
        </w:rPr>
        <w:t>C</w:t>
      </w:r>
      <w:r>
        <w:t>=</w:t>
      </w:r>
      <w:r>
        <w:rPr>
          <w:i/>
          <w:iCs/>
        </w:rPr>
        <w:t>q</w:t>
      </w:r>
      <w:r>
        <w:rPr>
          <w:rFonts w:ascii="Cambria Math" w:hAnsi="Cambria Math" w:cs="Cambria Math"/>
        </w:rPr>
        <w:t>⋅</w:t>
      </w:r>
      <w:r>
        <w:rPr>
          <w:i/>
          <w:iCs/>
        </w:rPr>
        <w:t>f</w:t>
      </w:r>
      <w:r>
        <w:rPr>
          <w:rFonts w:ascii="Cambria Math" w:hAnsi="Cambria Math" w:cs="Cambria Math"/>
        </w:rPr>
        <w:t>⋅</w:t>
      </w:r>
      <w:r>
        <w:rPr>
          <w:i/>
          <w:iCs/>
        </w:rPr>
        <w:t>N</w:t>
      </w:r>
      <w:r>
        <w:t>,</w:t>
      </w:r>
      <w:r>
        <w:tab/>
      </w:r>
      <w:r w:rsidR="00FD04A7">
        <w:tab/>
      </w:r>
      <w:r w:rsidR="00FD04A7">
        <w:tab/>
      </w:r>
      <w:r w:rsidR="00FD04A7">
        <w:tab/>
      </w:r>
      <w:r w:rsidR="0010081B">
        <w:t>(8</w:t>
      </w:r>
      <w:r>
        <w:t>)</w:t>
      </w:r>
    </w:p>
    <w:p w14:paraId="3EB84662" w14:textId="77777777" w:rsidR="00E55C88" w:rsidRDefault="00E55C88" w:rsidP="00304E1B">
      <w:pPr>
        <w:jc w:val="left"/>
      </w:pPr>
      <w:r>
        <w:t>where</w:t>
      </w:r>
    </w:p>
    <w:p w14:paraId="3E70F3D8" w14:textId="77777777" w:rsidR="00E55C88" w:rsidRDefault="00E55C88" w:rsidP="00304E1B">
      <w:pPr>
        <w:ind w:firstLine="720"/>
        <w:jc w:val="left"/>
      </w:pPr>
      <w:r>
        <w:rPr>
          <w:i/>
          <w:iCs/>
        </w:rPr>
        <w:t>C</w:t>
      </w:r>
      <w:r>
        <w:t xml:space="preserve"> is the number of fish caught,</w:t>
      </w:r>
    </w:p>
    <w:p w14:paraId="0E4781EF" w14:textId="77777777" w:rsidR="00E55C88" w:rsidRDefault="00E55C88" w:rsidP="00304E1B">
      <w:pPr>
        <w:ind w:firstLine="720"/>
        <w:jc w:val="left"/>
      </w:pPr>
      <w:r>
        <w:rPr>
          <w:i/>
          <w:iCs/>
        </w:rPr>
        <w:t>f</w:t>
      </w:r>
      <w:r>
        <w:t xml:space="preserve"> is the fishing effort,</w:t>
      </w:r>
    </w:p>
    <w:p w14:paraId="685066D8" w14:textId="77777777" w:rsidR="00E55C88" w:rsidRDefault="00E55C88" w:rsidP="00304E1B">
      <w:pPr>
        <w:ind w:firstLine="720"/>
        <w:jc w:val="left"/>
      </w:pPr>
      <w:r>
        <w:rPr>
          <w:i/>
          <w:iCs/>
        </w:rPr>
        <w:t>N</w:t>
      </w:r>
      <w:r>
        <w:t xml:space="preserve"> is the number of fish available to be caught,</w:t>
      </w:r>
      <w:r w:rsidR="00BA5CDA">
        <w:t xml:space="preserve"> and</w:t>
      </w:r>
    </w:p>
    <w:p w14:paraId="6F864F12" w14:textId="77777777" w:rsidR="00E55C88" w:rsidRDefault="00E55C88" w:rsidP="00304E1B">
      <w:pPr>
        <w:ind w:firstLine="720"/>
        <w:jc w:val="left"/>
      </w:pPr>
      <w:r>
        <w:rPr>
          <w:i/>
          <w:iCs/>
        </w:rPr>
        <w:t>q</w:t>
      </w:r>
      <w:r>
        <w:t xml:space="preserve"> is the catchability value.</w:t>
      </w:r>
    </w:p>
    <w:p w14:paraId="0E94673E" w14:textId="77777777" w:rsidR="00BA5CDA" w:rsidRDefault="00BA5CDA" w:rsidP="00304E1B">
      <w:pPr>
        <w:ind w:firstLine="720"/>
        <w:jc w:val="left"/>
      </w:pPr>
    </w:p>
    <w:p w14:paraId="6E49792E" w14:textId="77777777" w:rsidR="00E55C88" w:rsidRDefault="00E55C88" w:rsidP="00304E1B">
      <w:pPr>
        <w:jc w:val="left"/>
      </w:pPr>
      <w:r>
        <w:t>This relationship implies that catchability also relate</w:t>
      </w:r>
      <w:r w:rsidR="000B553D">
        <w:t>s</w:t>
      </w:r>
      <w:r>
        <w:t xml:space="preserve"> effort to capture probability, </w:t>
      </w:r>
      <w:r>
        <w:rPr>
          <w:i/>
          <w:iCs/>
        </w:rPr>
        <w:t>p</w:t>
      </w:r>
      <w:r>
        <w:t xml:space="preserve">, by the equation </w:t>
      </w:r>
      <w:r>
        <w:rPr>
          <w:i/>
          <w:iCs/>
        </w:rPr>
        <w:t>p</w:t>
      </w:r>
      <w:r>
        <w:t>=</w:t>
      </w:r>
      <w:r>
        <w:rPr>
          <w:i/>
          <w:iCs/>
        </w:rPr>
        <w:t>q</w:t>
      </w:r>
      <w:r>
        <w:rPr>
          <w:rFonts w:ascii="Cambria Math" w:hAnsi="Cambria Math" w:cs="Cambria Math"/>
        </w:rPr>
        <w:t>⋅</w:t>
      </w:r>
      <w:r>
        <w:rPr>
          <w:i/>
          <w:iCs/>
        </w:rPr>
        <w:t>f</w:t>
      </w:r>
      <w:r>
        <w:t xml:space="preserve">, giving rise to the definition of catchability as the probability of capturing any single fish with one unit of effort, given the fish is available for capture. The probability that a fish </w:t>
      </w:r>
      <w:r>
        <w:lastRenderedPageBreak/>
        <w:t xml:space="preserve">is caught at any point in time depends on several variables, making catchability a complex value that incorporates uncertainties from various biological and technilogical sources. Most importantly for addressing the problem at hand, catchability is dependent on gear. Hence, all nature nodes describing catchability are a function of the gear choice decision node. </w:t>
      </w:r>
    </w:p>
    <w:p w14:paraId="13BADABE" w14:textId="77777777" w:rsidR="00BA5CDA" w:rsidRDefault="00BA5CDA" w:rsidP="00304E1B">
      <w:pPr>
        <w:jc w:val="left"/>
      </w:pPr>
    </w:p>
    <w:p w14:paraId="02665669" w14:textId="77777777" w:rsidR="00E55C88" w:rsidRDefault="00E55C88" w:rsidP="00304E1B">
      <w:pPr>
        <w:jc w:val="left"/>
      </w:pPr>
      <w:r>
        <w:t xml:space="preserve">While the monitoring program uses standardized protocols for each gear type to minimize catchability variation due to gear size, mesh, hook type, bait type, and duration of use, factors such as water temperature, water velocity and the experience of the crew make variation in catchability values unavoidable. To account for the inherent variation of catchability in field studies, we modeled catchability at the lowest level of the monitoring program, the deployment level. During each sampling occasion, 8 gear deployments are used within the bend to capture fish. To ensure the deployment-level catchability value is a probability, catchability is assumed to be logit-normally distributed: </w:t>
      </w:r>
    </w:p>
    <w:p w14:paraId="2B0DB424" w14:textId="0DFE9E68" w:rsidR="00E55C88" w:rsidRDefault="003927E1" w:rsidP="00304E1B">
      <w:pPr>
        <w:pStyle w:val="equationNum"/>
        <w:tabs>
          <w:tab w:val="center" w:pos="3450"/>
          <w:tab w:val="right" w:pos="6900"/>
        </w:tabs>
      </w:pPr>
      <w:r>
        <w:tab/>
        <w:t xml:space="preserve">                         </w:t>
      </w:r>
      <w:r w:rsidRPr="003927E1">
        <w:rPr>
          <w:position w:val="-14"/>
        </w:rPr>
        <w:object w:dxaOrig="2220" w:dyaOrig="380" w14:anchorId="627E608C">
          <v:shape id="_x0000_i1121" type="#_x0000_t75" style="width:111.15pt;height:18.6pt" o:ole="">
            <v:imagedata r:id="rId177" o:title=""/>
          </v:shape>
          <o:OLEObject Type="Embed" ProgID="Equation.DSMT4" ShapeID="_x0000_i1121" DrawAspect="Content" ObjectID="_1590497617" r:id="rId178"/>
        </w:object>
      </w:r>
      <w:r w:rsidR="00E55C88">
        <w:tab/>
      </w:r>
      <w:r w:rsidR="00E55C88">
        <w:tab/>
      </w:r>
      <w:r>
        <w:tab/>
      </w:r>
      <w:r>
        <w:tab/>
      </w:r>
      <w:r w:rsidR="00E55C88">
        <w:t>(</w:t>
      </w:r>
      <w:r w:rsidR="0010081B">
        <w:t>9</w:t>
      </w:r>
      <w:r w:rsidR="00E55C88">
        <w:t>)</w:t>
      </w:r>
    </w:p>
    <w:p w14:paraId="47C4932F" w14:textId="77777777" w:rsidR="00E55C88" w:rsidRDefault="00E55C88" w:rsidP="00304E1B">
      <w:pPr>
        <w:jc w:val="left"/>
      </w:pPr>
      <w:r>
        <w:t>where</w:t>
      </w:r>
    </w:p>
    <w:p w14:paraId="5B4F5534" w14:textId="77777777" w:rsidR="00E55C88" w:rsidRDefault="00E55C88" w:rsidP="00304E1B">
      <w:pPr>
        <w:ind w:firstLine="720"/>
        <w:jc w:val="left"/>
      </w:pPr>
      <w:r>
        <w:fldChar w:fldCharType="begin"/>
      </w:r>
      <w:r>
        <w:instrText xml:space="preserve"> EQ </w:instrText>
      </w:r>
      <w:r>
        <w:rPr>
          <w:i/>
          <w:iCs/>
        </w:rPr>
        <w:instrText>q</w:instrText>
      </w:r>
      <w:r>
        <w:instrText>\s\do6(</w:instrText>
      </w:r>
      <w:r>
        <w:rPr>
          <w:i/>
          <w:iCs/>
          <w:sz w:val="20"/>
          <w:szCs w:val="20"/>
        </w:rPr>
        <w:instrText>g</w:instrText>
      </w:r>
      <w:r>
        <w:instrText>)</w:instrText>
      </w:r>
      <w:r>
        <w:fldChar w:fldCharType="end"/>
      </w:r>
      <w:r>
        <w:t xml:space="preserve"> is the catchability of gear </w:t>
      </w:r>
      <w:r>
        <w:rPr>
          <w:i/>
          <w:iCs/>
        </w:rPr>
        <w:t>g</w:t>
      </w:r>
      <w:r>
        <w:t>,</w:t>
      </w:r>
    </w:p>
    <w:p w14:paraId="0D8491A6" w14:textId="77777777" w:rsidR="00E55C88" w:rsidRDefault="00E55C88" w:rsidP="00304E1B">
      <w:pPr>
        <w:ind w:firstLine="720"/>
        <w:jc w:val="left"/>
      </w:pPr>
      <w:r>
        <w:fldChar w:fldCharType="begin"/>
      </w:r>
      <w:r>
        <w:instrText xml:space="preserve"> EQ σ\s\do6(</w:instrText>
      </w:r>
      <w:r>
        <w:rPr>
          <w:i/>
          <w:iCs/>
          <w:sz w:val="20"/>
          <w:szCs w:val="20"/>
        </w:rPr>
        <w:instrText>g</w:instrText>
      </w:r>
      <w:r>
        <w:instrText>)</w:instrText>
      </w:r>
      <w:r>
        <w:fldChar w:fldCharType="end"/>
      </w:r>
      <w:r>
        <w:t xml:space="preserve"> is the standard deviation of the log-odds catchability for gear </w:t>
      </w:r>
      <w:r>
        <w:rPr>
          <w:i/>
          <w:iCs/>
        </w:rPr>
        <w:t>g</w:t>
      </w:r>
      <w:r>
        <w:t>, and</w:t>
      </w:r>
      <w:r w:rsidR="00BA5CDA">
        <w:tab/>
      </w:r>
    </w:p>
    <w:p w14:paraId="31D4340B" w14:textId="77777777" w:rsidR="00E55C88" w:rsidRDefault="00E55C88" w:rsidP="00304E1B">
      <w:pPr>
        <w:ind w:firstLine="720"/>
        <w:jc w:val="left"/>
      </w:pPr>
      <w:r>
        <w:fldChar w:fldCharType="begin"/>
      </w:r>
      <w:r>
        <w:instrText xml:space="preserve"> EQ μ\s\do6(</w:instrText>
      </w:r>
      <w:r>
        <w:rPr>
          <w:i/>
          <w:iCs/>
          <w:sz w:val="20"/>
          <w:szCs w:val="20"/>
        </w:rPr>
        <w:instrText>g</w:instrText>
      </w:r>
      <w:r>
        <w:instrText>)</w:instrText>
      </w:r>
      <w:r>
        <w:fldChar w:fldCharType="end"/>
      </w:r>
      <w:r>
        <w:t xml:space="preserve"> is the log-odds of the median catchability value for gear </w:t>
      </w:r>
      <w:r>
        <w:rPr>
          <w:i/>
          <w:iCs/>
        </w:rPr>
        <w:t>g</w:t>
      </w:r>
      <w:r>
        <w:t xml:space="preserve">, or </w:t>
      </w:r>
    </w:p>
    <w:p w14:paraId="34DD6051" w14:textId="7997AE31" w:rsidR="00E55C88" w:rsidRDefault="00BA5CDA" w:rsidP="00304E1B">
      <w:pPr>
        <w:pStyle w:val="equationNum"/>
        <w:tabs>
          <w:tab w:val="center" w:pos="3450"/>
          <w:tab w:val="right" w:pos="6900"/>
        </w:tabs>
      </w:pPr>
      <w:r>
        <w:tab/>
        <w:t xml:space="preserve">                       </w:t>
      </w:r>
      <w:r w:rsidRPr="00BA5CDA">
        <w:rPr>
          <w:position w:val="-34"/>
        </w:rPr>
        <w:object w:dxaOrig="2000" w:dyaOrig="800" w14:anchorId="254AC902">
          <v:shape id="_x0000_i1122" type="#_x0000_t75" style="width:99.7pt;height:39.95pt" o:ole="">
            <v:imagedata r:id="rId179" o:title=""/>
          </v:shape>
          <o:OLEObject Type="Embed" ProgID="Equation.DSMT4" ShapeID="_x0000_i1122" DrawAspect="Content" ObjectID="_1590497618" r:id="rId180"/>
        </w:object>
      </w:r>
      <w:r w:rsidR="00E55C88">
        <w:tab/>
      </w:r>
      <w:r w:rsidR="00E55C88">
        <w:tab/>
      </w:r>
      <w:r>
        <w:tab/>
      </w:r>
      <w:r>
        <w:tab/>
      </w:r>
      <w:r w:rsidR="00E55C88">
        <w:t>(</w:t>
      </w:r>
      <w:r w:rsidR="0010081B">
        <w:t>10</w:t>
      </w:r>
      <w:r w:rsidR="00E55C88">
        <w:t>)</w:t>
      </w:r>
    </w:p>
    <w:p w14:paraId="2BC4C07E" w14:textId="77777777" w:rsidR="00E55C88" w:rsidRDefault="00E55C88" w:rsidP="00304E1B">
      <w:pPr>
        <w:jc w:val="left"/>
      </w:pPr>
      <w:r>
        <w:t xml:space="preserve">where </w:t>
      </w:r>
      <w:r w:rsidR="003927E1" w:rsidRPr="003927E1">
        <w:rPr>
          <w:position w:val="-14"/>
        </w:rPr>
        <w:object w:dxaOrig="580" w:dyaOrig="380" w14:anchorId="410E05A7">
          <v:shape id="_x0000_i1123" type="#_x0000_t75" style="width:29.25pt;height:18.6pt" o:ole="">
            <v:imagedata r:id="rId181" o:title=""/>
          </v:shape>
          <o:OLEObject Type="Embed" ProgID="Equation.DSMT4" ShapeID="_x0000_i1123" DrawAspect="Content" ObjectID="_1590497619" r:id="rId182"/>
        </w:object>
      </w:r>
      <w:r>
        <w:t xml:space="preserve"> is the median catchability value.</w:t>
      </w:r>
    </w:p>
    <w:p w14:paraId="36197D09" w14:textId="77777777" w:rsidR="00BA5CDA" w:rsidRDefault="00BA5CDA" w:rsidP="00304E1B">
      <w:pPr>
        <w:jc w:val="left"/>
      </w:pPr>
    </w:p>
    <w:p w14:paraId="0ADEA541" w14:textId="78ACD2D6" w:rsidR="00E55C88" w:rsidRDefault="00E55C88" w:rsidP="00304E1B">
      <w:pPr>
        <w:jc w:val="left"/>
      </w:pPr>
      <w:r>
        <w:t>The baseline catchability nodes for the upper and lower basins represent values for the median deployment-level catchability,</w:t>
      </w:r>
      <w:r w:rsidR="00BA5CDA">
        <w:t xml:space="preserve"> </w:t>
      </w:r>
      <w:r w:rsidR="00BA5CDA" w:rsidRPr="00BA5CDA">
        <w:rPr>
          <w:position w:val="-14"/>
        </w:rPr>
        <w:object w:dxaOrig="580" w:dyaOrig="380" w14:anchorId="51FBACC9">
          <v:shape id="_x0000_i1124" type="#_x0000_t75" style="width:29.25pt;height:18.6pt" o:ole="">
            <v:imagedata r:id="rId183" o:title=""/>
          </v:shape>
          <o:OLEObject Type="Embed" ProgID="Equation.DSMT4" ShapeID="_x0000_i1124" DrawAspect="Content" ObjectID="_1590497620" r:id="rId184"/>
        </w:object>
      </w:r>
      <w:r>
        <w:t>. Since different basins may use different gears (e.g., trammel nets in the upper basin and gill nets in the lower) each basin has its own separate nature node for baseline catchability. Reasonable ranges for baseline catch</w:t>
      </w:r>
      <w:r w:rsidR="0088199F">
        <w:t xml:space="preserve">ability values by gear </w:t>
      </w:r>
      <w:r>
        <w:t>were approximated based on resulting capture probabili</w:t>
      </w:r>
      <w:r w:rsidR="0088199F">
        <w:t>ti</w:t>
      </w:r>
      <w:r>
        <w:t>es. Each gear considered was associated with a basin-specific effort distribution, where effort was placed on the common scale of time pe</w:t>
      </w:r>
      <w:r w:rsidR="0088199F">
        <w:t>r deployment in minutes</w:t>
      </w:r>
      <w:r>
        <w:t>. Active gears considered (trammel nets) are deployed for significantly shorter periods of time than the passive gears considered (gill nets and trotlines)</w:t>
      </w:r>
      <w:r w:rsidR="0088199F">
        <w:t xml:space="preserve"> (</w:t>
      </w:r>
      <w:r w:rsidR="00B428AD">
        <w:t>table 1</w:t>
      </w:r>
      <w:r w:rsidR="0088199F">
        <w:t>)</w:t>
      </w:r>
      <w:r>
        <w:t>. When effort is measured in time of deployment, catchability values must be significantly higher for the active gears in order to acheive the same level of capture probabilities. We allowed the maximum baseline catchability node to extend to values that would give c</w:t>
      </w:r>
      <w:r w:rsidR="0088199F">
        <w:t>apture probabilities of as high as</w:t>
      </w:r>
      <w:r>
        <w:t xml:space="preserve"> 0.4 for the typical trammel net deployment. The full range for baseline catchability was set from 0 to 0.006</w:t>
      </w:r>
      <w:r w:rsidR="00AC367A">
        <w:t xml:space="preserve"> (table 10)</w:t>
      </w:r>
      <w:r>
        <w:t>. Since there is no evidence that passive gears have significantly higher capture probabilities than passive gears, the range for passive gears was set to the smaller range 0 to 0.00005. These different ranges in catchability reflect the different ranges in effort and allow for both active and passive gears to obtain similar capture probabilities</w:t>
      </w:r>
      <w:r w:rsidR="003A2CCC">
        <w:t xml:space="preserve"> (figs. 2-5)</w:t>
      </w:r>
      <w:r>
        <w:t xml:space="preserve">. </w:t>
      </w:r>
      <w:r w:rsidR="0088199F">
        <w:t xml:space="preserve"> </w:t>
      </w:r>
      <w:r>
        <w:t xml:space="preserve">For trotlines and gill nets, the passive catchability range was parameterized with a uniform distribution and descritized into 4 evenly spaced levels. All catchabilities above 0.0005 were parameterized with 0 weight for the passive gears. The active range was also parameterized with a uniform distribution. </w:t>
      </w:r>
      <w:r>
        <w:lastRenderedPageBreak/>
        <w:t>The descritization for this range was developed to included 4 evenly spaced levels, where the lower level consists of 5 sublevels to account for the smaller mesh of the passive gears.</w:t>
      </w:r>
    </w:p>
    <w:p w14:paraId="1A766012" w14:textId="77777777" w:rsidR="00BA5CDA" w:rsidRDefault="00BA5CDA" w:rsidP="00304E1B">
      <w:pPr>
        <w:jc w:val="left"/>
      </w:pPr>
    </w:p>
    <w:p w14:paraId="03EE60E3" w14:textId="08C61E28" w:rsidR="00F0271B" w:rsidRDefault="00E55C88" w:rsidP="00304E1B">
      <w:pPr>
        <w:jc w:val="left"/>
      </w:pPr>
      <w:r>
        <w:t>The catchability variation nodes represent ranges for the logit-transformed standard deviation,</w:t>
      </w:r>
      <w:r w:rsidR="00D46CDD" w:rsidRPr="00D46CDD">
        <w:t xml:space="preserve"> </w:t>
      </w:r>
      <w:r w:rsidR="00D46CDD" w:rsidRPr="00D46CDD">
        <w:rPr>
          <w:position w:val="-14"/>
        </w:rPr>
        <w:object w:dxaOrig="320" w:dyaOrig="380" w14:anchorId="3F20820C">
          <v:shape id="_x0000_i1125" type="#_x0000_t75" style="width:16.6pt;height:18.6pt" o:ole="">
            <v:imagedata r:id="rId185" o:title=""/>
          </v:shape>
          <o:OLEObject Type="Embed" ProgID="Equation.DSMT4" ShapeID="_x0000_i1125" DrawAspect="Content" ObjectID="_1590497621" r:id="rId186"/>
        </w:object>
      </w:r>
      <w:r>
        <w:t>. "Low" variation is defined as</w:t>
      </w:r>
      <w:r w:rsidR="003927E1">
        <w:t xml:space="preserve"> </w:t>
      </w:r>
      <w:r w:rsidR="003927E1" w:rsidRPr="003927E1">
        <w:rPr>
          <w:position w:val="-14"/>
        </w:rPr>
        <w:object w:dxaOrig="1219" w:dyaOrig="380" w14:anchorId="5D29D6D5">
          <v:shape id="_x0000_i1126" type="#_x0000_t75" style="width:61.3pt;height:18.6pt" o:ole="">
            <v:imagedata r:id="rId187" o:title=""/>
          </v:shape>
          <o:OLEObject Type="Embed" ProgID="Equation.DSMT4" ShapeID="_x0000_i1126" DrawAspect="Content" ObjectID="_1590497622" r:id="rId188"/>
        </w:object>
      </w:r>
      <w:r>
        <w:t>, "Medium" as</w:t>
      </w:r>
      <w:r w:rsidR="003927E1">
        <w:t xml:space="preserve"> </w:t>
      </w:r>
      <w:r w:rsidR="003927E1" w:rsidRPr="003927E1">
        <w:rPr>
          <w:position w:val="-14"/>
        </w:rPr>
        <w:object w:dxaOrig="1180" w:dyaOrig="380" w14:anchorId="2923865E">
          <v:shape id="_x0000_i1127" type="#_x0000_t75" style="width:59.35pt;height:18.6pt" o:ole="">
            <v:imagedata r:id="rId189" o:title=""/>
          </v:shape>
          <o:OLEObject Type="Embed" ProgID="Equation.DSMT4" ShapeID="_x0000_i1127" DrawAspect="Content" ObjectID="_1590497623" r:id="rId190"/>
        </w:object>
      </w:r>
      <w:r>
        <w:t>, and "High" as</w:t>
      </w:r>
      <w:r w:rsidR="003E24A6">
        <w:t xml:space="preserve"> </w:t>
      </w:r>
      <w:r w:rsidR="003927E1">
        <w:t xml:space="preserve"> </w:t>
      </w:r>
      <w:r w:rsidR="003927E1" w:rsidRPr="003927E1">
        <w:rPr>
          <w:position w:val="-14"/>
        </w:rPr>
        <w:object w:dxaOrig="1160" w:dyaOrig="380" w14:anchorId="52E68795">
          <v:shape id="_x0000_i1128" type="#_x0000_t75" style="width:57.75pt;height:18.6pt" o:ole="">
            <v:imagedata r:id="rId191" o:title=""/>
          </v:shape>
          <o:OLEObject Type="Embed" ProgID="Equation.DSMT4" ShapeID="_x0000_i1128" DrawAspect="Content" ObjectID="_1590497624" r:id="rId192"/>
        </w:object>
      </w:r>
      <w:r w:rsidR="00AC367A">
        <w:t xml:space="preserve"> (table 11)</w:t>
      </w:r>
      <w:r>
        <w:t xml:space="preserve">. Similar, to baseline catchability, each basin has it own nature node for catchability variation in order to account for the use of different gears in different basins. As catchability variation is largely unknown for all gears, both catchability variation nodes were </w:t>
      </w:r>
      <w:commentRangeStart w:id="468"/>
      <w:r>
        <w:t xml:space="preserve">parameterized </w:t>
      </w:r>
      <w:commentRangeEnd w:id="468"/>
      <w:r w:rsidR="00595F75">
        <w:rPr>
          <w:rStyle w:val="CommentReference"/>
        </w:rPr>
        <w:commentReference w:id="468"/>
      </w:r>
      <w:r>
        <w:t xml:space="preserve">with equal probabilities for each of the three levels. </w:t>
      </w:r>
    </w:p>
    <w:p w14:paraId="05512B9F" w14:textId="77777777" w:rsidR="00B428AD" w:rsidRDefault="00B428AD" w:rsidP="00304E1B">
      <w:pPr>
        <w:jc w:val="left"/>
      </w:pPr>
    </w:p>
    <w:p w14:paraId="6B07A893" w14:textId="77777777" w:rsidR="00F0271B" w:rsidRDefault="00F0271B" w:rsidP="00304E1B">
      <w:pPr>
        <w:pStyle w:val="Heading4"/>
      </w:pPr>
      <w:r>
        <w:t xml:space="preserve">Mean </w:t>
      </w:r>
      <w:r>
        <w:fldChar w:fldCharType="begin"/>
      </w:r>
      <w:r>
        <w:instrText xml:space="preserve"> EQ </w:instrText>
      </w:r>
      <w:r>
        <w:rPr>
          <w:i/>
          <w:iCs/>
        </w:rPr>
        <w:instrText>p</w:instrText>
      </w:r>
      <w:r>
        <w:instrText>\s\do6(</w:instrText>
      </w:r>
      <w:r>
        <w:rPr>
          <w:sz w:val="20"/>
          <w:szCs w:val="20"/>
        </w:rPr>
        <w:instrText>0</w:instrText>
      </w:r>
      <w:r>
        <w:instrText>)</w:instrText>
      </w:r>
      <w:r>
        <w:fldChar w:fldCharType="end"/>
      </w:r>
    </w:p>
    <w:p w14:paraId="1FDAED84" w14:textId="7086F07F" w:rsidR="00F0271B" w:rsidRDefault="00F0271B" w:rsidP="00304E1B">
      <w:pPr>
        <w:spacing w:before="60"/>
        <w:jc w:val="left"/>
      </w:pPr>
      <w:r>
        <w:t>We used the probability of a fish not being captured during the sampling year (</w:t>
      </w:r>
      <w:r w:rsidRPr="003927E1">
        <w:rPr>
          <w:position w:val="-12"/>
        </w:rPr>
        <w:object w:dxaOrig="300" w:dyaOrig="360" w14:anchorId="70EC4B3F">
          <v:shape id="_x0000_i1129" type="#_x0000_t75" style="width:15.05pt;height:18.2pt" o:ole="">
            <v:imagedata r:id="rId193" o:title=""/>
          </v:shape>
          <o:OLEObject Type="Embed" ProgID="Equation.DSMT4" ShapeID="_x0000_i1129" DrawAspect="Content" ObjectID="_1590497625" r:id="rId194"/>
        </w:object>
      </w:r>
      <w:r>
        <w:t xml:space="preserve">) to summarize the capture probabilities of all sampling occasions within </w:t>
      </w:r>
      <w:r w:rsidR="0088199F">
        <w:t>the year with a single value. Moreover, since</w:t>
      </w:r>
      <w:r>
        <w:t xml:space="preserve"> the capture probabilities of all sampling occasions within the sampling year are direclty related to the capture history frequencies that affect estimator outcomes, </w:t>
      </w:r>
      <w:r w:rsidRPr="003927E1">
        <w:rPr>
          <w:position w:val="-12"/>
        </w:rPr>
        <w:object w:dxaOrig="300" w:dyaOrig="360" w14:anchorId="340FB436">
          <v:shape id="_x0000_i1130" type="#_x0000_t75" style="width:15.05pt;height:18.2pt" o:ole="">
            <v:imagedata r:id="rId193" o:title=""/>
          </v:shape>
          <o:OLEObject Type="Embed" ProgID="Equation.DSMT4" ShapeID="_x0000_i1130" DrawAspect="Content" ObjectID="_1590497626" r:id="rId195"/>
        </w:object>
      </w:r>
      <w:r>
        <w:t xml:space="preserve"> has the potential to serve as a useful simplified approach to linking sampling with estimator performance metrics (e.g., bias, precision). Indeed, for the simulations considered, we found a replicate’s average probability of not being captured during a sampling year (mean </w:t>
      </w:r>
      <w:r w:rsidRPr="003927E1">
        <w:rPr>
          <w:position w:val="-12"/>
        </w:rPr>
        <w:object w:dxaOrig="300" w:dyaOrig="360" w14:anchorId="59814D10">
          <v:shape id="_x0000_i1131" type="#_x0000_t75" style="width:15.05pt;height:18.2pt" o:ole="">
            <v:imagedata r:id="rId193" o:title=""/>
          </v:shape>
          <o:OLEObject Type="Embed" ProgID="Equation.DSMT4" ShapeID="_x0000_i1131" DrawAspect="Content" ObjectID="_1590497627" r:id="rId196"/>
        </w:object>
      </w:r>
      <w:r>
        <w:t>) to be a good predictor of each of the five replicate-level estimator performance metric utilities</w:t>
      </w:r>
      <w:r w:rsidR="0088199F">
        <w:t xml:space="preserve"> described below (fig</w:t>
      </w:r>
      <w:r>
        <w:t>s</w:t>
      </w:r>
      <w:r w:rsidR="0088199F">
        <w:t>.</w:t>
      </w:r>
      <w:r w:rsidR="003A2CCC">
        <w:t xml:space="preserve"> 6-10</w:t>
      </w:r>
      <w:r>
        <w:t>).</w:t>
      </w:r>
      <w:r w:rsidR="0088199F">
        <w:t xml:space="preserve">  </w:t>
      </w:r>
      <w:r>
        <w:t xml:space="preserve">Therefore, the Mean </w:t>
      </w:r>
      <w:r w:rsidRPr="003927E1">
        <w:rPr>
          <w:position w:val="-12"/>
        </w:rPr>
        <w:object w:dxaOrig="300" w:dyaOrig="360" w14:anchorId="507649A9">
          <v:shape id="_x0000_i1132" type="#_x0000_t75" style="width:15.05pt;height:18.2pt" o:ole="">
            <v:imagedata r:id="rId193" o:title=""/>
          </v:shape>
          <o:OLEObject Type="Embed" ProgID="Equation.DSMT4" ShapeID="_x0000_i1132" DrawAspect="Content" ObjectID="_1590497628" r:id="rId197"/>
        </w:object>
      </w:r>
      <w:r>
        <w:t xml:space="preserve"> nature node is a key node in connecting sampling decisions (gear choice and number of secondary sampling occasions)</w:t>
      </w:r>
      <w:r w:rsidR="00BE2B1F">
        <w:t xml:space="preserve"> and uncertainties in catchability</w:t>
      </w:r>
      <w:r>
        <w:t xml:space="preserve"> to the estimator performance metric utilities that assess PSPAP v. 2.0 fundamental objective 2: quantify pallid strugeon population status and trend.</w:t>
      </w:r>
    </w:p>
    <w:p w14:paraId="2CD699D3" w14:textId="77777777" w:rsidR="00F0271B" w:rsidRDefault="00F0271B" w:rsidP="00304E1B">
      <w:pPr>
        <w:spacing w:before="60"/>
        <w:jc w:val="left"/>
      </w:pPr>
    </w:p>
    <w:p w14:paraId="3FD80852" w14:textId="77777777" w:rsidR="00F0271B" w:rsidRDefault="00F0271B" w:rsidP="00304E1B">
      <w:pPr>
        <w:jc w:val="left"/>
      </w:pPr>
      <w:r>
        <w:t>The probability of not being captured during the sampling year (</w:t>
      </w:r>
      <w:r w:rsidRPr="003927E1">
        <w:rPr>
          <w:position w:val="-12"/>
        </w:rPr>
        <w:object w:dxaOrig="300" w:dyaOrig="360" w14:anchorId="64F4B2FB">
          <v:shape id="_x0000_i1133" type="#_x0000_t75" style="width:15.05pt;height:18.2pt" o:ole="">
            <v:imagedata r:id="rId193" o:title=""/>
          </v:shape>
          <o:OLEObject Type="Embed" ProgID="Equation.DSMT4" ShapeID="_x0000_i1133" DrawAspect="Content" ObjectID="_1590497629" r:id="rId198"/>
        </w:object>
      </w:r>
      <w:r>
        <w:t xml:space="preserve">) is a function of the occasion-level capture probability and the number of secondary sampling occasions for a particular gear. Assuming independence, the probability of not being captured during the sampling year, is the product of the probabilities of not being captured during each sampling occasion that year, or </w:t>
      </w:r>
    </w:p>
    <w:p w14:paraId="5DC4155E" w14:textId="468F679C" w:rsidR="00F0271B" w:rsidRDefault="00F0271B" w:rsidP="00304E1B">
      <w:pPr>
        <w:pStyle w:val="equationNum"/>
        <w:tabs>
          <w:tab w:val="center" w:pos="3450"/>
          <w:tab w:val="right" w:pos="6900"/>
        </w:tabs>
      </w:pPr>
      <w:r>
        <w:tab/>
        <w:t xml:space="preserve">                            </w:t>
      </w:r>
      <w:r w:rsidRPr="003927E1">
        <w:rPr>
          <w:position w:val="-28"/>
        </w:rPr>
        <w:object w:dxaOrig="1600" w:dyaOrig="700" w14:anchorId="1A83382E">
          <v:shape id="_x0000_i1134" type="#_x0000_t75" style="width:80.3pt;height:35.2pt" o:ole="">
            <v:imagedata r:id="rId199" o:title=""/>
          </v:shape>
          <o:OLEObject Type="Embed" ProgID="Equation.DSMT4" ShapeID="_x0000_i1134" DrawAspect="Content" ObjectID="_1590497630" r:id="rId200"/>
        </w:object>
      </w:r>
      <w:r>
        <w:tab/>
      </w:r>
      <w:r>
        <w:tab/>
      </w:r>
      <w:r>
        <w:tab/>
      </w:r>
      <w:r>
        <w:tab/>
        <w:t>(</w:t>
      </w:r>
      <w:r w:rsidR="0010081B">
        <w:t>11</w:t>
      </w:r>
      <w:r>
        <w:t>)</w:t>
      </w:r>
    </w:p>
    <w:p w14:paraId="4674A059" w14:textId="77777777" w:rsidR="00F0271B" w:rsidRDefault="00F0271B" w:rsidP="00304E1B">
      <w:pPr>
        <w:jc w:val="left"/>
      </w:pPr>
      <w:r>
        <w:t>where</w:t>
      </w:r>
    </w:p>
    <w:p w14:paraId="03385113" w14:textId="77777777" w:rsidR="00F0271B" w:rsidRDefault="00F0271B" w:rsidP="00304E1B">
      <w:pPr>
        <w:ind w:firstLine="720"/>
        <w:jc w:val="left"/>
      </w:pPr>
      <w:r>
        <w:fldChar w:fldCharType="begin"/>
      </w:r>
      <w:r>
        <w:instrText xml:space="preserve"> EQ </w:instrText>
      </w:r>
      <w:r>
        <w:rPr>
          <w:i/>
          <w:iCs/>
        </w:rPr>
        <w:instrText>p</w:instrText>
      </w:r>
      <w:r>
        <w:instrText>\s\do6(</w:instrText>
      </w:r>
      <w:r>
        <w:rPr>
          <w:sz w:val="20"/>
          <w:szCs w:val="20"/>
        </w:rPr>
        <w:instrText>0</w:instrText>
      </w:r>
      <w:r>
        <w:instrText>)</w:instrText>
      </w:r>
      <w:r>
        <w:fldChar w:fldCharType="end"/>
      </w:r>
      <w:r>
        <w:t xml:space="preserve"> is the probability of not being captured during the sampling year,</w:t>
      </w:r>
    </w:p>
    <w:p w14:paraId="228AF81B" w14:textId="77777777" w:rsidR="00F0271B" w:rsidRDefault="00F0271B" w:rsidP="00304E1B">
      <w:pPr>
        <w:ind w:firstLine="720"/>
        <w:jc w:val="left"/>
      </w:pPr>
      <w:r>
        <w:fldChar w:fldCharType="begin"/>
      </w:r>
      <w:r>
        <w:instrText xml:space="preserve"> EQ </w:instrText>
      </w:r>
      <w:r>
        <w:rPr>
          <w:i/>
          <w:iCs/>
        </w:rPr>
        <w:instrText>p</w:instrText>
      </w:r>
      <w:r>
        <w:instrText>\s\do6(</w:instrText>
      </w:r>
      <w:r>
        <w:rPr>
          <w:i/>
          <w:iCs/>
          <w:sz w:val="20"/>
          <w:szCs w:val="20"/>
        </w:rPr>
        <w:instrText>i</w:instrText>
      </w:r>
      <w:r>
        <w:instrText>)</w:instrText>
      </w:r>
      <w:r>
        <w:fldChar w:fldCharType="end"/>
      </w:r>
      <w:r>
        <w:t xml:space="preserve"> is the occasion-level capture probability during the </w:t>
      </w:r>
      <w:r>
        <w:rPr>
          <w:i/>
          <w:iCs/>
        </w:rPr>
        <w:t>i</w:t>
      </w:r>
      <w:r>
        <w:t>th sampling occasion,</w:t>
      </w:r>
    </w:p>
    <w:p w14:paraId="485CF21C" w14:textId="77777777" w:rsidR="00F0271B" w:rsidRDefault="00F0271B" w:rsidP="00304E1B">
      <w:pPr>
        <w:ind w:firstLine="720"/>
        <w:jc w:val="left"/>
      </w:pPr>
      <w:r>
        <w:fldChar w:fldCharType="begin"/>
      </w:r>
      <w:r>
        <w:instrText xml:space="preserve"> EQ </w:instrText>
      </w:r>
      <w:r>
        <w:rPr>
          <w:i/>
          <w:iCs/>
        </w:rPr>
        <w:instrText>N</w:instrText>
      </w:r>
      <w:r>
        <w:instrText>\s\do6(</w:instrText>
      </w:r>
      <w:r>
        <w:rPr>
          <w:i/>
          <w:iCs/>
          <w:sz w:val="20"/>
          <w:szCs w:val="20"/>
        </w:rPr>
        <w:instrText>occ</w:instrText>
      </w:r>
      <w:r>
        <w:instrText>)</w:instrText>
      </w:r>
      <w:r>
        <w:fldChar w:fldCharType="end"/>
      </w:r>
      <w:r>
        <w:t xml:space="preserve"> is the number of sampling occasions during the sampling year, and</w:t>
      </w:r>
    </w:p>
    <w:p w14:paraId="30C105E6" w14:textId="77777777" w:rsidR="00F0271B" w:rsidRDefault="00F0271B" w:rsidP="00304E1B">
      <w:pPr>
        <w:ind w:firstLine="720"/>
        <w:jc w:val="left"/>
      </w:pPr>
      <w:r>
        <w:rPr>
          <w:i/>
          <w:iCs/>
        </w:rPr>
        <w:t>i</w:t>
      </w:r>
      <w:r>
        <w:t xml:space="preserve"> indexes occasions within the sampling year.</w:t>
      </w:r>
    </w:p>
    <w:p w14:paraId="780C0757" w14:textId="77777777" w:rsidR="00F0271B" w:rsidRDefault="00F0271B" w:rsidP="00304E1B">
      <w:pPr>
        <w:ind w:firstLine="720"/>
        <w:jc w:val="left"/>
      </w:pPr>
    </w:p>
    <w:p w14:paraId="00829D0E" w14:textId="2FB1BE55" w:rsidR="00F0271B" w:rsidRDefault="00F0271B" w:rsidP="00304E1B">
      <w:pPr>
        <w:jc w:val="left"/>
      </w:pPr>
      <w:r>
        <w:t xml:space="preserve">As we simulated gear-specific occasion level capture probabilities as a function of deployment-level effort and catchability, the Mean </w:t>
      </w:r>
      <w:r w:rsidRPr="003927E1">
        <w:rPr>
          <w:position w:val="-12"/>
        </w:rPr>
        <w:object w:dxaOrig="300" w:dyaOrig="360" w14:anchorId="370EECE4">
          <v:shape id="_x0000_i1135" type="#_x0000_t75" style="width:15.05pt;height:18.2pt" o:ole="">
            <v:imagedata r:id="rId193" o:title=""/>
          </v:shape>
          <o:OLEObject Type="Embed" ProgID="Equation.DSMT4" ShapeID="_x0000_i1135" DrawAspect="Content" ObjectID="_1590497631" r:id="rId201"/>
        </w:object>
      </w:r>
      <w:r>
        <w:t xml:space="preserve"> nature node is linked with gear (which directly </w:t>
      </w:r>
      <w:r>
        <w:lastRenderedPageBreak/>
        <w:t xml:space="preserve">determined effort) and the 4 nodes that determine the distribution of catchabilities. In particular, </w:t>
      </w:r>
      <w:r w:rsidRPr="003927E1">
        <w:rPr>
          <w:position w:val="-12"/>
        </w:rPr>
        <w:object w:dxaOrig="300" w:dyaOrig="360" w14:anchorId="52A2B8CD">
          <v:shape id="_x0000_i1136" type="#_x0000_t75" style="width:15.05pt;height:18.2pt" o:ole="">
            <v:imagedata r:id="rId193" o:title=""/>
          </v:shape>
          <o:OLEObject Type="Embed" ProgID="Equation.DSMT4" ShapeID="_x0000_i1136" DrawAspect="Content" ObjectID="_1590497632" r:id="rId202"/>
        </w:object>
      </w:r>
      <w:r w:rsidR="00BE2B1F">
        <w:t xml:space="preserve"> </w:t>
      </w:r>
      <w:r>
        <w:t>is connecte</w:t>
      </w:r>
      <w:r w:rsidR="00BE2B1F">
        <w:t xml:space="preserve">d to effort and catchability by the combination of </w:t>
      </w:r>
      <w:r>
        <w:t>equation (</w:t>
      </w:r>
      <w:r w:rsidR="0010081B">
        <w:t>11</w:t>
      </w:r>
      <w:r>
        <w:t xml:space="preserve">) </w:t>
      </w:r>
      <w:r w:rsidR="00BE2B1F">
        <w:t>and</w:t>
      </w:r>
      <w:r>
        <w:t xml:space="preserve"> letting: </w:t>
      </w:r>
    </w:p>
    <w:p w14:paraId="2DCFCCB9" w14:textId="162F3621" w:rsidR="00F0271B" w:rsidRDefault="00F0271B" w:rsidP="00304E1B">
      <w:pPr>
        <w:pStyle w:val="equationNum"/>
        <w:tabs>
          <w:tab w:val="center" w:pos="3450"/>
          <w:tab w:val="right" w:pos="6900"/>
        </w:tabs>
      </w:pPr>
      <w:r>
        <w:tab/>
        <w:t xml:space="preserve">                    </w:t>
      </w:r>
      <w:r w:rsidRPr="003927E1">
        <w:rPr>
          <w:position w:val="-30"/>
        </w:rPr>
        <w:object w:dxaOrig="2659" w:dyaOrig="720" w14:anchorId="47985F5F">
          <v:shape id="_x0000_i1137" type="#_x0000_t75" style="width:133.3pt;height:36pt" o:ole="">
            <v:imagedata r:id="rId203" o:title=""/>
          </v:shape>
          <o:OLEObject Type="Embed" ProgID="Equation.DSMT4" ShapeID="_x0000_i1137" DrawAspect="Content" ObjectID="_1590497633" r:id="rId204"/>
        </w:object>
      </w:r>
      <w:r>
        <w:tab/>
      </w:r>
      <w:r>
        <w:tab/>
      </w:r>
      <w:r>
        <w:tab/>
      </w:r>
      <w:r>
        <w:tab/>
        <w:t>(</w:t>
      </w:r>
      <w:r w:rsidR="0010081B">
        <w:t>12</w:t>
      </w:r>
      <w:r>
        <w:t>)</w:t>
      </w:r>
    </w:p>
    <w:p w14:paraId="17ED9640" w14:textId="77777777" w:rsidR="00BE2B1F" w:rsidRDefault="00BE2B1F" w:rsidP="00304E1B">
      <w:pPr>
        <w:jc w:val="left"/>
      </w:pPr>
      <w:r>
        <w:t>w</w:t>
      </w:r>
      <w:r w:rsidR="00F0271B">
        <w:t xml:space="preserve">here </w:t>
      </w:r>
    </w:p>
    <w:p w14:paraId="10A9C758" w14:textId="77777777" w:rsidR="00BE2B1F" w:rsidRDefault="00F0271B" w:rsidP="00304E1B">
      <w:pPr>
        <w:ind w:firstLine="720"/>
        <w:jc w:val="left"/>
      </w:pPr>
      <w:r w:rsidRPr="00EE5473">
        <w:rPr>
          <w:position w:val="-14"/>
        </w:rPr>
        <w:object w:dxaOrig="400" w:dyaOrig="380" w14:anchorId="3B8FA39E">
          <v:shape id="_x0000_i1138" type="#_x0000_t75" style="width:19.4pt;height:18.6pt" o:ole="">
            <v:imagedata r:id="rId205" o:title=""/>
          </v:shape>
          <o:OLEObject Type="Embed" ProgID="Equation.DSMT4" ShapeID="_x0000_i1138" DrawAspect="Content" ObjectID="_1590497634" r:id="rId206"/>
        </w:object>
      </w:r>
      <w:r w:rsidR="00BE2B1F">
        <w:t xml:space="preserve"> is the catchability value for the </w:t>
      </w:r>
      <w:r w:rsidR="00BE2B1F">
        <w:rPr>
          <w:i/>
          <w:iCs/>
        </w:rPr>
        <w:t>k</w:t>
      </w:r>
      <w:r w:rsidR="00BE2B1F">
        <w:t xml:space="preserve">th deployment of gear </w:t>
      </w:r>
      <w:r w:rsidR="00BE2B1F">
        <w:rPr>
          <w:i/>
          <w:iCs/>
        </w:rPr>
        <w:t xml:space="preserve">g </w:t>
      </w:r>
      <w:r>
        <w:t xml:space="preserve"> and </w:t>
      </w:r>
    </w:p>
    <w:p w14:paraId="5C512BA2" w14:textId="77777777" w:rsidR="00BE2B1F" w:rsidRDefault="00F0271B" w:rsidP="00304E1B">
      <w:pPr>
        <w:ind w:firstLine="720"/>
        <w:jc w:val="left"/>
      </w:pPr>
      <w:r w:rsidRPr="00EE5473">
        <w:rPr>
          <w:position w:val="-14"/>
        </w:rPr>
        <w:object w:dxaOrig="520" w:dyaOrig="380" w14:anchorId="1084B1A7">
          <v:shape id="_x0000_i1139" type="#_x0000_t75" style="width:25.3pt;height:18.6pt" o:ole="">
            <v:imagedata r:id="rId207" o:title=""/>
          </v:shape>
          <o:OLEObject Type="Embed" ProgID="Equation.DSMT4" ShapeID="_x0000_i1139" DrawAspect="Content" ObjectID="_1590497635" r:id="rId208"/>
        </w:object>
      </w:r>
      <w:r>
        <w:t xml:space="preserve"> </w:t>
      </w:r>
      <w:r w:rsidR="00BE2B1F">
        <w:t>is the</w:t>
      </w:r>
      <w:r>
        <w:t xml:space="preserve"> effort (in minutes) for the </w:t>
      </w:r>
      <w:r>
        <w:rPr>
          <w:i/>
          <w:iCs/>
        </w:rPr>
        <w:t>k</w:t>
      </w:r>
      <w:r>
        <w:t xml:space="preserve">th deployment of gear </w:t>
      </w:r>
      <w:r>
        <w:rPr>
          <w:i/>
          <w:iCs/>
        </w:rPr>
        <w:t>g</w:t>
      </w:r>
      <w:r>
        <w:t xml:space="preserve"> in basin </w:t>
      </w:r>
      <w:r>
        <w:rPr>
          <w:i/>
          <w:iCs/>
        </w:rPr>
        <w:t>b</w:t>
      </w:r>
      <w:r>
        <w:t xml:space="preserve">. </w:t>
      </w:r>
    </w:p>
    <w:p w14:paraId="3103D1F0" w14:textId="77777777" w:rsidR="00BE2B1F" w:rsidRDefault="00BE2B1F" w:rsidP="00304E1B">
      <w:pPr>
        <w:jc w:val="left"/>
      </w:pPr>
    </w:p>
    <w:p w14:paraId="7A99AB84" w14:textId="77777777" w:rsidR="00F0271B" w:rsidRDefault="00F0271B" w:rsidP="00304E1B">
      <w:pPr>
        <w:jc w:val="left"/>
      </w:pPr>
      <w:r>
        <w:t xml:space="preserve">The 8 gear- and basin-specific effort values are randomly generated from a gamma distribution whose parameters were derived as the best fit to the gear- and basin-specific PSPAP effort data: </w:t>
      </w:r>
    </w:p>
    <w:p w14:paraId="7455E428" w14:textId="7D1CED6B" w:rsidR="00F0271B" w:rsidRDefault="00F0271B" w:rsidP="00304E1B">
      <w:pPr>
        <w:pStyle w:val="equationNum"/>
        <w:tabs>
          <w:tab w:val="center" w:pos="3450"/>
          <w:tab w:val="right" w:pos="6900"/>
        </w:tabs>
      </w:pPr>
      <w:r>
        <w:tab/>
        <w:t xml:space="preserve">                  </w:t>
      </w:r>
      <w:r w:rsidRPr="00D46CDD">
        <w:rPr>
          <w:position w:val="-14"/>
        </w:rPr>
        <w:object w:dxaOrig="3220" w:dyaOrig="380" w14:anchorId="4DA0118F">
          <v:shape id="_x0000_i1140" type="#_x0000_t75" style="width:161.4pt;height:18.6pt" o:ole="">
            <v:imagedata r:id="rId209" o:title=""/>
          </v:shape>
          <o:OLEObject Type="Embed" ProgID="Equation.DSMT4" ShapeID="_x0000_i1140" DrawAspect="Content" ObjectID="_1590497636" r:id="rId210"/>
        </w:object>
      </w:r>
      <w:r>
        <w:tab/>
      </w:r>
      <w:r>
        <w:tab/>
      </w:r>
      <w:r>
        <w:tab/>
      </w:r>
      <w:r>
        <w:tab/>
        <w:t>(</w:t>
      </w:r>
      <w:r w:rsidR="0010081B">
        <w:t>13</w:t>
      </w:r>
      <w:r>
        <w:t>)</w:t>
      </w:r>
    </w:p>
    <w:p w14:paraId="1E1EC074" w14:textId="0B5F48E6" w:rsidR="00F0271B" w:rsidRDefault="00F0271B" w:rsidP="00304E1B">
      <w:pPr>
        <w:jc w:val="left"/>
      </w:pPr>
      <w:r>
        <w:t xml:space="preserve">where the gear- and basin-specific shape and rate values used in the parameterization of the Mean </w:t>
      </w:r>
      <w:r>
        <w:fldChar w:fldCharType="begin"/>
      </w:r>
      <w:r>
        <w:instrText xml:space="preserve"> EQ </w:instrText>
      </w:r>
      <w:r>
        <w:rPr>
          <w:i/>
          <w:iCs/>
        </w:rPr>
        <w:instrText>p</w:instrText>
      </w:r>
      <w:r>
        <w:instrText>\s\do6(</w:instrText>
      </w:r>
      <w:r>
        <w:rPr>
          <w:sz w:val="20"/>
          <w:szCs w:val="20"/>
        </w:rPr>
        <w:instrText>0</w:instrText>
      </w:r>
      <w:r>
        <w:instrText>)</w:instrText>
      </w:r>
      <w:r>
        <w:fldChar w:fldCharType="end"/>
      </w:r>
      <w:r>
        <w:t xml:space="preserve"> nature node are given in table 1. The 8 catchability values were drawn from the gear-specific logit-normal distribution described by equation (</w:t>
      </w:r>
      <w:r w:rsidR="0010081B">
        <w:t>9</w:t>
      </w:r>
      <w:r>
        <w:t>).</w:t>
      </w:r>
    </w:p>
    <w:p w14:paraId="1CC9E79A" w14:textId="77777777" w:rsidR="00F0271B" w:rsidRDefault="00F0271B" w:rsidP="00304E1B">
      <w:pPr>
        <w:jc w:val="left"/>
      </w:pPr>
    </w:p>
    <w:p w14:paraId="08C6C109" w14:textId="7994C928" w:rsidR="00F0271B" w:rsidRDefault="00F0271B" w:rsidP="00304E1B">
      <w:pPr>
        <w:jc w:val="left"/>
      </w:pPr>
      <w:r>
        <w:t xml:space="preserve">We descritized the Mean </w:t>
      </w:r>
      <w:r w:rsidRPr="00D46CDD">
        <w:rPr>
          <w:position w:val="-12"/>
        </w:rPr>
        <w:object w:dxaOrig="300" w:dyaOrig="360" w14:anchorId="10CE7624">
          <v:shape id="_x0000_i1141" type="#_x0000_t75" style="width:15.05pt;height:18.2pt" o:ole="">
            <v:imagedata r:id="rId211" o:title=""/>
          </v:shape>
          <o:OLEObject Type="Embed" ProgID="Equation.DSMT4" ShapeID="_x0000_i1141" DrawAspect="Content" ObjectID="_1590497637" r:id="rId212"/>
        </w:object>
      </w:r>
      <w:r>
        <w:t xml:space="preserve"> nature node into 10 equal sized bins ranging from 0 to 1 and parameterized it with simulations</w:t>
      </w:r>
      <w:r w:rsidR="00DF62AC">
        <w:t xml:space="preserve"> (table 12)</w:t>
      </w:r>
      <w:r>
        <w:t xml:space="preserve">. For a particular combination of gear choice, lower basin baseline catchability bin, lower basin catchability variation bin, upper basin baseline catchability bin, upper basin catchability variation bin, and number of secondary occasions, each basin was first considered seperately. For the lower basin, one </w:t>
      </w:r>
      <w:r>
        <w:fldChar w:fldCharType="begin"/>
      </w:r>
      <w:r>
        <w:instrText xml:space="preserve"> EQ </w:instrText>
      </w:r>
      <w:r>
        <w:rPr>
          <w:i/>
          <w:iCs/>
        </w:rPr>
        <w:instrText>p</w:instrText>
      </w:r>
      <w:r>
        <w:instrText>\s\do6(</w:instrText>
      </w:r>
      <w:r>
        <w:rPr>
          <w:sz w:val="20"/>
          <w:szCs w:val="20"/>
        </w:rPr>
        <w:instrText>0</w:instrText>
      </w:r>
      <w:r>
        <w:instrText>)</w:instrText>
      </w:r>
      <w:r>
        <w:fldChar w:fldCharType="end"/>
      </w:r>
      <w:r>
        <w:t xml:space="preserve"> value was calculated for each of the 82 sampled bends during each of the 10 years using equations (</w:t>
      </w:r>
      <w:r w:rsidR="005D0832">
        <w:t>9</w:t>
      </w:r>
      <w:r>
        <w:t>)-(</w:t>
      </w:r>
      <w:r w:rsidR="005D0832">
        <w:t>13</w:t>
      </w:r>
      <w:r>
        <w:t xml:space="preserve">), where </w:t>
      </w:r>
      <w:r w:rsidRPr="00EE5473">
        <w:rPr>
          <w:position w:val="-14"/>
        </w:rPr>
        <w:object w:dxaOrig="580" w:dyaOrig="380" w14:anchorId="5B96F8BA">
          <v:shape id="_x0000_i1142" type="#_x0000_t75" style="width:29.25pt;height:18.6pt" o:ole="">
            <v:imagedata r:id="rId213" o:title=""/>
          </v:shape>
          <o:OLEObject Type="Embed" ProgID="Equation.DSMT4" ShapeID="_x0000_i1142" DrawAspect="Content" ObjectID="_1590497638" r:id="rId214"/>
        </w:object>
      </w:r>
      <w:r>
        <w:t xml:space="preserve"> and </w:t>
      </w:r>
      <w:r w:rsidRPr="00D46CDD">
        <w:rPr>
          <w:position w:val="-14"/>
        </w:rPr>
        <w:object w:dxaOrig="320" w:dyaOrig="380" w14:anchorId="49D0D382">
          <v:shape id="_x0000_i1143" type="#_x0000_t75" style="width:16.6pt;height:18.6pt" o:ole="">
            <v:imagedata r:id="rId185" o:title=""/>
          </v:shape>
          <o:OLEObject Type="Embed" ProgID="Equation.DSMT4" ShapeID="_x0000_i1143" DrawAspect="Content" ObjectID="_1590497639" r:id="rId215"/>
        </w:object>
      </w:r>
      <w:r>
        <w:t xml:space="preserve"> were fixed but chosen uniformly at random from the given lower basin baseline catchability and catchability variation bins, respectively. Then the lower basin mean </w:t>
      </w:r>
      <w:r w:rsidRPr="00D46CDD">
        <w:rPr>
          <w:position w:val="-12"/>
        </w:rPr>
        <w:object w:dxaOrig="300" w:dyaOrig="360" w14:anchorId="6B4EF731">
          <v:shape id="_x0000_i1144" type="#_x0000_t75" style="width:15.05pt;height:18.2pt" o:ole="">
            <v:imagedata r:id="rId211" o:title=""/>
          </v:shape>
          <o:OLEObject Type="Embed" ProgID="Equation.DSMT4" ShapeID="_x0000_i1144" DrawAspect="Content" ObjectID="_1590497640" r:id="rId216"/>
        </w:object>
      </w:r>
      <w:r>
        <w:t xml:space="preserve"> value was calculated as the mean of all lower basin </w:t>
      </w:r>
      <w:r w:rsidRPr="00D46CDD">
        <w:rPr>
          <w:position w:val="-12"/>
        </w:rPr>
        <w:object w:dxaOrig="300" w:dyaOrig="360" w14:anchorId="4F6E1241">
          <v:shape id="_x0000_i1145" type="#_x0000_t75" style="width:15.05pt;height:18.2pt" o:ole="">
            <v:imagedata r:id="rId211" o:title=""/>
          </v:shape>
          <o:OLEObject Type="Embed" ProgID="Equation.DSMT4" ShapeID="_x0000_i1145" DrawAspect="Content" ObjectID="_1590497641" r:id="rId217"/>
        </w:object>
      </w:r>
      <w:r>
        <w:t xml:space="preserve"> values. Similarly, </w:t>
      </w:r>
      <w:r w:rsidRPr="00D46CDD">
        <w:rPr>
          <w:position w:val="-12"/>
        </w:rPr>
        <w:object w:dxaOrig="300" w:dyaOrig="360" w14:anchorId="4CBF2067">
          <v:shape id="_x0000_i1146" type="#_x0000_t75" style="width:15.05pt;height:18.2pt" o:ole="">
            <v:imagedata r:id="rId211" o:title=""/>
          </v:shape>
          <o:OLEObject Type="Embed" ProgID="Equation.DSMT4" ShapeID="_x0000_i1146" DrawAspect="Content" ObjectID="_1590497642" r:id="rId218"/>
        </w:object>
      </w:r>
      <w:r>
        <w:t xml:space="preserve">values were calculated for the upper basin, where only 45 bends were sampled each year, from the same equations with the exception that the fixed values of </w:t>
      </w:r>
      <w:r w:rsidRPr="00EE5473">
        <w:rPr>
          <w:position w:val="-14"/>
        </w:rPr>
        <w:object w:dxaOrig="580" w:dyaOrig="380" w14:anchorId="5B4AF29F">
          <v:shape id="_x0000_i1147" type="#_x0000_t75" style="width:29.25pt;height:18.6pt" o:ole="">
            <v:imagedata r:id="rId213" o:title=""/>
          </v:shape>
          <o:OLEObject Type="Embed" ProgID="Equation.DSMT4" ShapeID="_x0000_i1147" DrawAspect="Content" ObjectID="_1590497643" r:id="rId219"/>
        </w:object>
      </w:r>
      <w:r>
        <w:t xml:space="preserve"> and </w:t>
      </w:r>
      <w:r w:rsidRPr="00D46CDD">
        <w:rPr>
          <w:position w:val="-14"/>
        </w:rPr>
        <w:object w:dxaOrig="320" w:dyaOrig="380" w14:anchorId="654AAA7B">
          <v:shape id="_x0000_i1148" type="#_x0000_t75" style="width:16.6pt;height:18.6pt" o:ole="">
            <v:imagedata r:id="rId185" o:title=""/>
          </v:shape>
          <o:OLEObject Type="Embed" ProgID="Equation.DSMT4" ShapeID="_x0000_i1148" DrawAspect="Content" ObjectID="_1590497644" r:id="rId220"/>
        </w:object>
      </w:r>
      <w:r>
        <w:t xml:space="preserve"> were chosen uniformly at random from the given upper basin baseline catchability and catchability variation bins, respectively. We averaged the mean of the upper basin </w:t>
      </w:r>
      <w:r w:rsidRPr="00D46CDD">
        <w:rPr>
          <w:position w:val="-12"/>
        </w:rPr>
        <w:object w:dxaOrig="300" w:dyaOrig="360" w14:anchorId="7C7B2006">
          <v:shape id="_x0000_i1149" type="#_x0000_t75" style="width:15.05pt;height:18.2pt" o:ole="">
            <v:imagedata r:id="rId211" o:title=""/>
          </v:shape>
          <o:OLEObject Type="Embed" ProgID="Equation.DSMT4" ShapeID="_x0000_i1149" DrawAspect="Content" ObjectID="_1590497645" r:id="rId221"/>
        </w:object>
      </w:r>
      <w:r>
        <w:t xml:space="preserve"> values with the mean of the lower basin </w:t>
      </w:r>
      <w:r w:rsidRPr="00D46CDD">
        <w:rPr>
          <w:position w:val="-12"/>
        </w:rPr>
        <w:object w:dxaOrig="300" w:dyaOrig="360" w14:anchorId="1A88833D">
          <v:shape id="_x0000_i1150" type="#_x0000_t75" style="width:15.05pt;height:18.2pt" o:ole="">
            <v:imagedata r:id="rId211" o:title=""/>
          </v:shape>
          <o:OLEObject Type="Embed" ProgID="Equation.DSMT4" ShapeID="_x0000_i1150" DrawAspect="Content" ObjectID="_1590497646" r:id="rId222"/>
        </w:object>
      </w:r>
      <w:r>
        <w:t xml:space="preserve"> values to obtain the overall mean </w:t>
      </w:r>
      <w:r>
        <w:fldChar w:fldCharType="begin"/>
      </w:r>
      <w:r>
        <w:instrText xml:space="preserve"> EQ </w:instrText>
      </w:r>
      <w:r>
        <w:rPr>
          <w:i/>
          <w:iCs/>
        </w:rPr>
        <w:instrText>p</w:instrText>
      </w:r>
      <w:r>
        <w:instrText>\s\do6(</w:instrText>
      </w:r>
      <w:r>
        <w:rPr>
          <w:sz w:val="20"/>
          <w:szCs w:val="20"/>
        </w:rPr>
        <w:instrText>0</w:instrText>
      </w:r>
      <w:r>
        <w:instrText>)</w:instrText>
      </w:r>
      <w:r>
        <w:fldChar w:fldCharType="end"/>
      </w:r>
      <w:r>
        <w:t xml:space="preserve"> value. This process was repeated 10,000 times for each combination of gear choice, associated catchability bins, and number of secondary occasions. We constructed the conditional probability table entries for the particular combination of inputs from the resulting probability density of the 10,000 mean </w:t>
      </w:r>
      <w:r w:rsidRPr="00D46CDD">
        <w:rPr>
          <w:position w:val="-12"/>
        </w:rPr>
        <w:object w:dxaOrig="300" w:dyaOrig="360" w14:anchorId="021F74C9">
          <v:shape id="_x0000_i1151" type="#_x0000_t75" style="width:15.05pt;height:18.2pt" o:ole="">
            <v:imagedata r:id="rId211" o:title=""/>
          </v:shape>
          <o:OLEObject Type="Embed" ProgID="Equation.DSMT4" ShapeID="_x0000_i1151" DrawAspect="Content" ObjectID="_1590497647" r:id="rId223"/>
        </w:object>
      </w:r>
      <w:r>
        <w:t xml:space="preserve"> values.</w:t>
      </w:r>
    </w:p>
    <w:p w14:paraId="3BA2A7DC" w14:textId="77777777" w:rsidR="00903BDD" w:rsidRPr="00890F60" w:rsidRDefault="00903BDD" w:rsidP="00903BDD">
      <w:pPr>
        <w:pStyle w:val="Heading4"/>
        <w:rPr>
          <w:moveTo w:id="469" w:author="Michael Colvin" w:date="2018-06-14T15:09:00Z"/>
          <w:sz w:val="28"/>
          <w:szCs w:val="28"/>
        </w:rPr>
      </w:pPr>
      <w:moveToRangeStart w:id="470" w:author="Michael Colvin" w:date="2018-06-14T15:09:00Z" w:name="move516752285"/>
      <w:moveTo w:id="471" w:author="Michael Colvin" w:date="2018-06-14T15:09:00Z">
        <w:r>
          <w:rPr>
            <w:sz w:val="28"/>
            <w:szCs w:val="28"/>
          </w:rPr>
          <w:t>Bend-Level Abundance</w:t>
        </w:r>
        <w:r w:rsidRPr="00F544BF">
          <w:rPr>
            <w:sz w:val="28"/>
            <w:szCs w:val="28"/>
          </w:rPr>
          <w:t xml:space="preserve"> Estimators</w:t>
        </w:r>
      </w:moveTo>
    </w:p>
    <w:p w14:paraId="6A0E653B" w14:textId="77777777" w:rsidR="00903BDD" w:rsidRPr="00B033E2" w:rsidRDefault="00903BDD" w:rsidP="00903BDD">
      <w:pPr>
        <w:pStyle w:val="Heading6"/>
        <w:rPr>
          <w:moveTo w:id="472" w:author="Michael Colvin" w:date="2018-06-14T15:09:00Z"/>
        </w:rPr>
      </w:pPr>
      <w:moveTo w:id="473" w:author="Michael Colvin" w:date="2018-06-14T15:09:00Z">
        <w:r>
          <w:t>Minimum Known Alive</w:t>
        </w:r>
      </w:moveTo>
    </w:p>
    <w:p w14:paraId="454E7F1F" w14:textId="77777777" w:rsidR="00903BDD" w:rsidRDefault="00903BDD" w:rsidP="00903BDD">
      <w:pPr>
        <w:pStyle w:val="BodyText"/>
        <w:spacing w:line="276" w:lineRule="auto"/>
        <w:ind w:firstLine="0"/>
        <w:rPr>
          <w:moveTo w:id="474" w:author="Michael Colvin" w:date="2018-06-14T15:09:00Z"/>
        </w:rPr>
      </w:pPr>
      <w:moveTo w:id="475" w:author="Michael Colvin" w:date="2018-06-14T15:09:00Z">
        <w:r w:rsidRPr="00B033E2">
          <w:t xml:space="preserve">The minimum </w:t>
        </w:r>
        <w:r w:rsidRPr="00B033E2">
          <w:rPr>
            <w:noProof/>
          </w:rPr>
          <w:t>known</w:t>
        </w:r>
        <w:r w:rsidRPr="00B033E2">
          <w:t xml:space="preserve"> alive (MKA) estimator is the most simplistic abundance estimator we considered</w:t>
        </w:r>
        <w:r>
          <w:t>, as it does not account</w:t>
        </w:r>
        <w:r w:rsidRPr="00B033E2">
          <w:t xml:space="preserve"> for capture probability</w:t>
        </w:r>
        <w:r>
          <w:t xml:space="preserve">.  </w:t>
        </w:r>
        <w:r w:rsidRPr="00B033E2">
          <w:t>For single</w:t>
        </w:r>
        <w:r>
          <w:t>-</w:t>
        </w:r>
        <w:r w:rsidRPr="00B033E2">
          <w:t>occasion data, the bend</w:t>
        </w:r>
        <w:r>
          <w:t>-</w:t>
        </w:r>
        <w:r w:rsidRPr="00B033E2">
          <w:t xml:space="preserve">level abundance estimate is the same as the number of fish caught in the bend.  </w:t>
        </w:r>
        <w:r>
          <w:t xml:space="preserve">For multiple </w:t>
        </w:r>
        <w:r>
          <w:lastRenderedPageBreak/>
          <w:t>occasion data, t</w:t>
        </w:r>
        <w:r w:rsidRPr="00B033E2">
          <w:t>he total number of unique fish known to be alive in the bend, as determined from PIT tag identification, serves as the estimate for bend</w:t>
        </w:r>
        <w:r>
          <w:t xml:space="preserve">-level abundance.  </w:t>
        </w:r>
        <w:r w:rsidRPr="00B033E2">
          <w:t xml:space="preserve">Assuming PIT tag identification is always reliable, then the MKA abundance estimate is always clear and </w:t>
        </w:r>
        <w:r w:rsidRPr="00B033E2">
          <w:rPr>
            <w:noProof/>
          </w:rPr>
          <w:t>estimates</w:t>
        </w:r>
        <w:r w:rsidRPr="00B033E2">
          <w:t xml:space="preserve"> standard error is </w:t>
        </w:r>
        <w:proofErr w:type="gramStart"/>
        <w:r w:rsidRPr="00B033E2">
          <w:t>0</w:t>
        </w:r>
        <w:proofErr w:type="gramEnd"/>
        <w:r w:rsidRPr="00B033E2">
          <w:t xml:space="preserve"> at the bend level.  </w:t>
        </w:r>
        <w:r>
          <w:t xml:space="preserve"> </w:t>
        </w:r>
      </w:moveTo>
    </w:p>
    <w:p w14:paraId="6F6F974F" w14:textId="77777777" w:rsidR="00903BDD" w:rsidRDefault="00903BDD" w:rsidP="00903BDD">
      <w:pPr>
        <w:pStyle w:val="BodyText"/>
        <w:spacing w:line="276" w:lineRule="auto"/>
        <w:ind w:firstLine="0"/>
        <w:rPr>
          <w:moveTo w:id="476" w:author="Michael Colvin" w:date="2018-06-14T15:09:00Z"/>
        </w:rPr>
      </w:pPr>
    </w:p>
    <w:p w14:paraId="270CA3BE" w14:textId="77777777" w:rsidR="00903BDD" w:rsidRDefault="00903BDD" w:rsidP="00903BDD">
      <w:pPr>
        <w:pStyle w:val="BodyText"/>
        <w:spacing w:line="276" w:lineRule="auto"/>
        <w:ind w:firstLine="0"/>
        <w:rPr>
          <w:moveTo w:id="477" w:author="Michael Colvin" w:date="2018-06-14T15:09:00Z"/>
        </w:rPr>
      </w:pPr>
      <w:moveTo w:id="478" w:author="Michael Colvin" w:date="2018-06-14T15:09:00Z">
        <w:r>
          <w:t>The minimum known alive</w:t>
        </w:r>
        <w:r w:rsidRPr="00B033E2">
          <w:t xml:space="preserve"> estimator was expected to be negatively biased, as, given low capture probabilities and reasonable effort</w:t>
        </w:r>
        <w:r>
          <w:t>, it is likely</w:t>
        </w:r>
        <w:r w:rsidRPr="00B033E2">
          <w:t xml:space="preserve"> only a small portion of the fish living in the bend</w:t>
        </w:r>
        <w:r>
          <w:t xml:space="preserve"> are caught</w:t>
        </w:r>
        <w:r w:rsidRPr="00B033E2">
          <w:t xml:space="preserve">.  However, this estimator has its benefits:  1) It does not require a mark-recapture program (i.e., it can </w:t>
        </w:r>
        <w:r w:rsidRPr="00B033E2">
          <w:rPr>
            <w:noProof/>
          </w:rPr>
          <w:t>be used</w:t>
        </w:r>
        <w:r w:rsidRPr="00B033E2">
          <w:t xml:space="preserve"> with single occasion data)</w:t>
        </w:r>
        <w:r>
          <w:t>, and therefore, it can be implemented with the current PSPAP</w:t>
        </w:r>
        <w:r w:rsidRPr="00B033E2">
          <w:t xml:space="preserve">, and 2) It can be used with mark-recapture program data when </w:t>
        </w:r>
        <w:proofErr w:type="gramStart"/>
        <w:r w:rsidRPr="00B033E2">
          <w:t>more sophisticated estimators</w:t>
        </w:r>
        <w:proofErr w:type="gramEnd"/>
        <w:r w:rsidRPr="00B033E2">
          <w:t xml:space="preserve"> fail to produce estimates.  </w:t>
        </w:r>
        <w:r w:rsidRPr="00B033E2">
          <w:rPr>
            <w:noProof/>
          </w:rPr>
          <w:t>Additionally,</w:t>
        </w:r>
        <w:r w:rsidRPr="00B033E2">
          <w:t xml:space="preserve"> we included this</w:t>
        </w:r>
        <w:r>
          <w:t xml:space="preserve"> estimator choice</w:t>
        </w:r>
        <w:r w:rsidRPr="00B033E2">
          <w:t xml:space="preserve"> as a baseline </w:t>
        </w:r>
        <w:r>
          <w:t>f</w:t>
        </w:r>
        <w:r w:rsidRPr="00B033E2">
          <w:t>o</w:t>
        </w:r>
        <w:r>
          <w:t>r comparison of</w:t>
        </w:r>
        <w:r w:rsidRPr="00B033E2">
          <w:t xml:space="preserve"> capture</w:t>
        </w:r>
        <w:r>
          <w:t>-recapture estimators.</w:t>
        </w:r>
      </w:moveTo>
    </w:p>
    <w:p w14:paraId="2AF2752F" w14:textId="77777777" w:rsidR="00903BDD" w:rsidRPr="00B033E2" w:rsidRDefault="00903BDD" w:rsidP="00903BDD">
      <w:pPr>
        <w:pStyle w:val="Heading6"/>
        <w:rPr>
          <w:moveTo w:id="479" w:author="Michael Colvin" w:date="2018-06-14T15:09:00Z"/>
        </w:rPr>
      </w:pPr>
      <w:moveTo w:id="480" w:author="Michael Colvin" w:date="2018-06-14T15:09:00Z">
        <w:r>
          <w:t>M</w:t>
        </w:r>
        <w:r w:rsidRPr="00D201BD">
          <w:rPr>
            <w:vertAlign w:val="subscript"/>
          </w:rPr>
          <w:t>0</w:t>
        </w:r>
        <w:r>
          <w:t xml:space="preserve"> and M</w:t>
        </w:r>
        <w:r w:rsidRPr="005B40F1">
          <w:rPr>
            <w:vertAlign w:val="subscript"/>
          </w:rPr>
          <w:t>t</w:t>
        </w:r>
        <w:r>
          <w:t xml:space="preserve"> Estimators</w:t>
        </w:r>
      </w:moveTo>
    </w:p>
    <w:p w14:paraId="328658A7" w14:textId="77777777" w:rsidR="00903BDD" w:rsidRDefault="00903BDD" w:rsidP="00903BDD">
      <w:pPr>
        <w:pStyle w:val="BodyText"/>
        <w:spacing w:line="276" w:lineRule="auto"/>
        <w:ind w:firstLine="0"/>
        <w:rPr>
          <w:moveTo w:id="481" w:author="Michael Colvin" w:date="2018-06-14T15:09:00Z"/>
        </w:rPr>
      </w:pPr>
      <w:moveTo w:id="482" w:author="Michael Colvin" w:date="2018-06-14T15:09:00Z">
        <w:r w:rsidRPr="00B033E2">
          <w:t xml:space="preserve">Closed capture-recapture estimators take advantage of multiple </w:t>
        </w:r>
        <w:r>
          <w:t xml:space="preserve">secondary </w:t>
        </w:r>
        <w:r w:rsidRPr="00B033E2">
          <w:t xml:space="preserve">capture </w:t>
        </w:r>
        <w:r>
          <w:t>occasions within a sampling year</w:t>
        </w:r>
        <w:r w:rsidRPr="00B033E2">
          <w:t xml:space="preserve"> to estimate capture probability and abundance.  Several closed population estimators </w:t>
        </w:r>
        <w:r w:rsidRPr="00B033E2">
          <w:rPr>
            <w:noProof/>
          </w:rPr>
          <w:t>were developed</w:t>
        </w:r>
        <w:r w:rsidRPr="00B033E2">
          <w:t xml:space="preserve"> by </w:t>
        </w:r>
        <w:r w:rsidRPr="00B033E2">
          <w:fldChar w:fldCharType="begin"/>
        </w:r>
        <w:r>
          <w:instrText xml:space="preserve"> ADDIN EN.CITE &lt;EndNote&gt;&lt;Cite AuthorYear="1"&gt;&lt;Author&gt;Otis&lt;/Author&gt;&lt;Year&gt;1978&lt;/Year&gt;&lt;RecNum&gt;1409&lt;/RecNum&gt;&lt;DisplayText&gt;Otis and others (1978)&lt;/DisplayText&gt;&lt;record&gt;&lt;rec-number&gt;1409&lt;/rec-number&gt;&lt;foreign-keys&gt;&lt;key app="EN" db-id="tt9r9zwau55dtxedv2kvxfshxwpvwv9x9e9s" timestamp="0"&gt;1409&lt;/key&gt;&lt;/foreign-keys&gt;&lt;ref-type name="Journal Article"&gt;17&lt;/ref-type&gt;&lt;contributors&gt;&lt;authors&gt;&lt;author&gt;Otis, D. L.&lt;/author&gt;&lt;author&gt;Burnham, K. P.&lt;/author&gt;&lt;author&gt;White, G. C.&lt;/author&gt;&lt;author&gt;Anderson, D. R.&lt;/author&gt;&lt;/authors&gt;&lt;/contributors&gt;&lt;titles&gt;&lt;title&gt;Statistical-inference from capture data on closed animal populations&lt;/title&gt;&lt;secondary-title&gt;Wildlife Monographs&lt;/secondary-title&gt;&lt;/titles&gt;&lt;periodical&gt;&lt;full-title&gt;Wildlife Monographs&lt;/full-title&gt;&lt;/periodical&gt;&lt;pages&gt;7-135&lt;/pages&gt;&lt;number&gt;62&lt;/number&gt;&lt;dates&gt;&lt;year&gt;1978&lt;/year&gt;&lt;/dates&gt;&lt;call-num&gt;O16&lt;/call-num&gt;&lt;urls&gt;&lt;related-urls&gt;&lt;url&gt;&amp;lt;Go to ISI&amp;gt;://A1978GE61900001&lt;/url&gt;&lt;/related-urls&gt;&lt;/urls&gt;&lt;/record&gt;&lt;/Cite&gt;&lt;/EndNote&gt;</w:instrText>
        </w:r>
        <w:r w:rsidRPr="00B033E2">
          <w:fldChar w:fldCharType="separate"/>
        </w:r>
        <w:r>
          <w:rPr>
            <w:noProof/>
          </w:rPr>
          <w:t>Otis and others (1978)</w:t>
        </w:r>
        <w:r w:rsidRPr="00B033E2">
          <w:fldChar w:fldCharType="end"/>
        </w:r>
        <w:r w:rsidRPr="00B033E2">
          <w:t xml:space="preserve"> and two estimators, M</w:t>
        </w:r>
        <w:r w:rsidRPr="00B033E2">
          <w:rPr>
            <w:vertAlign w:val="subscript"/>
          </w:rPr>
          <w:t>0</w:t>
        </w:r>
        <w:r w:rsidRPr="00B033E2">
          <w:t xml:space="preserve"> and M</w:t>
        </w:r>
        <w:r w:rsidRPr="00B033E2">
          <w:rPr>
            <w:vertAlign w:val="subscript"/>
          </w:rPr>
          <w:t>t</w:t>
        </w:r>
        <w:r w:rsidRPr="00B033E2">
          <w:t xml:space="preserve"> </w:t>
        </w:r>
        <w:r w:rsidRPr="00B033E2">
          <w:rPr>
            <w:noProof/>
          </w:rPr>
          <w:t xml:space="preserve">were </w:t>
        </w:r>
        <w:r>
          <w:rPr>
            <w:noProof/>
          </w:rPr>
          <w:t>considere</w:t>
        </w:r>
        <w:r w:rsidRPr="00B033E2">
          <w:rPr>
            <w:noProof/>
          </w:rPr>
          <w:t>d</w:t>
        </w:r>
        <w:r>
          <w:rPr>
            <w:noProof/>
          </w:rPr>
          <w:t xml:space="preserve"> in this analyses</w:t>
        </w:r>
        <w:r>
          <w:t>.  Estimates were produced using the</w:t>
        </w:r>
        <w:r w:rsidRPr="00B033E2">
          <w:t xml:space="preserve"> closed.</w:t>
        </w:r>
        <w:r w:rsidRPr="00B033E2">
          <w:rPr>
            <w:noProof/>
          </w:rPr>
          <w:t>t</w:t>
        </w:r>
        <w:r w:rsidRPr="00B033E2">
          <w:t xml:space="preserve"> function in the </w:t>
        </w:r>
        <w:proofErr w:type="spellStart"/>
        <w:r w:rsidRPr="00B033E2">
          <w:t>Rcapture</w:t>
        </w:r>
        <w:proofErr w:type="spellEnd"/>
        <w:r w:rsidRPr="00B033E2">
          <w:t xml:space="preserve"> package in R to estimate bend</w:t>
        </w:r>
        <w:r>
          <w:t>-</w:t>
        </w:r>
        <w:r w:rsidRPr="00B033E2">
          <w:t>level abundan</w:t>
        </w:r>
        <w:r>
          <w:t>ces and associated standard errors</w:t>
        </w:r>
        <w:r w:rsidRPr="00B033E2">
          <w:t xml:space="preserve"> </w:t>
        </w:r>
        <w:r w:rsidRPr="00B033E2">
          <w:fldChar w:fldCharType="begin"/>
        </w:r>
        <w:r>
          <w:instrText xml:space="preserve"> ADDIN EN.CITE &lt;EndNote&gt;&lt;Cite&gt;&lt;Author&gt;R Development Core Team&lt;/Author&gt;&lt;Year&gt;2010&lt;/Year&gt;&lt;RecNum&gt;2698&lt;/RecNum&gt;&lt;DisplayText&gt;(R Development Core Team, 2010)&lt;/DisplayText&gt;&lt;record&gt;&lt;rec-number&gt;2698&lt;/rec-number&gt;&lt;foreign-keys&gt;&lt;key app="EN" db-id="tt9r9zwau55dtxedv2kvxfshxwpvwv9x9e9s" timestamp="0"&gt;2698&lt;/key&gt;&lt;/foreign-keys&gt;&lt;ref-type name="Report"&gt;27&lt;/ref-type&gt;&lt;contributors&gt;&lt;authors&gt;&lt;author&gt;R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Austria&lt;/pub-location&gt;&lt;publisher&gt;R Foundation for Statistical Computing&lt;/publisher&gt;&lt;call-num&gt;R151&lt;/call-num&gt;&lt;urls&gt;&lt;related-urls&gt;&lt;url&gt;http://www.R-project.org&lt;/url&gt;&lt;/related-urls&gt;&lt;/urls&gt;&lt;/record&gt;&lt;/Cite&gt;&lt;/EndNote&gt;</w:instrText>
        </w:r>
        <w:r w:rsidRPr="00B033E2">
          <w:fldChar w:fldCharType="separate"/>
        </w:r>
        <w:r>
          <w:rPr>
            <w:noProof/>
          </w:rPr>
          <w:t>(R Development Core Team, 2010)</w:t>
        </w:r>
        <w:r w:rsidRPr="00B033E2">
          <w:fldChar w:fldCharType="end"/>
        </w:r>
        <w:r>
          <w:t xml:space="preserve">.  </w:t>
        </w:r>
        <w:r w:rsidRPr="00B033E2">
          <w:t xml:space="preserve">Any estimator results that </w:t>
        </w:r>
        <w:r>
          <w:t>were associated with</w:t>
        </w:r>
        <w:r w:rsidRPr="00B033E2">
          <w:t xml:space="preserve"> warnings (e.g., non-convergence, extremely large asymptotic bias) </w:t>
        </w:r>
        <w:r w:rsidRPr="00B033E2">
          <w:rPr>
            <w:noProof/>
          </w:rPr>
          <w:t xml:space="preserve">were </w:t>
        </w:r>
        <w:r>
          <w:rPr>
            <w:noProof/>
          </w:rPr>
          <w:t>treated as failed estimates.</w:t>
        </w:r>
        <w:r>
          <w:t xml:space="preserve">  Failed estimates do not contribute to the basin-level population abundance and population trend estimates.  </w:t>
        </w:r>
      </w:moveTo>
    </w:p>
    <w:p w14:paraId="6703CA91" w14:textId="77777777" w:rsidR="00903BDD" w:rsidRDefault="00903BDD" w:rsidP="00903BDD">
      <w:pPr>
        <w:pStyle w:val="BodyText"/>
        <w:spacing w:line="276" w:lineRule="auto"/>
        <w:ind w:firstLine="0"/>
        <w:rPr>
          <w:moveTo w:id="483" w:author="Michael Colvin" w:date="2018-06-14T15:09:00Z"/>
        </w:rPr>
      </w:pPr>
      <w:moveTo w:id="484" w:author="Michael Colvin" w:date="2018-06-14T15:09:00Z">
        <w:r>
          <w:t xml:space="preserve">  </w:t>
        </w:r>
      </w:moveTo>
    </w:p>
    <w:p w14:paraId="177F1CF5" w14:textId="77777777" w:rsidR="00903BDD" w:rsidRDefault="00903BDD" w:rsidP="00903BDD">
      <w:pPr>
        <w:pStyle w:val="BodyText"/>
        <w:spacing w:line="276" w:lineRule="auto"/>
        <w:ind w:firstLine="0"/>
        <w:rPr>
          <w:moveTo w:id="485" w:author="Michael Colvin" w:date="2018-06-14T15:09:00Z"/>
        </w:rPr>
      </w:pPr>
      <w:moveTo w:id="486" w:author="Michael Colvin" w:date="2018-06-14T15:09:00Z">
        <w:r>
          <w:t>The M</w:t>
        </w:r>
        <w:r w:rsidRPr="00D26062">
          <w:rPr>
            <w:vertAlign w:val="subscript"/>
          </w:rPr>
          <w:t>0</w:t>
        </w:r>
        <w:r>
          <w:t xml:space="preserve"> and M</w:t>
        </w:r>
        <w:r w:rsidRPr="00D26062">
          <w:rPr>
            <w:vertAlign w:val="subscript"/>
          </w:rPr>
          <w:t>t</w:t>
        </w:r>
        <w:r w:rsidRPr="00B033E2">
          <w:t xml:space="preserve"> estimators differ in the way they treat capture probability</w:t>
        </w:r>
        <w:r>
          <w:t xml:space="preserve">. </w:t>
        </w:r>
        <w:r w:rsidRPr="00B033E2">
          <w:t xml:space="preserve"> </w:t>
        </w:r>
        <w:r>
          <w:t>W</w:t>
        </w:r>
        <w:r w:rsidRPr="00B033E2">
          <w:t>here</w:t>
        </w:r>
        <w:r>
          <w:t xml:space="preserve"> the</w:t>
        </w:r>
        <w:r w:rsidRPr="00B033E2">
          <w:t xml:space="preserve"> M</w:t>
        </w:r>
        <w:r w:rsidRPr="00B033E2">
          <w:rPr>
            <w:vertAlign w:val="subscript"/>
          </w:rPr>
          <w:t>0</w:t>
        </w:r>
        <w:r w:rsidRPr="00B033E2">
          <w:t xml:space="preserve"> </w:t>
        </w:r>
        <w:r>
          <w:t xml:space="preserve">estimator </w:t>
        </w:r>
        <w:r w:rsidRPr="00B033E2">
          <w:t>assume</w:t>
        </w:r>
        <w:r>
          <w:t xml:space="preserve">s that the capture probability </w:t>
        </w:r>
        <w:r w:rsidRPr="00B033E2">
          <w:t>is constant across all capture occasions</w:t>
        </w:r>
        <w:r>
          <w:t>, t</w:t>
        </w:r>
        <w:r w:rsidRPr="00B033E2">
          <w:t>he M</w:t>
        </w:r>
        <w:r w:rsidRPr="00B033E2">
          <w:rPr>
            <w:vertAlign w:val="subscript"/>
          </w:rPr>
          <w:t>t</w:t>
        </w:r>
        <w:r w:rsidRPr="00B033E2">
          <w:t xml:space="preserve"> estimator allows capture probability to vary among</w:t>
        </w:r>
        <w:r>
          <w:t xml:space="preserve"> secondary</w:t>
        </w:r>
        <w:r w:rsidRPr="00B033E2">
          <w:t xml:space="preserve"> occasions.  Capture probability is likely to vary among occasions due to many factors (e.g., water velocity, temperature); however, if variability in capture probability is small, then assuming capture probability is </w:t>
        </w:r>
        <w:r>
          <w:t>constant (i.e., using the</w:t>
        </w:r>
        <w:r w:rsidRPr="00B033E2">
          <w:t xml:space="preserve"> M</w:t>
        </w:r>
        <w:r w:rsidRPr="00B033E2">
          <w:rPr>
            <w:vertAlign w:val="subscript"/>
          </w:rPr>
          <w:t>0</w:t>
        </w:r>
        <w:r w:rsidRPr="00B033E2">
          <w:t xml:space="preserve"> estimator</w:t>
        </w:r>
        <w:r>
          <w:t>)</w:t>
        </w:r>
        <w:r w:rsidRPr="00B033E2">
          <w:t xml:space="preserve"> may be sufficient.  </w:t>
        </w:r>
        <w:r w:rsidRPr="00B033E2">
          <w:rPr>
            <w:noProof/>
          </w:rPr>
          <w:t>However,</w:t>
        </w:r>
        <w:r w:rsidRPr="00B033E2">
          <w:t xml:space="preserve"> if different gears </w:t>
        </w:r>
        <w:r w:rsidRPr="00B033E2">
          <w:rPr>
            <w:noProof/>
          </w:rPr>
          <w:t>are used</w:t>
        </w:r>
        <w:r>
          <w:t xml:space="preserve"> during each capture occasion</w:t>
        </w:r>
        <w:r w:rsidRPr="00B033E2">
          <w:t xml:space="preserve"> </w:t>
        </w:r>
        <w:r w:rsidRPr="00B033E2">
          <w:rPr>
            <w:noProof/>
          </w:rPr>
          <w:t>and</w:t>
        </w:r>
        <w:r w:rsidRPr="00B033E2">
          <w:t xml:space="preserve"> different gears have a large difference in capture probability, then the M</w:t>
        </w:r>
        <w:r w:rsidRPr="00B033E2">
          <w:rPr>
            <w:vertAlign w:val="subscript"/>
          </w:rPr>
          <w:t>t</w:t>
        </w:r>
        <w:r w:rsidRPr="00B033E2">
          <w:t xml:space="preserve"> estimator may be the better choice.  </w:t>
        </w:r>
        <w:r>
          <w:t>W</w:t>
        </w:r>
        <w:r w:rsidRPr="00B033E2">
          <w:t xml:space="preserve">e </w:t>
        </w:r>
        <w:r>
          <w:t xml:space="preserve">included both abundance estimators in the estimator scenarios in order to compare outcome differences that result due to the </w:t>
        </w:r>
        <w:r w:rsidRPr="00B033E2">
          <w:t>tradeoff between estimating more parameters (multiple capt</w:t>
        </w:r>
        <w:r>
          <w:t>ure probabilities) and the accuracy</w:t>
        </w:r>
        <w:r w:rsidRPr="00B033E2">
          <w:t xml:space="preserve"> and precis</w:t>
        </w:r>
        <w:r>
          <w:t>ion of the estimates.</w:t>
        </w:r>
        <w:r w:rsidRPr="00B033E2">
          <w:t xml:space="preserve"> </w:t>
        </w:r>
      </w:moveTo>
    </w:p>
    <w:p w14:paraId="02869549" w14:textId="77777777" w:rsidR="00903BDD" w:rsidRDefault="00903BDD" w:rsidP="00903BDD">
      <w:pPr>
        <w:pStyle w:val="BodyText"/>
        <w:spacing w:line="276" w:lineRule="auto"/>
        <w:ind w:firstLine="0"/>
        <w:rPr>
          <w:moveTo w:id="487" w:author="Michael Colvin" w:date="2018-06-14T15:09:00Z"/>
        </w:rPr>
      </w:pPr>
    </w:p>
    <w:p w14:paraId="0019C06E" w14:textId="77777777" w:rsidR="00903BDD" w:rsidRPr="003D377F" w:rsidRDefault="00903BDD" w:rsidP="00903BDD">
      <w:pPr>
        <w:pStyle w:val="Heading4"/>
        <w:rPr>
          <w:moveTo w:id="488" w:author="Michael Colvin" w:date="2018-06-14T15:09:00Z"/>
          <w:sz w:val="28"/>
          <w:szCs w:val="28"/>
        </w:rPr>
      </w:pPr>
      <w:moveTo w:id="489" w:author="Michael Colvin" w:date="2018-06-14T15:09:00Z">
        <w:r>
          <w:rPr>
            <w:sz w:val="28"/>
            <w:szCs w:val="28"/>
          </w:rPr>
          <w:t>Segment-Level Abundance</w:t>
        </w:r>
        <w:r w:rsidRPr="00F544BF">
          <w:rPr>
            <w:sz w:val="28"/>
            <w:szCs w:val="28"/>
          </w:rPr>
          <w:t xml:space="preserve"> Estimators</w:t>
        </w:r>
      </w:moveTo>
    </w:p>
    <w:p w14:paraId="76F7E432" w14:textId="77777777" w:rsidR="00903BDD" w:rsidRPr="00B033E2" w:rsidRDefault="00903BDD" w:rsidP="00903BDD">
      <w:pPr>
        <w:pStyle w:val="Heading6"/>
        <w:rPr>
          <w:moveTo w:id="490" w:author="Michael Colvin" w:date="2018-06-14T15:09:00Z"/>
        </w:rPr>
      </w:pPr>
      <w:moveTo w:id="491" w:author="Michael Colvin" w:date="2018-06-14T15:09:00Z">
        <w:r w:rsidRPr="00B033E2">
          <w:t>Robust Design</w:t>
        </w:r>
      </w:moveTo>
    </w:p>
    <w:p w14:paraId="1EFA57C2" w14:textId="77777777" w:rsidR="00903BDD" w:rsidRPr="00B033E2" w:rsidRDefault="00903BDD" w:rsidP="00903BDD">
      <w:pPr>
        <w:pStyle w:val="BodyText"/>
        <w:spacing w:line="276" w:lineRule="auto"/>
        <w:ind w:firstLine="0"/>
        <w:rPr>
          <w:moveTo w:id="492" w:author="Michael Colvin" w:date="2018-06-14T15:09:00Z"/>
        </w:rPr>
      </w:pPr>
      <w:moveTo w:id="493" w:author="Michael Colvin" w:date="2018-06-14T15:09:00Z">
        <w:r w:rsidRPr="00B033E2">
          <w:t>The robust design estimator (RD) takes the analysis of capture</w:t>
        </w:r>
        <w:r>
          <w:t>-</w:t>
        </w:r>
        <w:r w:rsidRPr="00B033E2">
          <w:t xml:space="preserve">recapture data a step further than the closed mark-recapture </w:t>
        </w:r>
        <w:proofErr w:type="gramStart"/>
        <w:r w:rsidRPr="00B033E2">
          <w:t>estimators</w:t>
        </w:r>
        <w:proofErr w:type="gramEnd"/>
        <w:r w:rsidRPr="00B033E2">
          <w:t xml:space="preserve"> described above.  It uses multiple capture occasions w</w:t>
        </w:r>
        <w:r>
          <w:t>ithin a year, as well as compares</w:t>
        </w:r>
        <w:r w:rsidRPr="00B033E2">
          <w:t xml:space="preserve"> capture data across years </w:t>
        </w:r>
        <w:r w:rsidRPr="00B033E2">
          <w:rPr>
            <w:noProof/>
          </w:rPr>
          <w:t>to</w:t>
        </w:r>
        <w:r w:rsidRPr="00B033E2">
          <w:t xml:space="preserve"> directly estimate capture probability, </w:t>
        </w:r>
        <w:r w:rsidRPr="00B033E2">
          <w:lastRenderedPageBreak/>
          <w:t xml:space="preserve">abundance, and survival as described by </w:t>
        </w:r>
        <w:r w:rsidRPr="00B033E2">
          <w:fldChar w:fldCharType="begin"/>
        </w:r>
        <w:r w:rsidRPr="00B033E2">
          <w:instrText xml:space="preserve"> ADDIN EN.CITE &lt;EndNote&gt;&lt;Cite AuthorYear="1"&gt;&lt;Author&gt;Pollock&lt;/Author&gt;&lt;Year&gt;1982&lt;/Year&gt;&lt;RecNum&gt;5027&lt;/RecNum&gt;&lt;DisplayText&gt;Pollock (1982)&lt;/DisplayText&gt;&lt;record&gt;&lt;rec-number&gt;5027&lt;/rec-number&gt;&lt;foreign-keys&gt;&lt;key app="EN" db-id="tt9r9zwau55dtxedv2kvxfshxwpvwv9x9e9s" timestamp="1445350977"&gt;5027&lt;/key&gt;&lt;/foreign-keys&gt;&lt;ref-type name="Magazine Article"&gt;19&lt;/ref-type&gt;&lt;contributors&gt;&lt;authors&gt;&lt;author&gt;Pollock, Kenneth H.&lt;/author&gt;&lt;/authors&gt;&lt;/contributors&gt;&lt;titles&gt;&lt;title&gt;A Capture-Recapture Design Robust to Unequal Probability of Capture&lt;/title&gt;&lt;/titles&gt;&lt;pages&gt;752&lt;/pages&gt;&lt;number&gt;3&lt;/number&gt;&lt;dates&gt;&lt;year&gt;1982&lt;/year&gt;&lt;/dates&gt;&lt;publisher&gt;The Wildlife Society&lt;/publisher&gt;&lt;isbn&gt;0022541X&amp;#xD;19372817&lt;/isbn&gt;&lt;work-type&gt;research article&lt;/work-type&gt;&lt;urls&gt;&lt;related-urls&gt;&lt;url&gt;https://login.proxy.library.msstate.edu/login?url=http://search.ebscohost.com/login.aspx?direct=true&amp;amp;db=edsjsr&amp;amp;AN=edsjsr.10.2307.3808568&amp;amp;site=eds-live&lt;/url&gt;&lt;/related-urls&gt;&lt;/urls&gt;&lt;remote-database-name&gt;edsjsr&lt;/remote-database-name&gt;&lt;remote-database-provider&gt;EBSCOhost&lt;/remote-database-provider&gt;&lt;/record&gt;&lt;/Cite&gt;&lt;/EndNote&gt;</w:instrText>
        </w:r>
        <w:r w:rsidRPr="00B033E2">
          <w:fldChar w:fldCharType="separate"/>
        </w:r>
        <w:r w:rsidRPr="00B033E2">
          <w:rPr>
            <w:noProof/>
          </w:rPr>
          <w:t>Pollock (1982)</w:t>
        </w:r>
        <w:r w:rsidRPr="00B033E2">
          <w:fldChar w:fldCharType="end"/>
        </w:r>
        <w:r>
          <w:t xml:space="preserve">.  In </w:t>
        </w:r>
        <w:proofErr w:type="gramStart"/>
        <w:r>
          <w:t>particular</w:t>
        </w:r>
        <w:proofErr w:type="gramEnd"/>
        <w:r>
          <w:t xml:space="preserve"> the “Estimator” decision node includes a scenario where the </w:t>
        </w:r>
        <w:r w:rsidRPr="00B033E2">
          <w:t>closed robust design multi-state model (CRDMS)</w:t>
        </w:r>
        <w:r>
          <w:t xml:space="preserve"> is used as a segment-level abundance estimator.  In addition to estimating capture probability, abundance, and survival, the</w:t>
        </w:r>
        <w:r w:rsidRPr="00B033E2">
          <w:t xml:space="preserve"> multi-state mod</w:t>
        </w:r>
        <w:r>
          <w:t>el takes into consideration between year</w:t>
        </w:r>
        <w:r w:rsidRPr="00B033E2">
          <w:t xml:space="preserve"> movement by looking at and comparing capture histories from all connected states</w:t>
        </w:r>
        <w:r>
          <w:t xml:space="preserve"> (i.e., segments)</w:t>
        </w:r>
        <w:r w:rsidRPr="00B033E2">
          <w:t xml:space="preserve">, allowing </w:t>
        </w:r>
        <w:r>
          <w:t xml:space="preserve">for </w:t>
        </w:r>
        <w:r w:rsidRPr="00B033E2">
          <w:t xml:space="preserve">the estimation of transition probabilities, or the probability that a fish </w:t>
        </w:r>
        <w:r>
          <w:t xml:space="preserve">moves from one state to another.  </w:t>
        </w:r>
      </w:moveTo>
    </w:p>
    <w:p w14:paraId="0505714A" w14:textId="77777777" w:rsidR="00903BDD" w:rsidRDefault="00903BDD" w:rsidP="00903BDD">
      <w:pPr>
        <w:pStyle w:val="BodyText"/>
        <w:spacing w:line="276" w:lineRule="auto"/>
        <w:rPr>
          <w:moveTo w:id="494" w:author="Michael Colvin" w:date="2018-06-14T15:09:00Z"/>
        </w:rPr>
      </w:pPr>
    </w:p>
    <w:p w14:paraId="3CD7E61F" w14:textId="77777777" w:rsidR="00903BDD" w:rsidRDefault="00903BDD" w:rsidP="00903BDD">
      <w:pPr>
        <w:pStyle w:val="BodyText"/>
        <w:spacing w:line="276" w:lineRule="auto"/>
        <w:ind w:firstLine="0"/>
        <w:rPr>
          <w:moveTo w:id="495" w:author="Michael Colvin" w:date="2018-06-14T15:09:00Z"/>
        </w:rPr>
      </w:pPr>
      <w:moveTo w:id="496" w:author="Michael Colvin" w:date="2018-06-14T15:09:00Z">
        <w:r w:rsidRPr="00B033E2">
          <w:t xml:space="preserve">We attempted to estimate CRDMS model parameters using Program MARK at the bend level with no success. It is likely insufficient recaptures within bends, the computation time needed, or the memory needed </w:t>
        </w:r>
        <w:r>
          <w:t xml:space="preserve">prevented </w:t>
        </w:r>
        <w:r w:rsidRPr="00B033E2">
          <w:t xml:space="preserve">obtaining estimates from the estimator.  We were, however, able to run the estimator at the segment level, running separate estimates for each basin since basins are assumed unconnected by natural movement.  </w:t>
        </w:r>
        <w:r>
          <w:t xml:space="preserve">Hence, the CRDMS estimator estimated </w:t>
        </w:r>
        <w:r w:rsidRPr="00B033E2">
          <w:t>segment</w:t>
        </w:r>
        <w:r>
          <w:t>-</w:t>
        </w:r>
        <w:r w:rsidRPr="00B033E2">
          <w:t>level</w:t>
        </w:r>
        <w:r>
          <w:t xml:space="preserve"> population</w:t>
        </w:r>
        <w:r w:rsidRPr="00B033E2">
          <w:t xml:space="preserve"> abundances and</w:t>
        </w:r>
        <w:r>
          <w:t xml:space="preserve"> movement</w:t>
        </w:r>
        <w:r w:rsidRPr="00B033E2">
          <w:t xml:space="preserve"> transition probabilities, as well as basin</w:t>
        </w:r>
        <w:r>
          <w:t>-</w:t>
        </w:r>
        <w:r w:rsidRPr="00B033E2">
          <w:t>level annual survival and capture probabili</w:t>
        </w:r>
        <w:r>
          <w:t>ties, under the assumptions of</w:t>
        </w:r>
        <w:r w:rsidRPr="00B033E2">
          <w:t xml:space="preserve"> constant</w:t>
        </w:r>
        <w:r>
          <w:t xml:space="preserve"> and equal</w:t>
        </w:r>
        <w:r w:rsidRPr="00B033E2">
          <w:t xml:space="preserve"> capture and </w:t>
        </w:r>
        <w:r w:rsidRPr="00B033E2">
          <w:rPr>
            <w:noProof/>
          </w:rPr>
          <w:t>recapture</w:t>
        </w:r>
        <w:r w:rsidRPr="00B033E2">
          <w:t xml:space="preserve"> probabilities (</w:t>
        </w:r>
        <w:r w:rsidRPr="00B033E2">
          <w:rPr>
            <w:noProof/>
          </w:rPr>
          <w:t>i.e.</w:t>
        </w:r>
        <w:r w:rsidRPr="00B033E2">
          <w:t xml:space="preserve">, </w:t>
        </w:r>
        <w:r w:rsidRPr="00944498">
          <w:rPr>
            <w:position w:val="-10"/>
          </w:rPr>
          <w:object w:dxaOrig="580" w:dyaOrig="260" w14:anchorId="6698E81F">
            <v:shape id="_x0000_i1448" type="#_x0000_t75" style="width:29.25pt;height:12.65pt" o:ole="">
              <v:imagedata r:id="rId51" o:title=""/>
            </v:shape>
            <o:OLEObject Type="Embed" ProgID="Equation.DSMT4" ShapeID="_x0000_i1448" DrawAspect="Content" ObjectID="_1590497648" r:id="rId224"/>
          </w:object>
        </w:r>
        <w:r>
          <w:t xml:space="preserve">), constant annual survival, and movement transition probabilities that varied by segment but were fixed in time.  All multi-state robust design abundance estimates and their associated standard errors were produced using the mark function of the RMark package in program R </w:t>
        </w:r>
        <w:r w:rsidRPr="00B033E2">
          <w:fldChar w:fldCharType="begin"/>
        </w:r>
        <w:r>
          <w:instrText xml:space="preserve"> ADDIN EN.CITE &lt;EndNote&gt;&lt;Cite&gt;&lt;Author&gt;R Development Core Team&lt;/Author&gt;&lt;Year&gt;2010&lt;/Year&gt;&lt;RecNum&gt;2698&lt;/RecNum&gt;&lt;DisplayText&gt;(R Development Core Team, 2010)&lt;/DisplayText&gt;&lt;record&gt;&lt;rec-number&gt;2698&lt;/rec-number&gt;&lt;foreign-keys&gt;&lt;key app="EN" db-id="tt9r9zwau55dtxedv2kvxfshxwpvwv9x9e9s" timestamp="0"&gt;2698&lt;/key&gt;&lt;/foreign-keys&gt;&lt;ref-type name="Report"&gt;27&lt;/ref-type&gt;&lt;contributors&gt;&lt;authors&gt;&lt;author&gt;R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Austria&lt;/pub-location&gt;&lt;publisher&gt;R Foundation for Statistical Computing&lt;/publisher&gt;&lt;call-num&gt;R151&lt;/call-num&gt;&lt;urls&gt;&lt;related-urls&gt;&lt;url&gt;http://www.R-project.org&lt;/url&gt;&lt;/related-urls&gt;&lt;/urls&gt;&lt;/record&gt;&lt;/Cite&gt;&lt;/EndNote&gt;</w:instrText>
        </w:r>
        <w:r w:rsidRPr="00B033E2">
          <w:fldChar w:fldCharType="separate"/>
        </w:r>
        <w:r>
          <w:rPr>
            <w:noProof/>
          </w:rPr>
          <w:t>(R Development Core Team, 2010)</w:t>
        </w:r>
        <w:r w:rsidRPr="00B033E2">
          <w:fldChar w:fldCharType="end"/>
        </w:r>
        <w:r>
          <w:t>, which calls and runs program MARK in the background.</w:t>
        </w:r>
      </w:moveTo>
    </w:p>
    <w:p w14:paraId="41A3FC9E" w14:textId="77777777" w:rsidR="00903BDD" w:rsidRDefault="00903BDD" w:rsidP="00903BDD">
      <w:pPr>
        <w:pStyle w:val="BodyText"/>
        <w:spacing w:line="276" w:lineRule="auto"/>
        <w:rPr>
          <w:moveTo w:id="497" w:author="Michael Colvin" w:date="2018-06-14T15:09:00Z"/>
        </w:rPr>
      </w:pPr>
    </w:p>
    <w:p w14:paraId="4B1F0C92" w14:textId="77777777" w:rsidR="00903BDD" w:rsidRPr="00B033E2" w:rsidRDefault="00903BDD" w:rsidP="00903BDD">
      <w:pPr>
        <w:pStyle w:val="BodyText"/>
        <w:spacing w:line="276" w:lineRule="auto"/>
        <w:ind w:firstLine="0"/>
        <w:rPr>
          <w:moveTo w:id="498" w:author="Michael Colvin" w:date="2018-06-14T15:09:00Z"/>
        </w:rPr>
      </w:pPr>
      <w:proofErr w:type="gramStart"/>
      <w:moveTo w:id="499" w:author="Michael Colvin" w:date="2018-06-14T15:09:00Z">
        <w:r>
          <w:t>As with the other capture-recapture estimators,</w:t>
        </w:r>
        <w:proofErr w:type="gramEnd"/>
        <w:r>
          <w:t xml:space="preserve"> </w:t>
        </w:r>
        <w:proofErr w:type="gramStart"/>
        <w:r>
          <w:t>it</w:t>
        </w:r>
        <w:proofErr w:type="gramEnd"/>
        <w:r>
          <w:t xml:space="preserve"> is possible for the CRDMS estimator to fail to produce estimates.  Failed estimates </w:t>
        </w:r>
        <w:proofErr w:type="gramStart"/>
        <w:r>
          <w:t>are noted</w:t>
        </w:r>
        <w:proofErr w:type="gramEnd"/>
        <w:r>
          <w:t xml:space="preserve"> in our analyses and, while they do not contribute to the aggregated basin-level abundance and trend estimates, they do contribute to the assessment of the estimator (as the probability of estimator failure is taken into account when calculating reliability).  Additionally, too many failed estimates may lead to estimator failure at the basin or population level).</w:t>
        </w:r>
      </w:moveTo>
    </w:p>
    <w:p w14:paraId="01320859" w14:textId="77777777" w:rsidR="00903BDD" w:rsidRPr="00B033E2" w:rsidRDefault="00903BDD" w:rsidP="00903BDD">
      <w:pPr>
        <w:pStyle w:val="Heading6"/>
        <w:rPr>
          <w:moveTo w:id="500" w:author="Michael Colvin" w:date="2018-06-14T15:09:00Z"/>
        </w:rPr>
      </w:pPr>
      <w:moveTo w:id="501" w:author="Michael Colvin" w:date="2018-06-14T15:09:00Z">
        <w:r>
          <w:t>Minimum Known Alive, M</w:t>
        </w:r>
        <w:r w:rsidRPr="003D377F">
          <w:rPr>
            <w:vertAlign w:val="subscript"/>
          </w:rPr>
          <w:t>0</w:t>
        </w:r>
        <w:r>
          <w:t>, and Mt</w:t>
        </w:r>
      </w:moveTo>
    </w:p>
    <w:p w14:paraId="7776E07F" w14:textId="77777777" w:rsidR="00903BDD" w:rsidRPr="00B033E2" w:rsidRDefault="00903BDD" w:rsidP="00903BDD">
      <w:pPr>
        <w:pStyle w:val="BodyText"/>
        <w:spacing w:line="276" w:lineRule="auto"/>
        <w:ind w:firstLine="0"/>
        <w:rPr>
          <w:moveTo w:id="502" w:author="Michael Colvin" w:date="2018-06-14T15:09:00Z"/>
        </w:rPr>
      </w:pPr>
      <w:moveTo w:id="503" w:author="Michael Colvin" w:date="2018-06-14T15:09:00Z">
        <w:r>
          <w:t xml:space="preserve">Segment-level abundance estimates and associated uncertainties from the minimum known alive, M0, and Mt estimators were approximated by aggregating the bend-level abundance estimates from the respective estimator to the segment-level using 1 of the 2 aggregation methods described below (table 2).  If all bend-level estimates within a particular segment during a particular year failed, then that segment-level estimate </w:t>
        </w:r>
        <w:proofErr w:type="gramStart"/>
        <w:r>
          <w:t>was also considered</w:t>
        </w:r>
        <w:proofErr w:type="gramEnd"/>
        <w:r>
          <w:t xml:space="preserve"> a failed estimate. </w:t>
        </w:r>
      </w:moveTo>
    </w:p>
    <w:p w14:paraId="268F61C0" w14:textId="77777777" w:rsidR="00903BDD" w:rsidRDefault="00903BDD" w:rsidP="00903BDD">
      <w:pPr>
        <w:pStyle w:val="Heading4"/>
        <w:rPr>
          <w:moveTo w:id="504" w:author="Michael Colvin" w:date="2018-06-14T15:09:00Z"/>
          <w:sz w:val="28"/>
          <w:szCs w:val="28"/>
        </w:rPr>
      </w:pPr>
      <w:moveTo w:id="505" w:author="Michael Colvin" w:date="2018-06-14T15:09:00Z">
        <w:r>
          <w:rPr>
            <w:sz w:val="28"/>
            <w:szCs w:val="28"/>
          </w:rPr>
          <w:t>Bend-Level to Segment-Level Abundance Aggregation Methods</w:t>
        </w:r>
      </w:moveTo>
    </w:p>
    <w:p w14:paraId="65A5BA45" w14:textId="77777777" w:rsidR="00903BDD" w:rsidRDefault="00903BDD" w:rsidP="00903BDD">
      <w:pPr>
        <w:pStyle w:val="BodyText"/>
        <w:spacing w:line="276" w:lineRule="auto"/>
        <w:ind w:firstLine="0"/>
        <w:rPr>
          <w:moveTo w:id="506" w:author="Michael Colvin" w:date="2018-06-14T15:09:00Z"/>
        </w:rPr>
      </w:pPr>
      <w:moveTo w:id="507" w:author="Michael Colvin" w:date="2018-06-14T15:09:00Z">
        <w:r w:rsidRPr="00B033E2">
          <w:t>Segment</w:t>
        </w:r>
        <w:r>
          <w:t>-</w:t>
        </w:r>
        <w:r w:rsidRPr="00B033E2">
          <w:t xml:space="preserve">level abundance estimates </w:t>
        </w:r>
        <w:proofErr w:type="gramStart"/>
        <w:r w:rsidRPr="00B033E2">
          <w:t xml:space="preserve">were </w:t>
        </w:r>
        <w:r>
          <w:t>calculated</w:t>
        </w:r>
        <w:proofErr w:type="gramEnd"/>
        <w:r>
          <w:t xml:space="preserve"> from estimates of segment </w:t>
        </w:r>
        <w:r w:rsidRPr="00B033E2">
          <w:t xml:space="preserve">density (fish per </w:t>
        </w:r>
        <w:proofErr w:type="spellStart"/>
        <w:r w:rsidRPr="00B033E2">
          <w:t>rkm</w:t>
        </w:r>
        <w:proofErr w:type="spellEnd"/>
        <w:r w:rsidRPr="00B033E2">
          <w:t xml:space="preserve">).  In </w:t>
        </w:r>
        <w:r>
          <w:t>estimating</w:t>
        </w:r>
        <w:r w:rsidRPr="00B033E2">
          <w:t xml:space="preserve"> the segment</w:t>
        </w:r>
        <w:r>
          <w:t>-</w:t>
        </w:r>
        <w:r w:rsidRPr="00B033E2">
          <w:t xml:space="preserve">level density of pallid sturgeon, we used two methods: arithmetic mean bend density and weighted mean bend density.  While we expect the weighted mean approach to be more accurate, </w:t>
        </w:r>
        <w:r>
          <w:t xml:space="preserve">we suspect </w:t>
        </w:r>
        <w:r w:rsidRPr="00B033E2">
          <w:t xml:space="preserve">the arithmetic mean may be a </w:t>
        </w:r>
        <w:r>
          <w:t>commonly used</w:t>
        </w:r>
        <w:r w:rsidRPr="00B033E2">
          <w:t xml:space="preserve"> alternative</w:t>
        </w:r>
        <w:r>
          <w:t>.  Therefore,</w:t>
        </w:r>
        <w:r w:rsidRPr="00B033E2">
          <w:t xml:space="preserve"> we </w:t>
        </w:r>
        <w:r>
          <w:t>included both approaches for comparison</w:t>
        </w:r>
        <w:r w:rsidRPr="00B033E2">
          <w:t>.</w:t>
        </w:r>
      </w:moveTo>
    </w:p>
    <w:p w14:paraId="21E7D9C3" w14:textId="77777777" w:rsidR="00903BDD" w:rsidRPr="00B033E2" w:rsidRDefault="00903BDD" w:rsidP="00903BDD">
      <w:pPr>
        <w:pStyle w:val="Heading6"/>
        <w:rPr>
          <w:moveTo w:id="508" w:author="Michael Colvin" w:date="2018-06-14T15:09:00Z"/>
        </w:rPr>
      </w:pPr>
      <w:moveTo w:id="509" w:author="Michael Colvin" w:date="2018-06-14T15:09:00Z">
        <w:r>
          <w:lastRenderedPageBreak/>
          <w:t>Arithmetic Mean Method</w:t>
        </w:r>
      </w:moveTo>
    </w:p>
    <w:p w14:paraId="5699C882" w14:textId="77777777" w:rsidR="00903BDD" w:rsidRPr="00B033E2" w:rsidRDefault="00903BDD" w:rsidP="00903BDD">
      <w:pPr>
        <w:pStyle w:val="BodyText"/>
        <w:spacing w:line="276" w:lineRule="auto"/>
        <w:ind w:firstLine="0"/>
        <w:rPr>
          <w:moveTo w:id="510" w:author="Michael Colvin" w:date="2018-06-14T15:09:00Z"/>
        </w:rPr>
      </w:pPr>
      <w:moveTo w:id="511" w:author="Michael Colvin" w:date="2018-06-14T15:09:00Z">
        <w:r w:rsidRPr="00B033E2">
          <w:t xml:space="preserve">For the arithmetic mean method, we calculate the estimated densities of each sampled bend and then take the typical average (add up the densities and divide by the total number of bends sampled).  This averaged density </w:t>
        </w:r>
        <w:r w:rsidRPr="00B033E2">
          <w:rPr>
            <w:noProof/>
          </w:rPr>
          <w:t>is used</w:t>
        </w:r>
        <w:r w:rsidRPr="00B033E2">
          <w:t xml:space="preserve"> as an estimate of the segment density.  The segment abundance </w:t>
        </w:r>
        <w:r w:rsidRPr="00B033E2">
          <w:rPr>
            <w:noProof/>
          </w:rPr>
          <w:t>is then calculated</w:t>
        </w:r>
        <w:r w:rsidRPr="00B033E2">
          <w:t xml:space="preserve"> from the segment density estimate and segment length.  Mathematically, the</w:t>
        </w:r>
        <w:r>
          <w:t xml:space="preserve"> arithmetic mean</w:t>
        </w:r>
        <w:r w:rsidRPr="00B033E2">
          <w:t xml:space="preserve"> segment abundance estimate </w:t>
        </w:r>
        <w:r>
          <w:rPr>
            <w:noProof/>
          </w:rPr>
          <w:t>wa</w:t>
        </w:r>
        <w:r w:rsidRPr="00B033E2">
          <w:rPr>
            <w:noProof/>
          </w:rPr>
          <w:t>s calculated</w:t>
        </w:r>
        <w:r w:rsidRPr="00B033E2">
          <w:t xml:space="preserve"> as </w:t>
        </w:r>
      </w:moveTo>
    </w:p>
    <w:p w14:paraId="64AE05AE" w14:textId="77777777" w:rsidR="00903BDD" w:rsidRPr="00B033E2" w:rsidRDefault="00903BDD" w:rsidP="00903BDD">
      <w:pPr>
        <w:pStyle w:val="EquationNumbered"/>
        <w:rPr>
          <w:moveTo w:id="512" w:author="Michael Colvin" w:date="2018-06-14T15:09:00Z"/>
        </w:rPr>
      </w:pPr>
      <w:moveTo w:id="513" w:author="Michael Colvin" w:date="2018-06-14T15:09:00Z">
        <w:r w:rsidRPr="00B033E2">
          <w:tab/>
        </w:r>
        <w:r w:rsidRPr="00221F29">
          <w:rPr>
            <w:position w:val="-30"/>
          </w:rPr>
          <w:object w:dxaOrig="1980" w:dyaOrig="1180" w14:anchorId="130DCC80">
            <v:shape id="_x0000_i1449" type="#_x0000_t75" style="width:98.1pt;height:59.35pt" o:ole="">
              <v:imagedata r:id="rId53" o:title=""/>
            </v:shape>
            <o:OLEObject Type="Embed" ProgID="Equation.DSMT4" ShapeID="_x0000_i1449" DrawAspect="Content" ObjectID="_1590497649" r:id="rId225"/>
          </w:object>
        </w:r>
        <w:r w:rsidRPr="00B033E2">
          <w:tab/>
          <w:t>(</w:t>
        </w:r>
        <w:r>
          <w:t>2</w:t>
        </w:r>
        <w:r w:rsidRPr="00B033E2">
          <w:t>)</w:t>
        </w:r>
      </w:moveTo>
    </w:p>
    <w:p w14:paraId="031CD7FB" w14:textId="77777777" w:rsidR="00903BDD" w:rsidRDefault="00903BDD" w:rsidP="00903BDD">
      <w:pPr>
        <w:pStyle w:val="BodyText"/>
        <w:spacing w:line="276" w:lineRule="auto"/>
        <w:ind w:firstLine="0"/>
        <w:rPr>
          <w:moveTo w:id="514" w:author="Michael Colvin" w:date="2018-06-14T15:09:00Z"/>
        </w:rPr>
      </w:pPr>
      <w:proofErr w:type="gramStart"/>
      <w:moveTo w:id="515" w:author="Michael Colvin" w:date="2018-06-14T15:09:00Z">
        <w:r w:rsidRPr="00B033E2">
          <w:t>where</w:t>
        </w:r>
        <w:proofErr w:type="gramEnd"/>
        <w:r w:rsidRPr="00B033E2">
          <w:t xml:space="preserve"> </w:t>
        </w:r>
      </w:moveTo>
    </w:p>
    <w:p w14:paraId="04965DA7" w14:textId="77777777" w:rsidR="00903BDD" w:rsidRPr="00B033E2" w:rsidRDefault="00903BDD" w:rsidP="00903BDD">
      <w:pPr>
        <w:pStyle w:val="BodyText"/>
        <w:spacing w:line="276" w:lineRule="auto"/>
        <w:rPr>
          <w:moveTo w:id="516" w:author="Michael Colvin" w:date="2018-06-14T15:09:00Z"/>
        </w:rPr>
      </w:pPr>
      <w:moveTo w:id="517" w:author="Michael Colvin" w:date="2018-06-14T15:09:00Z">
        <w:r w:rsidRPr="00B033E2">
          <w:rPr>
            <w:position w:val="-12"/>
          </w:rPr>
          <w:object w:dxaOrig="340" w:dyaOrig="420" w14:anchorId="136AF8CF">
            <v:shape id="_x0000_i1450" type="#_x0000_t75" style="width:18.2pt;height:20.2pt" o:ole="">
              <v:imagedata r:id="rId55" o:title=""/>
            </v:shape>
            <o:OLEObject Type="Embed" ProgID="Equation.DSMT4" ShapeID="_x0000_i1450" DrawAspect="Content" ObjectID="_1590497650" r:id="rId226"/>
          </w:object>
        </w:r>
        <w:r w:rsidRPr="00B033E2">
          <w:t xml:space="preserve"> </w:t>
        </w:r>
        <w:proofErr w:type="gramStart"/>
        <w:r>
          <w:t>i</w:t>
        </w:r>
        <w:r w:rsidRPr="00B033E2">
          <w:t>s</w:t>
        </w:r>
        <w:proofErr w:type="gramEnd"/>
        <w:r w:rsidRPr="00B033E2">
          <w:t xml:space="preserve"> the estimated segment abundance</w:t>
        </w:r>
        <w:r>
          <w:t xml:space="preserve"> of segment </w:t>
        </w:r>
        <m:oMath>
          <m:r>
            <w:rPr>
              <w:rFonts w:ascii="Cambria Math" w:hAnsi="Cambria Math"/>
            </w:rPr>
            <m:t>s</m:t>
          </m:r>
        </m:oMath>
        <w:r w:rsidRPr="00B033E2">
          <w:t>,</w:t>
        </w:r>
      </w:moveTo>
    </w:p>
    <w:p w14:paraId="17937C41" w14:textId="77777777" w:rsidR="00903BDD" w:rsidRPr="00B033E2" w:rsidRDefault="00903BDD" w:rsidP="00903BDD">
      <w:pPr>
        <w:pStyle w:val="BodyText"/>
        <w:spacing w:line="276" w:lineRule="auto"/>
        <w:rPr>
          <w:moveTo w:id="518" w:author="Michael Colvin" w:date="2018-06-14T15:09:00Z"/>
        </w:rPr>
      </w:pPr>
      <w:moveTo w:id="519" w:author="Michael Colvin" w:date="2018-06-14T15:09:00Z">
        <w:r w:rsidRPr="00B033E2">
          <w:rPr>
            <w:position w:val="-12"/>
          </w:rPr>
          <w:object w:dxaOrig="279" w:dyaOrig="360" w14:anchorId="09D7DA6B">
            <v:shape id="_x0000_i1451" type="#_x0000_t75" style="width:14.25pt;height:18.2pt" o:ole="">
              <v:imagedata r:id="rId57" o:title=""/>
            </v:shape>
            <o:OLEObject Type="Embed" ProgID="Equation.DSMT4" ShapeID="_x0000_i1451" DrawAspect="Content" ObjectID="_1590497651" r:id="rId227"/>
          </w:object>
        </w:r>
        <w:r w:rsidRPr="00B033E2">
          <w:t xml:space="preserve"> </w:t>
        </w:r>
        <w:proofErr w:type="gramStart"/>
        <w:r>
          <w:t>i</w:t>
        </w:r>
        <w:r w:rsidRPr="00B033E2">
          <w:t>s</w:t>
        </w:r>
        <w:proofErr w:type="gramEnd"/>
        <w:r w:rsidRPr="00B033E2">
          <w:t xml:space="preserve"> the total length (in </w:t>
        </w:r>
        <w:proofErr w:type="spellStart"/>
        <w:r w:rsidRPr="00B033E2">
          <w:t>rkm</w:t>
        </w:r>
        <w:proofErr w:type="spellEnd"/>
        <w:r w:rsidRPr="00B033E2">
          <w:t xml:space="preserve">) of </w:t>
        </w:r>
        <w:r w:rsidRPr="00B033E2">
          <w:rPr>
            <w:noProof/>
          </w:rPr>
          <w:t>segment</w:t>
        </w:r>
        <w:r w:rsidRPr="00B033E2">
          <w:t xml:space="preserve"> </w:t>
        </w:r>
        <w:r w:rsidRPr="00B033E2">
          <w:rPr>
            <w:position w:val="-6"/>
          </w:rPr>
          <w:object w:dxaOrig="180" w:dyaOrig="220" w14:anchorId="38E2FDB5">
            <v:shape id="_x0000_i1452" type="#_x0000_t75" style="width:9.9pt;height:11.1pt" o:ole="">
              <v:imagedata r:id="rId59" o:title=""/>
            </v:shape>
            <o:OLEObject Type="Embed" ProgID="Equation.DSMT4" ShapeID="_x0000_i1452" DrawAspect="Content" ObjectID="_1590497652" r:id="rId228"/>
          </w:object>
        </w:r>
        <w:r w:rsidRPr="00B033E2">
          <w:t xml:space="preserve">, </w:t>
        </w:r>
      </w:moveTo>
    </w:p>
    <w:p w14:paraId="10129702" w14:textId="77777777" w:rsidR="00903BDD" w:rsidRPr="00B033E2" w:rsidRDefault="00903BDD" w:rsidP="00903BDD">
      <w:pPr>
        <w:pStyle w:val="BodyText"/>
        <w:spacing w:line="276" w:lineRule="auto"/>
        <w:rPr>
          <w:moveTo w:id="520" w:author="Michael Colvin" w:date="2018-06-14T15:09:00Z"/>
        </w:rPr>
      </w:pPr>
      <w:moveTo w:id="521" w:author="Michael Colvin" w:date="2018-06-14T15:09:00Z">
        <w:r w:rsidRPr="00221F29">
          <w:rPr>
            <w:position w:val="-14"/>
          </w:rPr>
          <w:object w:dxaOrig="440" w:dyaOrig="420" w14:anchorId="772BE37D">
            <v:shape id="_x0000_i1453" type="#_x0000_t75" style="width:22.55pt;height:20.2pt" o:ole="">
              <v:imagedata r:id="rId61" o:title=""/>
            </v:shape>
            <o:OLEObject Type="Embed" ProgID="Equation.DSMT4" ShapeID="_x0000_i1453" DrawAspect="Content" ObjectID="_1590497653" r:id="rId229"/>
          </w:object>
        </w:r>
        <w:r w:rsidRPr="00B033E2">
          <w:t xml:space="preserve"> </w:t>
        </w:r>
        <w:proofErr w:type="gramStart"/>
        <w:r>
          <w:t>i</w:t>
        </w:r>
        <w:r w:rsidRPr="00B033E2">
          <w:t>s</w:t>
        </w:r>
        <w:proofErr w:type="gramEnd"/>
        <w:r w:rsidRPr="00B033E2">
          <w:t xml:space="preserve"> the estimated abundance of</w:t>
        </w:r>
        <w:r>
          <w:t xml:space="preserve"> sampled</w:t>
        </w:r>
        <w:r w:rsidRPr="00B033E2">
          <w:t xml:space="preserve"> bend </w:t>
        </w:r>
        <w:r w:rsidRPr="00221F29">
          <w:rPr>
            <w:position w:val="-10"/>
          </w:rPr>
          <w:object w:dxaOrig="200" w:dyaOrig="300" w14:anchorId="69C33156">
            <v:shape id="_x0000_i1454" type="#_x0000_t75" style="width:10.7pt;height:15.8pt" o:ole="">
              <v:imagedata r:id="rId63" o:title=""/>
            </v:shape>
            <o:OLEObject Type="Embed" ProgID="Equation.DSMT4" ShapeID="_x0000_i1454" DrawAspect="Content" ObjectID="_1590497654" r:id="rId230"/>
          </w:object>
        </w:r>
        <w:r w:rsidRPr="00B033E2">
          <w:t xml:space="preserve"> in </w:t>
        </w:r>
        <w:r w:rsidRPr="00B033E2">
          <w:rPr>
            <w:noProof/>
          </w:rPr>
          <w:t>segment</w:t>
        </w:r>
        <w:r w:rsidRPr="00B033E2">
          <w:t xml:space="preserve"> </w:t>
        </w:r>
        <w:r w:rsidRPr="00B033E2">
          <w:rPr>
            <w:position w:val="-6"/>
          </w:rPr>
          <w:object w:dxaOrig="180" w:dyaOrig="220" w14:anchorId="0048A50F">
            <v:shape id="_x0000_i1455" type="#_x0000_t75" style="width:9.9pt;height:11.1pt" o:ole="">
              <v:imagedata r:id="rId65" o:title=""/>
            </v:shape>
            <o:OLEObject Type="Embed" ProgID="Equation.DSMT4" ShapeID="_x0000_i1455" DrawAspect="Content" ObjectID="_1590497655" r:id="rId231"/>
          </w:object>
        </w:r>
        <w:r w:rsidRPr="00B033E2">
          <w:t xml:space="preserve">, </w:t>
        </w:r>
      </w:moveTo>
    </w:p>
    <w:p w14:paraId="3437E44F" w14:textId="77777777" w:rsidR="00903BDD" w:rsidRDefault="00903BDD" w:rsidP="00903BDD">
      <w:pPr>
        <w:pStyle w:val="BodyText"/>
        <w:spacing w:line="276" w:lineRule="auto"/>
        <w:rPr>
          <w:moveTo w:id="522" w:author="Michael Colvin" w:date="2018-06-14T15:09:00Z"/>
        </w:rPr>
      </w:pPr>
      <w:moveTo w:id="523" w:author="Michael Colvin" w:date="2018-06-14T15:09:00Z">
        <w:r w:rsidRPr="00221F29">
          <w:rPr>
            <w:position w:val="-14"/>
          </w:rPr>
          <w:object w:dxaOrig="400" w:dyaOrig="380" w14:anchorId="7DF0EABD">
            <v:shape id="_x0000_i1456" type="#_x0000_t75" style="width:19.4pt;height:18.6pt" o:ole="">
              <v:imagedata r:id="rId67" o:title=""/>
            </v:shape>
            <o:OLEObject Type="Embed" ProgID="Equation.DSMT4" ShapeID="_x0000_i1456" DrawAspect="Content" ObjectID="_1590497656" r:id="rId232"/>
          </w:object>
        </w:r>
        <w:r w:rsidRPr="00B033E2">
          <w:t xml:space="preserve"> </w:t>
        </w:r>
        <w:proofErr w:type="gramStart"/>
        <w:r>
          <w:t>i</w:t>
        </w:r>
        <w:r w:rsidRPr="00B033E2">
          <w:t>s</w:t>
        </w:r>
        <w:proofErr w:type="gramEnd"/>
        <w:r w:rsidRPr="00B033E2">
          <w:t xml:space="preserve"> the length (in </w:t>
        </w:r>
        <w:proofErr w:type="spellStart"/>
        <w:r w:rsidRPr="00B033E2">
          <w:t>rkm</w:t>
        </w:r>
        <w:proofErr w:type="spellEnd"/>
        <w:r w:rsidRPr="00B033E2">
          <w:t xml:space="preserve">) of bend </w:t>
        </w:r>
        <w:r w:rsidRPr="00221F29">
          <w:rPr>
            <w:position w:val="-10"/>
          </w:rPr>
          <w:object w:dxaOrig="200" w:dyaOrig="300" w14:anchorId="1E6A6101">
            <v:shape id="_x0000_i1457" type="#_x0000_t75" style="width:10.7pt;height:15.8pt" o:ole="">
              <v:imagedata r:id="rId69" o:title=""/>
            </v:shape>
            <o:OLEObject Type="Embed" ProgID="Equation.DSMT4" ShapeID="_x0000_i1457" DrawAspect="Content" ObjectID="_1590497657" r:id="rId233"/>
          </w:object>
        </w:r>
        <w:r w:rsidRPr="00B033E2">
          <w:t xml:space="preserve"> in </w:t>
        </w:r>
        <w:r w:rsidRPr="00B033E2">
          <w:rPr>
            <w:noProof/>
          </w:rPr>
          <w:t>segment</w:t>
        </w:r>
        <w:r w:rsidRPr="00B033E2">
          <w:t xml:space="preserve"> </w:t>
        </w:r>
        <w:r w:rsidRPr="00B033E2">
          <w:rPr>
            <w:position w:val="-6"/>
          </w:rPr>
          <w:object w:dxaOrig="180" w:dyaOrig="220" w14:anchorId="72182D77">
            <v:shape id="_x0000_i1458" type="#_x0000_t75" style="width:9.9pt;height:11.1pt" o:ole="">
              <v:imagedata r:id="rId65" o:title=""/>
            </v:shape>
            <o:OLEObject Type="Embed" ProgID="Equation.DSMT4" ShapeID="_x0000_i1458" DrawAspect="Content" ObjectID="_1590497658" r:id="rId234"/>
          </w:object>
        </w:r>
        <w:r w:rsidRPr="00B033E2">
          <w:t>,</w:t>
        </w:r>
      </w:moveTo>
    </w:p>
    <w:p w14:paraId="5F3E6BD9" w14:textId="77777777" w:rsidR="00903BDD" w:rsidRDefault="00903BDD" w:rsidP="00903BDD">
      <w:pPr>
        <w:pStyle w:val="BodyText"/>
        <w:spacing w:line="276" w:lineRule="auto"/>
        <w:rPr>
          <w:moveTo w:id="524" w:author="Michael Colvin" w:date="2018-06-14T15:09:00Z"/>
          <w:noProof/>
        </w:rPr>
      </w:pPr>
      <w:moveTo w:id="525" w:author="Michael Colvin" w:date="2018-06-14T15:09:00Z">
        <w:r w:rsidRPr="00B033E2">
          <w:rPr>
            <w:position w:val="-12"/>
          </w:rPr>
          <w:object w:dxaOrig="700" w:dyaOrig="360" w14:anchorId="249520B9">
            <v:shape id="_x0000_i1459" type="#_x0000_t75" style="width:35.2pt;height:18.2pt" o:ole="">
              <v:imagedata r:id="rId72" o:title=""/>
            </v:shape>
            <o:OLEObject Type="Embed" ProgID="Equation.DSMT4" ShapeID="_x0000_i1459" DrawAspect="Content" ObjectID="_1590497659" r:id="rId235"/>
          </w:object>
        </w:r>
        <w:r w:rsidRPr="00B033E2">
          <w:t xml:space="preserve"> </w:t>
        </w:r>
        <w:r>
          <w:rPr>
            <w:noProof/>
          </w:rPr>
          <w:t>i</w:t>
        </w:r>
        <w:r w:rsidRPr="00B033E2">
          <w:rPr>
            <w:noProof/>
          </w:rPr>
          <w:t xml:space="preserve">s the number of sampled bends in segment </w:t>
        </w:r>
        <w:r w:rsidRPr="00B033E2">
          <w:rPr>
            <w:noProof/>
            <w:position w:val="-6"/>
          </w:rPr>
          <w:object w:dxaOrig="180" w:dyaOrig="220" w14:anchorId="081521AB">
            <v:shape id="_x0000_i1460" type="#_x0000_t75" style="width:9.9pt;height:11.1pt" o:ole="">
              <v:imagedata r:id="rId74" o:title=""/>
            </v:shape>
            <o:OLEObject Type="Embed" ProgID="Equation.DSMT4" ShapeID="_x0000_i1460" DrawAspect="Content" ObjectID="_1590497660" r:id="rId236"/>
          </w:object>
        </w:r>
        <w:r w:rsidRPr="00B033E2">
          <w:rPr>
            <w:noProof/>
          </w:rPr>
          <w:t>,</w:t>
        </w:r>
      </w:moveTo>
    </w:p>
    <w:p w14:paraId="78BC4E6A" w14:textId="77777777" w:rsidR="00903BDD" w:rsidRDefault="00903BDD" w:rsidP="00903BDD">
      <w:pPr>
        <w:pStyle w:val="BodyText"/>
        <w:spacing w:line="276" w:lineRule="auto"/>
        <w:rPr>
          <w:moveTo w:id="526" w:author="Michael Colvin" w:date="2018-06-14T15:09:00Z"/>
        </w:rPr>
      </w:pPr>
      <w:moveTo w:id="527" w:author="Michael Colvin" w:date="2018-06-14T15:09:00Z">
        <w:r w:rsidRPr="00B033E2">
          <w:rPr>
            <w:position w:val="-6"/>
          </w:rPr>
          <w:object w:dxaOrig="220" w:dyaOrig="260" w14:anchorId="2DB94309">
            <v:shape id="_x0000_i1461" type="#_x0000_t75" style="width:11.1pt;height:13.45pt" o:ole="">
              <v:imagedata r:id="rId76" o:title=""/>
            </v:shape>
            <o:OLEObject Type="Embed" ProgID="Equation.DSMT4" ShapeID="_x0000_i1461" DrawAspect="Content" ObjectID="_1590497661" r:id="rId237"/>
          </w:object>
        </w:r>
        <w:r w:rsidRPr="00B033E2">
          <w:t xml:space="preserve"> </w:t>
        </w:r>
        <w:proofErr w:type="gramStart"/>
        <w:r>
          <w:t>i</w:t>
        </w:r>
        <w:r w:rsidRPr="00B033E2">
          <w:t>s</w:t>
        </w:r>
        <w:proofErr w:type="gramEnd"/>
        <w:r w:rsidRPr="00B033E2">
          <w:t xml:space="preserve"> the set of</w:t>
        </w:r>
        <w:r>
          <w:t xml:space="preserve"> indices for</w:t>
        </w:r>
        <w:r w:rsidRPr="00B033E2">
          <w:t xml:space="preserve"> all sampled bends in </w:t>
        </w:r>
        <w:r w:rsidRPr="00B033E2">
          <w:rPr>
            <w:noProof/>
          </w:rPr>
          <w:t>segment</w:t>
        </w:r>
        <w:r w:rsidRPr="00B033E2">
          <w:t xml:space="preserve"> </w:t>
        </w:r>
        <w:r w:rsidRPr="00B033E2">
          <w:rPr>
            <w:position w:val="-6"/>
          </w:rPr>
          <w:object w:dxaOrig="180" w:dyaOrig="220" w14:anchorId="374D86AA">
            <v:shape id="_x0000_i1462" type="#_x0000_t75" style="width:9.9pt;height:11.1pt" o:ole="">
              <v:imagedata r:id="rId78" o:title=""/>
            </v:shape>
            <o:OLEObject Type="Embed" ProgID="Equation.DSMT4" ShapeID="_x0000_i1462" DrawAspect="Content" ObjectID="_1590497662" r:id="rId238"/>
          </w:object>
        </w:r>
        <w:r>
          <w:t>,</w:t>
        </w:r>
      </w:moveTo>
    </w:p>
    <w:p w14:paraId="6B193449" w14:textId="77777777" w:rsidR="00903BDD" w:rsidRPr="00B033E2" w:rsidRDefault="00903BDD" w:rsidP="00903BDD">
      <w:pPr>
        <w:pStyle w:val="BodyText"/>
        <w:spacing w:line="276" w:lineRule="auto"/>
        <w:rPr>
          <w:moveTo w:id="528" w:author="Michael Colvin" w:date="2018-06-14T15:09:00Z"/>
        </w:rPr>
      </w:pPr>
      <w:moveTo w:id="529" w:author="Michael Colvin" w:date="2018-06-14T15:09:00Z">
        <w:r w:rsidRPr="00221F29">
          <w:rPr>
            <w:position w:val="-10"/>
          </w:rPr>
          <w:object w:dxaOrig="200" w:dyaOrig="300" w14:anchorId="3433EBCB">
            <v:shape id="_x0000_i1463" type="#_x0000_t75" style="width:10.7pt;height:15.8pt" o:ole="">
              <v:imagedata r:id="rId80" o:title=""/>
            </v:shape>
            <o:OLEObject Type="Embed" ProgID="Equation.DSMT4" ShapeID="_x0000_i1463" DrawAspect="Content" ObjectID="_1590497663" r:id="rId239"/>
          </w:object>
        </w:r>
        <w:r w:rsidRPr="00B033E2">
          <w:rPr>
            <w:noProof/>
          </w:rPr>
          <w:t xml:space="preserve"> </w:t>
        </w:r>
        <w:r>
          <w:rPr>
            <w:noProof/>
          </w:rPr>
          <w:t xml:space="preserve">indexes sampled bends within a segment, </w:t>
        </w:r>
        <w:r w:rsidRPr="00B033E2">
          <w:rPr>
            <w:noProof/>
          </w:rPr>
          <w:t>and</w:t>
        </w:r>
      </w:moveTo>
    </w:p>
    <w:p w14:paraId="40F7D76B" w14:textId="77777777" w:rsidR="00903BDD" w:rsidRPr="00B033E2" w:rsidRDefault="00903BDD" w:rsidP="00903BDD">
      <w:pPr>
        <w:pStyle w:val="BodyText"/>
        <w:spacing w:line="276" w:lineRule="auto"/>
        <w:rPr>
          <w:moveTo w:id="530" w:author="Michael Colvin" w:date="2018-06-14T15:09:00Z"/>
        </w:rPr>
      </w:pPr>
      <w:moveTo w:id="531" w:author="Michael Colvin" w:date="2018-06-14T15:09:00Z">
        <w:r w:rsidRPr="00B033E2">
          <w:rPr>
            <w:position w:val="-6"/>
          </w:rPr>
          <w:object w:dxaOrig="180" w:dyaOrig="220" w14:anchorId="46E9A1E3">
            <v:shape id="_x0000_i1464" type="#_x0000_t75" style="width:9.9pt;height:11.1pt" o:ole="">
              <v:imagedata r:id="rId82" o:title=""/>
            </v:shape>
            <o:OLEObject Type="Embed" ProgID="Equation.DSMT4" ShapeID="_x0000_i1464" DrawAspect="Content" ObjectID="_1590497664" r:id="rId240"/>
          </w:object>
        </w:r>
        <w:r w:rsidRPr="00B033E2">
          <w:t xml:space="preserve"> </w:t>
        </w:r>
        <w:proofErr w:type="gramStart"/>
        <w:r w:rsidRPr="00B033E2">
          <w:t>indexe</w:t>
        </w:r>
        <w:r>
          <w:t>s</w:t>
        </w:r>
        <w:proofErr w:type="gramEnd"/>
        <w:r w:rsidRPr="00B033E2">
          <w:t xml:space="preserve"> segment.</w:t>
        </w:r>
      </w:moveTo>
    </w:p>
    <w:p w14:paraId="7F100A4B" w14:textId="77777777" w:rsidR="00903BDD" w:rsidRDefault="00903BDD" w:rsidP="00903BDD">
      <w:pPr>
        <w:pStyle w:val="BodyText"/>
        <w:spacing w:line="276" w:lineRule="auto"/>
        <w:rPr>
          <w:moveTo w:id="532" w:author="Michael Colvin" w:date="2018-06-14T15:09:00Z"/>
        </w:rPr>
      </w:pPr>
    </w:p>
    <w:p w14:paraId="2567EB10" w14:textId="77777777" w:rsidR="00903BDD" w:rsidRPr="00B033E2" w:rsidRDefault="00903BDD" w:rsidP="00903BDD">
      <w:pPr>
        <w:pStyle w:val="Heading6"/>
        <w:rPr>
          <w:moveTo w:id="533" w:author="Michael Colvin" w:date="2018-06-14T15:09:00Z"/>
        </w:rPr>
      </w:pPr>
      <w:moveTo w:id="534" w:author="Michael Colvin" w:date="2018-06-14T15:09:00Z">
        <w:r>
          <w:t>Weighted Mean Method</w:t>
        </w:r>
      </w:moveTo>
    </w:p>
    <w:p w14:paraId="1EB19C8E" w14:textId="77777777" w:rsidR="00903BDD" w:rsidRPr="00B033E2" w:rsidRDefault="00903BDD" w:rsidP="00903BDD">
      <w:pPr>
        <w:pStyle w:val="BodyText"/>
        <w:spacing w:line="276" w:lineRule="auto"/>
        <w:ind w:firstLine="0"/>
        <w:rPr>
          <w:moveTo w:id="535" w:author="Michael Colvin" w:date="2018-06-14T15:09:00Z"/>
        </w:rPr>
      </w:pPr>
      <w:commentRangeStart w:id="536"/>
      <w:moveTo w:id="537" w:author="Michael Colvin" w:date="2018-06-14T15:09:00Z">
        <w:r>
          <w:t xml:space="preserve">When bends are of different lengths and different densities, the arithmetic mean does not accurately calculate segment-level density even in the case of known bend-level abundances. </w:t>
        </w:r>
        <w:commentRangeEnd w:id="536"/>
        <w:r>
          <w:rPr>
            <w:rStyle w:val="CommentReference"/>
            <w:rFonts w:eastAsiaTheme="minorEastAsia"/>
            <w:noProof/>
          </w:rPr>
          <w:commentReference w:id="536"/>
        </w:r>
        <w:r>
          <w:t>However, the weighted mean approach will calculate the true segment-level density under known conditions and is therefore likely a better estimator of segment abundance on the Missouri River, where bend lengths and densities vary.</w:t>
        </w:r>
        <w:r w:rsidRPr="00B033E2">
          <w:t xml:space="preserve"> </w:t>
        </w:r>
        <w:r>
          <w:t xml:space="preserve"> </w:t>
        </w:r>
        <w:r w:rsidRPr="00B033E2">
          <w:t>In particular</w:t>
        </w:r>
        <w:r>
          <w:t xml:space="preserve">, the weighted mean approach calculated the </w:t>
        </w:r>
        <w:r w:rsidRPr="00B033E2">
          <w:t xml:space="preserve">weight </w:t>
        </w:r>
        <w:r w:rsidRPr="00B033E2">
          <w:rPr>
            <w:noProof/>
          </w:rPr>
          <w:t>of</w:t>
        </w:r>
        <w:r w:rsidRPr="00B033E2">
          <w:t xml:space="preserve"> a bend </w:t>
        </w:r>
        <w:r>
          <w:t>a</w:t>
        </w:r>
        <w:r w:rsidRPr="00B033E2">
          <w:t>s the length of that bend relative to the total length of all sampled bends within the segment, or,</w:t>
        </w:r>
      </w:moveTo>
    </w:p>
    <w:p w14:paraId="1ECFC1F7" w14:textId="77777777" w:rsidR="00903BDD" w:rsidRPr="00B033E2" w:rsidRDefault="00903BDD" w:rsidP="00903BDD">
      <w:pPr>
        <w:pStyle w:val="EquationNumbered"/>
        <w:rPr>
          <w:moveTo w:id="538" w:author="Michael Colvin" w:date="2018-06-14T15:09:00Z"/>
        </w:rPr>
      </w:pPr>
      <w:moveTo w:id="539" w:author="Michael Colvin" w:date="2018-06-14T15:09:00Z">
        <w:r w:rsidRPr="00B033E2">
          <w:tab/>
        </w:r>
        <w:r w:rsidRPr="00221F29">
          <w:rPr>
            <w:position w:val="-50"/>
          </w:rPr>
          <w:object w:dxaOrig="1420" w:dyaOrig="900" w14:anchorId="0BF464D3">
            <v:shape id="_x0000_i1465" type="#_x0000_t75" style="width:71.2pt;height:45.9pt" o:ole="">
              <v:imagedata r:id="rId84" o:title=""/>
            </v:shape>
            <o:OLEObject Type="Embed" ProgID="Equation.DSMT4" ShapeID="_x0000_i1465" DrawAspect="Content" ObjectID="_1590497665" r:id="rId241"/>
          </w:object>
        </w:r>
        <w:r>
          <w:tab/>
          <w:t>(3</w:t>
        </w:r>
        <w:r w:rsidRPr="00B033E2">
          <w:t>)</w:t>
        </w:r>
      </w:moveTo>
    </w:p>
    <w:p w14:paraId="2350D40F" w14:textId="77777777" w:rsidR="00903BDD" w:rsidRPr="00B033E2" w:rsidRDefault="00903BDD" w:rsidP="00903BDD">
      <w:pPr>
        <w:pStyle w:val="BodyText"/>
        <w:spacing w:line="276" w:lineRule="auto"/>
        <w:ind w:firstLine="0"/>
        <w:rPr>
          <w:moveTo w:id="540" w:author="Michael Colvin" w:date="2018-06-14T15:09:00Z"/>
        </w:rPr>
      </w:pPr>
      <w:proofErr w:type="gramStart"/>
      <w:moveTo w:id="541" w:author="Michael Colvin" w:date="2018-06-14T15:09:00Z">
        <w:r w:rsidRPr="00B033E2">
          <w:t>where</w:t>
        </w:r>
        <w:proofErr w:type="gramEnd"/>
        <w:r w:rsidRPr="00B033E2">
          <w:t xml:space="preserve"> </w:t>
        </w:r>
      </w:moveTo>
    </w:p>
    <w:p w14:paraId="6EE4072F" w14:textId="77777777" w:rsidR="00903BDD" w:rsidRPr="00B033E2" w:rsidRDefault="00903BDD" w:rsidP="00903BDD">
      <w:pPr>
        <w:pStyle w:val="BodyText"/>
        <w:spacing w:line="276" w:lineRule="auto"/>
        <w:rPr>
          <w:moveTo w:id="542" w:author="Michael Colvin" w:date="2018-06-14T15:09:00Z"/>
        </w:rPr>
      </w:pPr>
      <w:moveTo w:id="543" w:author="Michael Colvin" w:date="2018-06-14T15:09:00Z">
        <w:r w:rsidRPr="00221F29">
          <w:rPr>
            <w:position w:val="-14"/>
          </w:rPr>
          <w:object w:dxaOrig="420" w:dyaOrig="380" w14:anchorId="39CCA096">
            <v:shape id="_x0000_i1466" type="#_x0000_t75" style="width:20.2pt;height:18.6pt" o:ole="">
              <v:imagedata r:id="rId86" o:title=""/>
            </v:shape>
            <o:OLEObject Type="Embed" ProgID="Equation.DSMT4" ShapeID="_x0000_i1466" DrawAspect="Content" ObjectID="_1590497666" r:id="rId242"/>
          </w:object>
        </w:r>
        <w:r w:rsidRPr="00B033E2">
          <w:t xml:space="preserve"> </w:t>
        </w:r>
        <w:proofErr w:type="gramStart"/>
        <w:r>
          <w:t>i</w:t>
        </w:r>
        <w:r w:rsidRPr="00B033E2">
          <w:t>s</w:t>
        </w:r>
        <w:proofErr w:type="gramEnd"/>
        <w:r w:rsidRPr="00B033E2">
          <w:t xml:space="preserve"> the weight of</w:t>
        </w:r>
        <w:r>
          <w:t xml:space="preserve"> sampled</w:t>
        </w:r>
        <w:r w:rsidRPr="00B033E2">
          <w:t xml:space="preserve"> bend </w:t>
        </w:r>
        <w:r w:rsidRPr="00221F29">
          <w:rPr>
            <w:position w:val="-6"/>
          </w:rPr>
          <w:object w:dxaOrig="200" w:dyaOrig="220" w14:anchorId="7A395B3A">
            <v:shape id="_x0000_i1467" type="#_x0000_t75" style="width:10.7pt;height:10.7pt" o:ole="">
              <v:imagedata r:id="rId88" o:title=""/>
            </v:shape>
            <o:OLEObject Type="Embed" ProgID="Equation.DSMT4" ShapeID="_x0000_i1467" DrawAspect="Content" ObjectID="_1590497667" r:id="rId243"/>
          </w:object>
        </w:r>
        <w:r w:rsidRPr="00B033E2">
          <w:t xml:space="preserve"> in </w:t>
        </w:r>
        <w:r w:rsidRPr="00B033E2">
          <w:rPr>
            <w:noProof/>
          </w:rPr>
          <w:t>segment</w:t>
        </w:r>
        <w:r w:rsidRPr="00B033E2">
          <w:t xml:space="preserve"> </w:t>
        </w:r>
        <w:r w:rsidRPr="00B033E2">
          <w:rPr>
            <w:position w:val="-6"/>
          </w:rPr>
          <w:object w:dxaOrig="180" w:dyaOrig="220" w14:anchorId="056DBDE1">
            <v:shape id="_x0000_i1468" type="#_x0000_t75" style="width:9.9pt;height:11.1pt" o:ole="">
              <v:imagedata r:id="rId65" o:title=""/>
            </v:shape>
            <o:OLEObject Type="Embed" ProgID="Equation.DSMT4" ShapeID="_x0000_i1468" DrawAspect="Content" ObjectID="_1590497668" r:id="rId244"/>
          </w:object>
        </w:r>
        <w:r w:rsidRPr="00B033E2">
          <w:t xml:space="preserve">,  </w:t>
        </w:r>
      </w:moveTo>
    </w:p>
    <w:p w14:paraId="3CF477B5" w14:textId="77777777" w:rsidR="00903BDD" w:rsidRPr="00B033E2" w:rsidRDefault="00903BDD" w:rsidP="00903BDD">
      <w:pPr>
        <w:pStyle w:val="BodyText"/>
        <w:spacing w:line="276" w:lineRule="auto"/>
        <w:rPr>
          <w:moveTo w:id="544" w:author="Michael Colvin" w:date="2018-06-14T15:09:00Z"/>
        </w:rPr>
      </w:pPr>
      <w:moveTo w:id="545" w:author="Michael Colvin" w:date="2018-06-14T15:09:00Z">
        <w:r w:rsidRPr="00221F29">
          <w:rPr>
            <w:position w:val="-14"/>
          </w:rPr>
          <w:object w:dxaOrig="400" w:dyaOrig="380" w14:anchorId="5E1A1350">
            <v:shape id="_x0000_i1469" type="#_x0000_t75" style="width:19.4pt;height:18.6pt" o:ole="">
              <v:imagedata r:id="rId91" o:title=""/>
            </v:shape>
            <o:OLEObject Type="Embed" ProgID="Equation.DSMT4" ShapeID="_x0000_i1469" DrawAspect="Content" ObjectID="_1590497669" r:id="rId245"/>
          </w:object>
        </w:r>
        <w:r w:rsidRPr="00B033E2">
          <w:t xml:space="preserve"> </w:t>
        </w:r>
        <w:proofErr w:type="gramStart"/>
        <w:r>
          <w:t>i</w:t>
        </w:r>
        <w:r w:rsidRPr="00B033E2">
          <w:t>s</w:t>
        </w:r>
        <w:proofErr w:type="gramEnd"/>
        <w:r w:rsidRPr="00B033E2">
          <w:t xml:space="preserve"> the length of bend </w:t>
        </w:r>
        <w:r w:rsidRPr="00221F29">
          <w:rPr>
            <w:position w:val="-6"/>
          </w:rPr>
          <w:object w:dxaOrig="200" w:dyaOrig="220" w14:anchorId="2963D535">
            <v:shape id="_x0000_i1470" type="#_x0000_t75" style="width:10.7pt;height:10.7pt" o:ole="">
              <v:imagedata r:id="rId93" o:title=""/>
            </v:shape>
            <o:OLEObject Type="Embed" ProgID="Equation.DSMT4" ShapeID="_x0000_i1470" DrawAspect="Content" ObjectID="_1590497670" r:id="rId246"/>
          </w:object>
        </w:r>
        <w:r w:rsidRPr="00B033E2">
          <w:t xml:space="preserve"> in segment </w:t>
        </w:r>
        <w:r w:rsidRPr="00B033E2">
          <w:rPr>
            <w:position w:val="-6"/>
          </w:rPr>
          <w:object w:dxaOrig="180" w:dyaOrig="220" w14:anchorId="75F7105E">
            <v:shape id="_x0000_i1471" type="#_x0000_t75" style="width:9.9pt;height:11.1pt" o:ole="">
              <v:imagedata r:id="rId65" o:title=""/>
            </v:shape>
            <o:OLEObject Type="Embed" ProgID="Equation.DSMT4" ShapeID="_x0000_i1471" DrawAspect="Content" ObjectID="_1590497671" r:id="rId247"/>
          </w:object>
        </w:r>
        <w:r w:rsidRPr="00B033E2">
          <w:t>,</w:t>
        </w:r>
      </w:moveTo>
    </w:p>
    <w:p w14:paraId="09A1284F" w14:textId="77777777" w:rsidR="00903BDD" w:rsidRDefault="00903BDD" w:rsidP="00903BDD">
      <w:pPr>
        <w:pStyle w:val="BodyText"/>
        <w:spacing w:line="276" w:lineRule="auto"/>
        <w:rPr>
          <w:moveTo w:id="546" w:author="Michael Colvin" w:date="2018-06-14T15:09:00Z"/>
        </w:rPr>
      </w:pPr>
      <w:moveTo w:id="547" w:author="Michael Colvin" w:date="2018-06-14T15:09:00Z">
        <w:r w:rsidRPr="00B033E2">
          <w:rPr>
            <w:position w:val="-6"/>
          </w:rPr>
          <w:object w:dxaOrig="220" w:dyaOrig="260" w14:anchorId="223BD63E">
            <v:shape id="_x0000_i1472" type="#_x0000_t75" style="width:11.1pt;height:13.45pt" o:ole="">
              <v:imagedata r:id="rId76" o:title=""/>
            </v:shape>
            <o:OLEObject Type="Embed" ProgID="Equation.DSMT4" ShapeID="_x0000_i1472" DrawAspect="Content" ObjectID="_1590497672" r:id="rId248"/>
          </w:object>
        </w:r>
        <w:r w:rsidRPr="00B033E2">
          <w:t xml:space="preserve"> </w:t>
        </w:r>
        <w:proofErr w:type="gramStart"/>
        <w:r>
          <w:t>i</w:t>
        </w:r>
        <w:r w:rsidRPr="00B033E2">
          <w:t>s</w:t>
        </w:r>
        <w:proofErr w:type="gramEnd"/>
        <w:r w:rsidRPr="00B033E2">
          <w:t xml:space="preserve"> the set of</w:t>
        </w:r>
        <w:r>
          <w:t xml:space="preserve"> indices for</w:t>
        </w:r>
        <w:r w:rsidRPr="00B033E2">
          <w:t xml:space="preserve"> all sampled bends in </w:t>
        </w:r>
        <w:r w:rsidRPr="00B033E2">
          <w:rPr>
            <w:noProof/>
          </w:rPr>
          <w:t>segment</w:t>
        </w:r>
        <w:r w:rsidRPr="00B033E2">
          <w:t xml:space="preserve"> </w:t>
        </w:r>
        <w:r w:rsidRPr="00B033E2">
          <w:rPr>
            <w:position w:val="-6"/>
          </w:rPr>
          <w:object w:dxaOrig="180" w:dyaOrig="220" w14:anchorId="6C96D82B">
            <v:shape id="_x0000_i1473" type="#_x0000_t75" style="width:9.9pt;height:11.1pt" o:ole="">
              <v:imagedata r:id="rId78" o:title=""/>
            </v:shape>
            <o:OLEObject Type="Embed" ProgID="Equation.DSMT4" ShapeID="_x0000_i1473" DrawAspect="Content" ObjectID="_1590497673" r:id="rId249"/>
          </w:object>
        </w:r>
        <w:r>
          <w:t>,</w:t>
        </w:r>
      </w:moveTo>
    </w:p>
    <w:p w14:paraId="0694121B" w14:textId="77777777" w:rsidR="00903BDD" w:rsidRDefault="00903BDD" w:rsidP="00903BDD">
      <w:pPr>
        <w:pStyle w:val="BodyText"/>
        <w:spacing w:line="276" w:lineRule="auto"/>
        <w:rPr>
          <w:moveTo w:id="548" w:author="Michael Colvin" w:date="2018-06-14T15:09:00Z"/>
        </w:rPr>
      </w:pPr>
      <w:moveTo w:id="549" w:author="Michael Colvin" w:date="2018-06-14T15:09:00Z">
        <w:r w:rsidRPr="00221F29">
          <w:rPr>
            <w:position w:val="-6"/>
          </w:rPr>
          <w:object w:dxaOrig="200" w:dyaOrig="220" w14:anchorId="71EFED0B">
            <v:shape id="_x0000_i1474" type="#_x0000_t75" style="width:10.7pt;height:10.7pt" o:ole="">
              <v:imagedata r:id="rId98" o:title=""/>
            </v:shape>
            <o:OLEObject Type="Embed" ProgID="Equation.DSMT4" ShapeID="_x0000_i1474" DrawAspect="Content" ObjectID="_1590497674" r:id="rId250"/>
          </w:object>
        </w:r>
        <w:r>
          <w:t xml:space="preserve"> </w:t>
        </w:r>
        <w:proofErr w:type="gramStart"/>
        <w:r>
          <w:t>and</w:t>
        </w:r>
        <w:proofErr w:type="gramEnd"/>
        <w:r>
          <w:t xml:space="preserve"> </w:t>
        </w:r>
        <w:r w:rsidRPr="00221F29">
          <w:rPr>
            <w:position w:val="-10"/>
          </w:rPr>
          <w:object w:dxaOrig="200" w:dyaOrig="300" w14:anchorId="1C65AFEA">
            <v:shape id="_x0000_i1475" type="#_x0000_t75" style="width:10.7pt;height:15.8pt" o:ole="">
              <v:imagedata r:id="rId100" o:title=""/>
            </v:shape>
            <o:OLEObject Type="Embed" ProgID="Equation.DSMT4" ShapeID="_x0000_i1475" DrawAspect="Content" ObjectID="_1590497675" r:id="rId251"/>
          </w:object>
        </w:r>
        <w:r>
          <w:t xml:space="preserve"> index sampled bends within a segment, and</w:t>
        </w:r>
      </w:moveTo>
    </w:p>
    <w:p w14:paraId="79873A25" w14:textId="77777777" w:rsidR="00903BDD" w:rsidRDefault="00903BDD" w:rsidP="00903BDD">
      <w:pPr>
        <w:pStyle w:val="BodyText"/>
        <w:spacing w:line="276" w:lineRule="auto"/>
        <w:rPr>
          <w:moveTo w:id="550" w:author="Michael Colvin" w:date="2018-06-14T15:09:00Z"/>
        </w:rPr>
      </w:pPr>
      <w:moveTo w:id="551" w:author="Michael Colvin" w:date="2018-06-14T15:09:00Z">
        <w:r w:rsidRPr="00B033E2">
          <w:rPr>
            <w:position w:val="-6"/>
          </w:rPr>
          <w:object w:dxaOrig="180" w:dyaOrig="220" w14:anchorId="041A73A9">
            <v:shape id="_x0000_i1476" type="#_x0000_t75" style="width:9.9pt;height:11.1pt" o:ole="">
              <v:imagedata r:id="rId82" o:title=""/>
            </v:shape>
            <o:OLEObject Type="Embed" ProgID="Equation.DSMT4" ShapeID="_x0000_i1476" DrawAspect="Content" ObjectID="_1590497676" r:id="rId252"/>
          </w:object>
        </w:r>
        <w:r w:rsidRPr="00B033E2">
          <w:t xml:space="preserve"> </w:t>
        </w:r>
        <w:proofErr w:type="gramStart"/>
        <w:r w:rsidRPr="00B033E2">
          <w:t>indexe</w:t>
        </w:r>
        <w:r>
          <w:t>s</w:t>
        </w:r>
        <w:proofErr w:type="gramEnd"/>
        <w:r>
          <w:t xml:space="preserve"> segment.</w:t>
        </w:r>
      </w:moveTo>
    </w:p>
    <w:p w14:paraId="53CEA150" w14:textId="77777777" w:rsidR="00903BDD" w:rsidRDefault="00903BDD" w:rsidP="00903BDD">
      <w:pPr>
        <w:pStyle w:val="BodyText"/>
        <w:spacing w:line="276" w:lineRule="auto"/>
        <w:ind w:firstLine="0"/>
        <w:rPr>
          <w:moveTo w:id="552" w:author="Michael Colvin" w:date="2018-06-14T15:09:00Z"/>
        </w:rPr>
      </w:pPr>
    </w:p>
    <w:p w14:paraId="390F6E47" w14:textId="77777777" w:rsidR="00903BDD" w:rsidRPr="00B033E2" w:rsidRDefault="00903BDD" w:rsidP="00903BDD">
      <w:pPr>
        <w:pStyle w:val="BodyText"/>
        <w:spacing w:line="276" w:lineRule="auto"/>
        <w:ind w:firstLine="0"/>
        <w:rPr>
          <w:moveTo w:id="553" w:author="Michael Colvin" w:date="2018-06-14T15:09:00Z"/>
        </w:rPr>
      </w:pPr>
      <w:moveTo w:id="554" w:author="Michael Colvin" w:date="2018-06-14T15:09:00Z">
        <w:r w:rsidRPr="00B033E2">
          <w:t>The weighted mean density is then calculated as the sum of each bend density multiplied by its weight</w:t>
        </w:r>
        <w:r>
          <w:t>, or</w:t>
        </w:r>
        <w:r w:rsidRPr="00B033E2">
          <w:t xml:space="preserve"> </w:t>
        </w:r>
      </w:moveTo>
    </w:p>
    <w:p w14:paraId="20066912" w14:textId="77777777" w:rsidR="00903BDD" w:rsidRPr="00B033E2" w:rsidRDefault="00903BDD" w:rsidP="00903BDD">
      <w:pPr>
        <w:pStyle w:val="EquationNumbered"/>
        <w:rPr>
          <w:moveTo w:id="555" w:author="Michael Colvin" w:date="2018-06-14T15:09:00Z"/>
        </w:rPr>
      </w:pPr>
      <w:moveTo w:id="556" w:author="Michael Colvin" w:date="2018-06-14T15:09:00Z">
        <w:r w:rsidRPr="00B033E2">
          <w:tab/>
        </w:r>
        <w:r w:rsidRPr="00F56E43">
          <w:rPr>
            <w:position w:val="-30"/>
          </w:rPr>
          <w:object w:dxaOrig="2400" w:dyaOrig="580" w14:anchorId="05D3D119">
            <v:shape id="_x0000_i1477" type="#_x0000_t75" style="width:119.45pt;height:29.25pt" o:ole="">
              <v:imagedata r:id="rId103" o:title=""/>
            </v:shape>
            <o:OLEObject Type="Embed" ProgID="Equation.DSMT4" ShapeID="_x0000_i1477" DrawAspect="Content" ObjectID="_1590497677" r:id="rId253"/>
          </w:object>
        </w:r>
        <w:r>
          <w:t xml:space="preserve"> </w:t>
        </w:r>
        <w:r>
          <w:tab/>
          <w:t>(4</w:t>
        </w:r>
        <w:r w:rsidRPr="00B033E2">
          <w:t>)</w:t>
        </w:r>
      </w:moveTo>
    </w:p>
    <w:p w14:paraId="30F991C2" w14:textId="77777777" w:rsidR="00903BDD" w:rsidRPr="00B033E2" w:rsidRDefault="00903BDD" w:rsidP="00903BDD">
      <w:pPr>
        <w:pStyle w:val="BodyText"/>
        <w:spacing w:line="276" w:lineRule="auto"/>
        <w:ind w:firstLine="0"/>
        <w:rPr>
          <w:moveTo w:id="557" w:author="Michael Colvin" w:date="2018-06-14T15:09:00Z"/>
        </w:rPr>
      </w:pPr>
      <w:proofErr w:type="gramStart"/>
      <w:moveTo w:id="558" w:author="Michael Colvin" w:date="2018-06-14T15:09:00Z">
        <w:r w:rsidRPr="00B033E2">
          <w:t>where</w:t>
        </w:r>
        <w:proofErr w:type="gramEnd"/>
        <w:r w:rsidRPr="00B033E2">
          <w:t xml:space="preserve"> </w:t>
        </w:r>
      </w:moveTo>
    </w:p>
    <w:p w14:paraId="71599E7C" w14:textId="77777777" w:rsidR="00903BDD" w:rsidRPr="00B033E2" w:rsidRDefault="00903BDD" w:rsidP="00903BDD">
      <w:pPr>
        <w:pStyle w:val="BodyText"/>
        <w:spacing w:line="276" w:lineRule="auto"/>
        <w:rPr>
          <w:moveTo w:id="559" w:author="Michael Colvin" w:date="2018-06-14T15:09:00Z"/>
        </w:rPr>
      </w:pPr>
      <w:moveTo w:id="560" w:author="Michael Colvin" w:date="2018-06-14T15:09:00Z">
        <w:r w:rsidRPr="00B033E2">
          <w:rPr>
            <w:position w:val="-12"/>
          </w:rPr>
          <w:object w:dxaOrig="300" w:dyaOrig="420" w14:anchorId="2A095020">
            <v:shape id="_x0000_i1478" type="#_x0000_t75" style="width:15.8pt;height:20.2pt" o:ole="">
              <v:imagedata r:id="rId105" o:title=""/>
            </v:shape>
            <o:OLEObject Type="Embed" ProgID="Equation.DSMT4" ShapeID="_x0000_i1478" DrawAspect="Content" ObjectID="_1590497678" r:id="rId254"/>
          </w:object>
        </w:r>
        <w:r w:rsidRPr="00B033E2">
          <w:t xml:space="preserve"> </w:t>
        </w:r>
        <w:proofErr w:type="gramStart"/>
        <w:r>
          <w:t>i</w:t>
        </w:r>
        <w:r w:rsidRPr="00B033E2">
          <w:t>s</w:t>
        </w:r>
        <w:proofErr w:type="gramEnd"/>
        <w:r w:rsidRPr="00B033E2">
          <w:t xml:space="preserve"> the estimated segment density</w:t>
        </w:r>
        <w:r>
          <w:t xml:space="preserve"> of segment </w:t>
        </w:r>
        <w:r w:rsidRPr="00A55384">
          <w:rPr>
            <w:position w:val="-6"/>
          </w:rPr>
          <w:object w:dxaOrig="180" w:dyaOrig="220" w14:anchorId="42539D43">
            <v:shape id="_x0000_i1479" type="#_x0000_t75" style="width:9.9pt;height:11.1pt" o:ole="">
              <v:imagedata r:id="rId107" o:title=""/>
            </v:shape>
            <o:OLEObject Type="Embed" ProgID="Equation.DSMT4" ShapeID="_x0000_i1479" DrawAspect="Content" ObjectID="_1590497679" r:id="rId255"/>
          </w:object>
        </w:r>
        <w:r>
          <w:t>,</w:t>
        </w:r>
      </w:moveTo>
    </w:p>
    <w:p w14:paraId="1621E12D" w14:textId="77777777" w:rsidR="00903BDD" w:rsidRPr="00B033E2" w:rsidRDefault="00903BDD" w:rsidP="00903BDD">
      <w:pPr>
        <w:pStyle w:val="BodyText"/>
        <w:spacing w:line="276" w:lineRule="auto"/>
        <w:rPr>
          <w:moveTo w:id="561" w:author="Michael Colvin" w:date="2018-06-14T15:09:00Z"/>
        </w:rPr>
      </w:pPr>
      <w:moveTo w:id="562" w:author="Michael Colvin" w:date="2018-06-14T15:09:00Z">
        <w:r w:rsidRPr="00221F29">
          <w:rPr>
            <w:position w:val="-14"/>
          </w:rPr>
          <w:object w:dxaOrig="420" w:dyaOrig="380" w14:anchorId="1CC4F1AD">
            <v:shape id="_x0000_i1480" type="#_x0000_t75" style="width:20.2pt;height:18.6pt" o:ole="">
              <v:imagedata r:id="rId109" o:title=""/>
            </v:shape>
            <o:OLEObject Type="Embed" ProgID="Equation.DSMT4" ShapeID="_x0000_i1480" DrawAspect="Content" ObjectID="_1590497680" r:id="rId256"/>
          </w:object>
        </w:r>
        <w:r w:rsidRPr="00B033E2">
          <w:t xml:space="preserve"> </w:t>
        </w:r>
        <w:proofErr w:type="gramStart"/>
        <w:r>
          <w:t>i</w:t>
        </w:r>
        <w:r w:rsidRPr="00B033E2">
          <w:t>s</w:t>
        </w:r>
        <w:proofErr w:type="gramEnd"/>
        <w:r w:rsidRPr="00B033E2">
          <w:t xml:space="preserve"> the weight of</w:t>
        </w:r>
        <w:r>
          <w:t xml:space="preserve"> sampled</w:t>
        </w:r>
        <w:r w:rsidRPr="00B033E2">
          <w:t xml:space="preserve"> bend </w:t>
        </w:r>
        <w:r w:rsidRPr="00221F29">
          <w:rPr>
            <w:position w:val="-10"/>
          </w:rPr>
          <w:object w:dxaOrig="200" w:dyaOrig="300" w14:anchorId="4A78479F">
            <v:shape id="_x0000_i1481" type="#_x0000_t75" style="width:10.7pt;height:15.8pt" o:ole="">
              <v:imagedata r:id="rId111" o:title=""/>
            </v:shape>
            <o:OLEObject Type="Embed" ProgID="Equation.DSMT4" ShapeID="_x0000_i1481" DrawAspect="Content" ObjectID="_1590497681" r:id="rId257"/>
          </w:object>
        </w:r>
        <w:r w:rsidRPr="00B033E2">
          <w:t xml:space="preserve"> in </w:t>
        </w:r>
        <w:r w:rsidRPr="00B033E2">
          <w:rPr>
            <w:noProof/>
          </w:rPr>
          <w:t>segment</w:t>
        </w:r>
        <w:r w:rsidRPr="00B033E2">
          <w:t xml:space="preserve"> </w:t>
        </w:r>
        <w:r w:rsidRPr="00B033E2">
          <w:rPr>
            <w:position w:val="-6"/>
          </w:rPr>
          <w:object w:dxaOrig="180" w:dyaOrig="220" w14:anchorId="03608D6F">
            <v:shape id="_x0000_i1482" type="#_x0000_t75" style="width:9.9pt;height:11.1pt" o:ole="">
              <v:imagedata r:id="rId65" o:title=""/>
            </v:shape>
            <o:OLEObject Type="Embed" ProgID="Equation.DSMT4" ShapeID="_x0000_i1482" DrawAspect="Content" ObjectID="_1590497682" r:id="rId258"/>
          </w:object>
        </w:r>
        <w:r w:rsidRPr="00B033E2">
          <w:t>,</w:t>
        </w:r>
      </w:moveTo>
    </w:p>
    <w:p w14:paraId="2CC84501" w14:textId="77777777" w:rsidR="00903BDD" w:rsidRPr="00B033E2" w:rsidRDefault="00903BDD" w:rsidP="00903BDD">
      <w:pPr>
        <w:pStyle w:val="BodyText"/>
        <w:spacing w:line="276" w:lineRule="auto"/>
        <w:rPr>
          <w:moveTo w:id="563" w:author="Michael Colvin" w:date="2018-06-14T15:09:00Z"/>
        </w:rPr>
      </w:pPr>
      <w:moveTo w:id="564" w:author="Michael Colvin" w:date="2018-06-14T15:09:00Z">
        <w:r w:rsidRPr="00F56E43">
          <w:rPr>
            <w:position w:val="-14"/>
          </w:rPr>
          <w:object w:dxaOrig="440" w:dyaOrig="420" w14:anchorId="2A1E99AB">
            <v:shape id="_x0000_i1483" type="#_x0000_t75" style="width:21.75pt;height:20.95pt" o:ole="">
              <v:imagedata r:id="rId114" o:title=""/>
            </v:shape>
            <o:OLEObject Type="Embed" ProgID="Equation.DSMT4" ShapeID="_x0000_i1483" DrawAspect="Content" ObjectID="_1590497683" r:id="rId259"/>
          </w:object>
        </w:r>
        <w:r w:rsidRPr="00B033E2">
          <w:t xml:space="preserve"> </w:t>
        </w:r>
        <w:proofErr w:type="gramStart"/>
        <w:r>
          <w:t>i</w:t>
        </w:r>
        <w:r w:rsidRPr="00B033E2">
          <w:t>s</w:t>
        </w:r>
        <w:proofErr w:type="gramEnd"/>
        <w:r w:rsidRPr="00B033E2">
          <w:t xml:space="preserve"> the estimated pallid sturgeon abundance of bend </w:t>
        </w:r>
        <w:r w:rsidRPr="00221F29">
          <w:rPr>
            <w:position w:val="-10"/>
          </w:rPr>
          <w:object w:dxaOrig="200" w:dyaOrig="300" w14:anchorId="72F9ED64">
            <v:shape id="_x0000_i1484" type="#_x0000_t75" style="width:10.7pt;height:15.8pt" o:ole="">
              <v:imagedata r:id="rId116" o:title=""/>
            </v:shape>
            <o:OLEObject Type="Embed" ProgID="Equation.DSMT4" ShapeID="_x0000_i1484" DrawAspect="Content" ObjectID="_1590497684" r:id="rId260"/>
          </w:object>
        </w:r>
        <w:r w:rsidRPr="00B033E2">
          <w:t xml:space="preserve"> in </w:t>
        </w:r>
        <w:r w:rsidRPr="00B033E2">
          <w:rPr>
            <w:noProof/>
          </w:rPr>
          <w:t>segment</w:t>
        </w:r>
        <w:r w:rsidRPr="00B033E2">
          <w:t xml:space="preserve"> </w:t>
        </w:r>
        <w:r w:rsidRPr="00B033E2">
          <w:rPr>
            <w:position w:val="-6"/>
          </w:rPr>
          <w:object w:dxaOrig="180" w:dyaOrig="220" w14:anchorId="7914FEF9">
            <v:shape id="_x0000_i1485" type="#_x0000_t75" style="width:9.9pt;height:11.1pt" o:ole="">
              <v:imagedata r:id="rId118" o:title=""/>
            </v:shape>
            <o:OLEObject Type="Embed" ProgID="Equation.DSMT4" ShapeID="_x0000_i1485" DrawAspect="Content" ObjectID="_1590497685" r:id="rId261"/>
          </w:object>
        </w:r>
        <w:r w:rsidRPr="00B033E2">
          <w:t>,</w:t>
        </w:r>
      </w:moveTo>
    </w:p>
    <w:p w14:paraId="1A0C000C" w14:textId="77777777" w:rsidR="00903BDD" w:rsidRDefault="00903BDD" w:rsidP="00903BDD">
      <w:pPr>
        <w:pStyle w:val="BodyText"/>
        <w:spacing w:line="276" w:lineRule="auto"/>
        <w:rPr>
          <w:moveTo w:id="565" w:author="Michael Colvin" w:date="2018-06-14T15:09:00Z"/>
        </w:rPr>
      </w:pPr>
      <w:moveTo w:id="566" w:author="Michael Colvin" w:date="2018-06-14T15:09:00Z">
        <w:r w:rsidRPr="00F56E43">
          <w:rPr>
            <w:position w:val="-14"/>
          </w:rPr>
          <w:object w:dxaOrig="400" w:dyaOrig="380" w14:anchorId="35869B28">
            <v:shape id="_x0000_i1486" type="#_x0000_t75" style="width:19.4pt;height:19.4pt" o:ole="">
              <v:imagedata r:id="rId120" o:title=""/>
            </v:shape>
            <o:OLEObject Type="Embed" ProgID="Equation.DSMT4" ShapeID="_x0000_i1486" DrawAspect="Content" ObjectID="_1590497686" r:id="rId262"/>
          </w:object>
        </w:r>
        <w:r w:rsidRPr="00B033E2">
          <w:t xml:space="preserve"> </w:t>
        </w:r>
        <w:proofErr w:type="gramStart"/>
        <w:r>
          <w:t>is</w:t>
        </w:r>
        <w:proofErr w:type="gramEnd"/>
        <w:r>
          <w:t xml:space="preserve"> the length in RKM of </w:t>
        </w:r>
        <w:r w:rsidRPr="00B033E2">
          <w:t xml:space="preserve">bend </w:t>
        </w:r>
        <w:r w:rsidRPr="00221F29">
          <w:rPr>
            <w:position w:val="-10"/>
          </w:rPr>
          <w:object w:dxaOrig="200" w:dyaOrig="300" w14:anchorId="07FB1B63">
            <v:shape id="_x0000_i1487" type="#_x0000_t75" style="width:10.7pt;height:15.8pt" o:ole="">
              <v:imagedata r:id="rId122" o:title=""/>
            </v:shape>
            <o:OLEObject Type="Embed" ProgID="Equation.DSMT4" ShapeID="_x0000_i1487" DrawAspect="Content" ObjectID="_1590497687" r:id="rId263"/>
          </w:object>
        </w:r>
        <w:r w:rsidRPr="00B033E2">
          <w:t xml:space="preserve"> in segment </w:t>
        </w:r>
        <w:r w:rsidRPr="00B033E2">
          <w:rPr>
            <w:position w:val="-6"/>
          </w:rPr>
          <w:object w:dxaOrig="180" w:dyaOrig="220" w14:anchorId="47564DE0">
            <v:shape id="_x0000_i1488" type="#_x0000_t75" style="width:9.9pt;height:11.1pt" o:ole="">
              <v:imagedata r:id="rId118" o:title=""/>
            </v:shape>
            <o:OLEObject Type="Embed" ProgID="Equation.DSMT4" ShapeID="_x0000_i1488" DrawAspect="Content" ObjectID="_1590497688" r:id="rId264"/>
          </w:object>
        </w:r>
        <w:r w:rsidRPr="00B033E2">
          <w:t>,</w:t>
        </w:r>
      </w:moveTo>
    </w:p>
    <w:p w14:paraId="596A872D" w14:textId="77777777" w:rsidR="00903BDD" w:rsidRPr="00B033E2" w:rsidRDefault="00903BDD" w:rsidP="00903BDD">
      <w:pPr>
        <w:pStyle w:val="BodyText"/>
        <w:spacing w:line="276" w:lineRule="auto"/>
        <w:rPr>
          <w:moveTo w:id="567" w:author="Michael Colvin" w:date="2018-06-14T15:09:00Z"/>
        </w:rPr>
      </w:pPr>
      <w:moveTo w:id="568" w:author="Michael Colvin" w:date="2018-06-14T15:09:00Z">
        <w:r w:rsidRPr="00B033E2">
          <w:rPr>
            <w:position w:val="-6"/>
          </w:rPr>
          <w:object w:dxaOrig="220" w:dyaOrig="260" w14:anchorId="54F66AF5">
            <v:shape id="_x0000_i1489" type="#_x0000_t75" style="width:11.1pt;height:13.45pt" o:ole="">
              <v:imagedata r:id="rId76" o:title=""/>
            </v:shape>
            <o:OLEObject Type="Embed" ProgID="Equation.DSMT4" ShapeID="_x0000_i1489" DrawAspect="Content" ObjectID="_1590497689" r:id="rId265"/>
          </w:object>
        </w:r>
        <w:r w:rsidRPr="00B033E2">
          <w:t xml:space="preserve"> </w:t>
        </w:r>
        <w:proofErr w:type="gramStart"/>
        <w:r>
          <w:t>i</w:t>
        </w:r>
        <w:r w:rsidRPr="00B033E2">
          <w:t>s</w:t>
        </w:r>
        <w:proofErr w:type="gramEnd"/>
        <w:r w:rsidRPr="00B033E2">
          <w:t xml:space="preserve"> the set of</w:t>
        </w:r>
        <w:r>
          <w:t xml:space="preserve"> indices for</w:t>
        </w:r>
        <w:r w:rsidRPr="00B033E2">
          <w:t xml:space="preserve"> all sampled bends in </w:t>
        </w:r>
        <w:r w:rsidRPr="00B033E2">
          <w:rPr>
            <w:noProof/>
          </w:rPr>
          <w:t>segment</w:t>
        </w:r>
        <w:r w:rsidRPr="00B033E2">
          <w:t xml:space="preserve"> </w:t>
        </w:r>
        <w:r w:rsidRPr="00B033E2">
          <w:rPr>
            <w:position w:val="-6"/>
          </w:rPr>
          <w:object w:dxaOrig="180" w:dyaOrig="220" w14:anchorId="0C721804">
            <v:shape id="_x0000_i1490" type="#_x0000_t75" style="width:9.9pt;height:11.1pt" o:ole="">
              <v:imagedata r:id="rId78" o:title=""/>
            </v:shape>
            <o:OLEObject Type="Embed" ProgID="Equation.DSMT4" ShapeID="_x0000_i1490" DrawAspect="Content" ObjectID="_1590497690" r:id="rId266"/>
          </w:object>
        </w:r>
        <w:r>
          <w:t>,</w:t>
        </w:r>
      </w:moveTo>
    </w:p>
    <w:p w14:paraId="66D0B9BD" w14:textId="77777777" w:rsidR="00903BDD" w:rsidRPr="00B033E2" w:rsidRDefault="00903BDD" w:rsidP="00903BDD">
      <w:pPr>
        <w:pStyle w:val="BodyText"/>
        <w:spacing w:line="276" w:lineRule="auto"/>
        <w:rPr>
          <w:moveTo w:id="569" w:author="Michael Colvin" w:date="2018-06-14T15:09:00Z"/>
        </w:rPr>
      </w:pPr>
      <w:moveTo w:id="570" w:author="Michael Colvin" w:date="2018-06-14T15:09:00Z">
        <w:r w:rsidRPr="00221F29">
          <w:rPr>
            <w:position w:val="-10"/>
          </w:rPr>
          <w:object w:dxaOrig="200" w:dyaOrig="300" w14:anchorId="10101138">
            <v:shape id="_x0000_i1491" type="#_x0000_t75" style="width:10.7pt;height:15.8pt" o:ole="">
              <v:imagedata r:id="rId127" o:title=""/>
            </v:shape>
            <o:OLEObject Type="Embed" ProgID="Equation.DSMT4" ShapeID="_x0000_i1491" DrawAspect="Content" ObjectID="_1590497691" r:id="rId267"/>
          </w:object>
        </w:r>
        <w:r w:rsidRPr="00B033E2">
          <w:t xml:space="preserve"> </w:t>
        </w:r>
        <w:proofErr w:type="gramStart"/>
        <w:r w:rsidRPr="00B033E2">
          <w:t>indexe</w:t>
        </w:r>
        <w:r>
          <w:t>s</w:t>
        </w:r>
        <w:proofErr w:type="gramEnd"/>
        <w:r w:rsidRPr="00B033E2">
          <w:t xml:space="preserve"> </w:t>
        </w:r>
        <w:r>
          <w:t xml:space="preserve">sampled </w:t>
        </w:r>
        <w:r w:rsidRPr="00B033E2">
          <w:t>bend</w:t>
        </w:r>
        <w:r>
          <w:t>s within a segment</w:t>
        </w:r>
        <w:r w:rsidRPr="00B033E2">
          <w:t xml:space="preserve">, and </w:t>
        </w:r>
      </w:moveTo>
    </w:p>
    <w:p w14:paraId="7072732E" w14:textId="77777777" w:rsidR="00903BDD" w:rsidRPr="00B033E2" w:rsidRDefault="00903BDD" w:rsidP="00903BDD">
      <w:pPr>
        <w:pStyle w:val="BodyText"/>
        <w:spacing w:line="276" w:lineRule="auto"/>
        <w:rPr>
          <w:moveTo w:id="571" w:author="Michael Colvin" w:date="2018-06-14T15:09:00Z"/>
        </w:rPr>
      </w:pPr>
      <w:moveTo w:id="572" w:author="Michael Colvin" w:date="2018-06-14T15:09:00Z">
        <w:r w:rsidRPr="00B033E2">
          <w:rPr>
            <w:position w:val="-6"/>
          </w:rPr>
          <w:object w:dxaOrig="180" w:dyaOrig="220" w14:anchorId="53715AEC">
            <v:shape id="_x0000_i1492" type="#_x0000_t75" style="width:9.9pt;height:11.1pt" o:ole="">
              <v:imagedata r:id="rId118" o:title=""/>
            </v:shape>
            <o:OLEObject Type="Embed" ProgID="Equation.DSMT4" ShapeID="_x0000_i1492" DrawAspect="Content" ObjectID="_1590497692" r:id="rId268"/>
          </w:object>
        </w:r>
        <w:r w:rsidRPr="00B033E2">
          <w:t xml:space="preserve"> </w:t>
        </w:r>
        <w:proofErr w:type="gramStart"/>
        <w:r w:rsidRPr="00B033E2">
          <w:t>indexe</w:t>
        </w:r>
        <w:r>
          <w:t>s</w:t>
        </w:r>
        <w:proofErr w:type="gramEnd"/>
        <w:r w:rsidRPr="00B033E2">
          <w:t xml:space="preserve"> segment.</w:t>
        </w:r>
      </w:moveTo>
    </w:p>
    <w:p w14:paraId="71B99EA6" w14:textId="77777777" w:rsidR="00903BDD" w:rsidRDefault="00903BDD" w:rsidP="00903BDD">
      <w:pPr>
        <w:pStyle w:val="BodyText"/>
        <w:spacing w:line="276" w:lineRule="auto"/>
        <w:rPr>
          <w:moveTo w:id="573" w:author="Michael Colvin" w:date="2018-06-14T15:09:00Z"/>
        </w:rPr>
      </w:pPr>
    </w:p>
    <w:p w14:paraId="790838B8" w14:textId="77777777" w:rsidR="00903BDD" w:rsidRDefault="00903BDD" w:rsidP="00903BDD">
      <w:pPr>
        <w:pStyle w:val="BodyText"/>
        <w:spacing w:line="276" w:lineRule="auto"/>
        <w:ind w:firstLine="0"/>
        <w:rPr>
          <w:moveTo w:id="574" w:author="Michael Colvin" w:date="2018-06-14T15:09:00Z"/>
        </w:rPr>
      </w:pPr>
      <w:moveTo w:id="575" w:author="Michael Colvin" w:date="2018-06-14T15:09:00Z">
        <w:r>
          <w:t>Notably, the weighted mean approach for estimating segment density is equivalent to summing the sampled bend abundance estimates together and dividing by the total length of the sampled bends within the river segment</w:t>
        </w:r>
        <w:r w:rsidRPr="00B033E2">
          <w:t xml:space="preserve">  </w:t>
        </w:r>
        <w:r>
          <w:t>(add all within segment sampled bend lengths together), or</w:t>
        </w:r>
      </w:moveTo>
    </w:p>
    <w:p w14:paraId="4B74D2C5" w14:textId="77777777" w:rsidR="00903BDD" w:rsidRDefault="00903BDD" w:rsidP="00903BDD">
      <w:pPr>
        <w:pStyle w:val="EquationNumbered"/>
        <w:rPr>
          <w:moveTo w:id="576" w:author="Michael Colvin" w:date="2018-06-14T15:09:00Z"/>
        </w:rPr>
      </w:pPr>
      <w:moveTo w:id="577" w:author="Michael Colvin" w:date="2018-06-14T15:09:00Z">
        <w:r>
          <w:t xml:space="preserve">        </w:t>
        </w:r>
        <w:r>
          <w:tab/>
        </w:r>
        <w:r w:rsidRPr="00F56E43">
          <w:rPr>
            <w:position w:val="-50"/>
          </w:rPr>
          <w:object w:dxaOrig="1260" w:dyaOrig="1140" w14:anchorId="3EB9F7CF">
            <v:shape id="_x0000_i1493" type="#_x0000_t75" style="width:62.9pt;height:56.95pt" o:ole="">
              <v:imagedata r:id="rId130" o:title=""/>
            </v:shape>
            <o:OLEObject Type="Embed" ProgID="Equation.DSMT4" ShapeID="_x0000_i1493" DrawAspect="Content" ObjectID="_1590497693" r:id="rId269"/>
          </w:object>
        </w:r>
        <w:r>
          <w:t>,</w:t>
        </w:r>
        <w:r>
          <w:tab/>
          <w:t>(5)</w:t>
        </w:r>
      </w:moveTo>
    </w:p>
    <w:p w14:paraId="5BC6A702" w14:textId="77777777" w:rsidR="00903BDD" w:rsidRPr="00B033E2" w:rsidRDefault="00903BDD" w:rsidP="00903BDD">
      <w:pPr>
        <w:pStyle w:val="BodyText"/>
        <w:spacing w:line="276" w:lineRule="auto"/>
        <w:ind w:firstLine="0"/>
        <w:rPr>
          <w:moveTo w:id="578" w:author="Michael Colvin" w:date="2018-06-14T15:09:00Z"/>
        </w:rPr>
      </w:pPr>
      <w:proofErr w:type="gramStart"/>
      <w:moveTo w:id="579" w:author="Michael Colvin" w:date="2018-06-14T15:09:00Z">
        <w:r>
          <w:t>where</w:t>
        </w:r>
        <w:proofErr w:type="gramEnd"/>
        <w:r>
          <w:t xml:space="preserve"> all variables are as defined in equation (4) above.  </w:t>
        </w:r>
        <w:r w:rsidRPr="00B033E2">
          <w:t xml:space="preserve">The weighted mean estimated segment density </w:t>
        </w:r>
        <w:proofErr w:type="gramStart"/>
        <w:r w:rsidRPr="00B033E2">
          <w:t xml:space="preserve">is then </w:t>
        </w:r>
        <w:r>
          <w:t>used</w:t>
        </w:r>
        <w:proofErr w:type="gramEnd"/>
        <w:r>
          <w:t xml:space="preserve"> to</w:t>
        </w:r>
        <w:r w:rsidRPr="00B033E2">
          <w:t xml:space="preserve"> estimate abundance in the same way it was for the arithmetic mean: by multiplying the estimated segment density by the length of the segment in river kilometers</w:t>
        </w:r>
        <w:r>
          <w:t>.</w:t>
        </w:r>
      </w:moveTo>
    </w:p>
    <w:p w14:paraId="6F01D097" w14:textId="77777777" w:rsidR="00903BDD" w:rsidRDefault="00903BDD" w:rsidP="00903BDD">
      <w:pPr>
        <w:pStyle w:val="EquationNumbered"/>
        <w:rPr>
          <w:moveTo w:id="580" w:author="Michael Colvin" w:date="2018-06-14T15:09:00Z"/>
        </w:rPr>
      </w:pPr>
      <w:moveTo w:id="581" w:author="Michael Colvin" w:date="2018-06-14T15:09:00Z">
        <w:r w:rsidRPr="00B033E2">
          <w:tab/>
        </w:r>
        <w:r w:rsidRPr="00A55384">
          <w:object w:dxaOrig="1200" w:dyaOrig="420" w14:anchorId="7F64A580">
            <v:shape id="_x0000_i1494" type="#_x0000_t75" style="width:60.15pt;height:20.2pt" o:ole="">
              <v:imagedata r:id="rId132" o:title=""/>
            </v:shape>
            <o:OLEObject Type="Embed" ProgID="Equation.DSMT4" ShapeID="_x0000_i1494" DrawAspect="Content" ObjectID="_1590497694" r:id="rId270"/>
          </w:object>
        </w:r>
        <w:r>
          <w:tab/>
          <w:t>(6)</w:t>
        </w:r>
      </w:moveTo>
    </w:p>
    <w:p w14:paraId="33AC1B08" w14:textId="77777777" w:rsidR="00903BDD" w:rsidRDefault="00903BDD" w:rsidP="00903BDD">
      <w:pPr>
        <w:pStyle w:val="EquationNumbered"/>
        <w:tabs>
          <w:tab w:val="clear" w:pos="10080"/>
          <w:tab w:val="right" w:pos="9990"/>
        </w:tabs>
        <w:spacing w:line="276" w:lineRule="auto"/>
        <w:rPr>
          <w:moveTo w:id="582" w:author="Michael Colvin" w:date="2018-06-14T15:09:00Z"/>
        </w:rPr>
      </w:pPr>
      <w:proofErr w:type="gramStart"/>
      <w:moveTo w:id="583" w:author="Michael Colvin" w:date="2018-06-14T15:09:00Z">
        <w:r>
          <w:t>where</w:t>
        </w:r>
        <w:proofErr w:type="gramEnd"/>
      </w:moveTo>
    </w:p>
    <w:p w14:paraId="6C95C437" w14:textId="77777777" w:rsidR="00903BDD" w:rsidRDefault="00903BDD" w:rsidP="00903BDD">
      <w:pPr>
        <w:pStyle w:val="BodyText"/>
        <w:spacing w:line="276" w:lineRule="auto"/>
        <w:rPr>
          <w:moveTo w:id="584" w:author="Michael Colvin" w:date="2018-06-14T15:09:00Z"/>
        </w:rPr>
      </w:pPr>
      <w:moveTo w:id="585" w:author="Michael Colvin" w:date="2018-06-14T15:09:00Z">
        <w:r w:rsidRPr="00B033E2">
          <w:rPr>
            <w:position w:val="-12"/>
          </w:rPr>
          <w:object w:dxaOrig="340" w:dyaOrig="420" w14:anchorId="532E0F84">
            <v:shape id="_x0000_i1495" type="#_x0000_t75" style="width:18.2pt;height:20.2pt" o:ole="">
              <v:imagedata r:id="rId55" o:title=""/>
            </v:shape>
            <o:OLEObject Type="Embed" ProgID="Equation.DSMT4" ShapeID="_x0000_i1495" DrawAspect="Content" ObjectID="_1590497695" r:id="rId271"/>
          </w:object>
        </w:r>
        <w:r w:rsidRPr="00B033E2">
          <w:t xml:space="preserve"> </w:t>
        </w:r>
        <w:proofErr w:type="gramStart"/>
        <w:r>
          <w:t>i</w:t>
        </w:r>
        <w:r w:rsidRPr="00B033E2">
          <w:t>s</w:t>
        </w:r>
        <w:proofErr w:type="gramEnd"/>
        <w:r w:rsidRPr="00B033E2">
          <w:t xml:space="preserve"> the estimated segment abundance</w:t>
        </w:r>
        <w:r>
          <w:t xml:space="preserve"> of segment </w:t>
        </w:r>
        <w:r w:rsidRPr="00A55384">
          <w:rPr>
            <w:position w:val="-6"/>
          </w:rPr>
          <w:object w:dxaOrig="180" w:dyaOrig="220" w14:anchorId="29162A13">
            <v:shape id="_x0000_i1496" type="#_x0000_t75" style="width:9.9pt;height:11.1pt" o:ole="">
              <v:imagedata r:id="rId135" o:title=""/>
            </v:shape>
            <o:OLEObject Type="Embed" ProgID="Equation.DSMT4" ShapeID="_x0000_i1496" DrawAspect="Content" ObjectID="_1590497696" r:id="rId272"/>
          </w:object>
        </w:r>
        <w:r w:rsidRPr="00B033E2">
          <w:t>,</w:t>
        </w:r>
      </w:moveTo>
    </w:p>
    <w:p w14:paraId="489568AB" w14:textId="77777777" w:rsidR="00903BDD" w:rsidRDefault="00903BDD" w:rsidP="00903BDD">
      <w:pPr>
        <w:pStyle w:val="BodyText"/>
        <w:spacing w:line="276" w:lineRule="auto"/>
        <w:rPr>
          <w:moveTo w:id="586" w:author="Michael Colvin" w:date="2018-06-14T15:09:00Z"/>
        </w:rPr>
      </w:pPr>
      <w:moveTo w:id="587" w:author="Michael Colvin" w:date="2018-06-14T15:09:00Z">
        <w:r w:rsidRPr="00B033E2">
          <w:rPr>
            <w:position w:val="-12"/>
          </w:rPr>
          <w:object w:dxaOrig="300" w:dyaOrig="420" w14:anchorId="5258DCB0">
            <v:shape id="_x0000_i1497" type="#_x0000_t75" style="width:15.8pt;height:20.2pt" o:ole="">
              <v:imagedata r:id="rId105" o:title=""/>
            </v:shape>
            <o:OLEObject Type="Embed" ProgID="Equation.DSMT4" ShapeID="_x0000_i1497" DrawAspect="Content" ObjectID="_1590497697" r:id="rId273"/>
          </w:object>
        </w:r>
        <w:r w:rsidRPr="00B033E2">
          <w:t xml:space="preserve"> </w:t>
        </w:r>
        <w:proofErr w:type="gramStart"/>
        <w:r>
          <w:t>i</w:t>
        </w:r>
        <w:r w:rsidRPr="00B033E2">
          <w:t>s</w:t>
        </w:r>
        <w:proofErr w:type="gramEnd"/>
        <w:r w:rsidRPr="00B033E2">
          <w:t xml:space="preserve"> the estimated segment density</w:t>
        </w:r>
        <w:r>
          <w:t xml:space="preserve"> of segment </w:t>
        </w:r>
        <w:r w:rsidRPr="00A55384">
          <w:rPr>
            <w:position w:val="-6"/>
          </w:rPr>
          <w:object w:dxaOrig="180" w:dyaOrig="220" w14:anchorId="36173836">
            <v:shape id="_x0000_i1498" type="#_x0000_t75" style="width:9.9pt;height:11.1pt" o:ole="">
              <v:imagedata r:id="rId107" o:title=""/>
            </v:shape>
            <o:OLEObject Type="Embed" ProgID="Equation.DSMT4" ShapeID="_x0000_i1498" DrawAspect="Content" ObjectID="_1590497698" r:id="rId274"/>
          </w:object>
        </w:r>
        <w:r>
          <w:t xml:space="preserve"> calculated using equation (4), or equivalently (5),</w:t>
        </w:r>
      </w:moveTo>
    </w:p>
    <w:p w14:paraId="26DD372C" w14:textId="77777777" w:rsidR="00903BDD" w:rsidRDefault="00903BDD" w:rsidP="00903BDD">
      <w:pPr>
        <w:pStyle w:val="BodyText"/>
        <w:spacing w:line="276" w:lineRule="auto"/>
        <w:rPr>
          <w:moveTo w:id="588" w:author="Michael Colvin" w:date="2018-06-14T15:09:00Z"/>
        </w:rPr>
      </w:pPr>
      <w:moveTo w:id="589" w:author="Michael Colvin" w:date="2018-06-14T15:09:00Z">
        <w:r w:rsidRPr="00B033E2">
          <w:rPr>
            <w:position w:val="-12"/>
          </w:rPr>
          <w:object w:dxaOrig="279" w:dyaOrig="360" w14:anchorId="33D43527">
            <v:shape id="_x0000_i1499" type="#_x0000_t75" style="width:14.25pt;height:18.2pt" o:ole="">
              <v:imagedata r:id="rId57" o:title=""/>
            </v:shape>
            <o:OLEObject Type="Embed" ProgID="Equation.DSMT4" ShapeID="_x0000_i1499" DrawAspect="Content" ObjectID="_1590497699" r:id="rId275"/>
          </w:object>
        </w:r>
        <w:r w:rsidRPr="00B033E2">
          <w:t xml:space="preserve"> </w:t>
        </w:r>
        <w:proofErr w:type="gramStart"/>
        <w:r>
          <w:t>i</w:t>
        </w:r>
        <w:r w:rsidRPr="00B033E2">
          <w:t>s</w:t>
        </w:r>
        <w:proofErr w:type="gramEnd"/>
        <w:r w:rsidRPr="00B033E2">
          <w:t xml:space="preserve"> the total length (in </w:t>
        </w:r>
        <w:proofErr w:type="spellStart"/>
        <w:r w:rsidRPr="00B033E2">
          <w:t>rkm</w:t>
        </w:r>
        <w:proofErr w:type="spellEnd"/>
        <w:r w:rsidRPr="00B033E2">
          <w:t xml:space="preserve">) of </w:t>
        </w:r>
        <w:r w:rsidRPr="00B033E2">
          <w:rPr>
            <w:noProof/>
          </w:rPr>
          <w:t>segment</w:t>
        </w:r>
        <w:r w:rsidRPr="00B033E2">
          <w:t xml:space="preserve"> </w:t>
        </w:r>
        <w:r w:rsidRPr="00B033E2">
          <w:rPr>
            <w:position w:val="-6"/>
          </w:rPr>
          <w:object w:dxaOrig="180" w:dyaOrig="220" w14:anchorId="6F07E238">
            <v:shape id="_x0000_i1500" type="#_x0000_t75" style="width:9.9pt;height:11.1pt" o:ole="">
              <v:imagedata r:id="rId59" o:title=""/>
            </v:shape>
            <o:OLEObject Type="Embed" ProgID="Equation.DSMT4" ShapeID="_x0000_i1500" DrawAspect="Content" ObjectID="_1590497700" r:id="rId276"/>
          </w:object>
        </w:r>
        <w:r>
          <w:t>, and</w:t>
        </w:r>
      </w:moveTo>
    </w:p>
    <w:p w14:paraId="0F9A5EAA" w14:textId="77777777" w:rsidR="00903BDD" w:rsidRDefault="00903BDD" w:rsidP="00903BDD">
      <w:pPr>
        <w:pStyle w:val="BodyText"/>
        <w:spacing w:line="276" w:lineRule="auto"/>
        <w:rPr>
          <w:moveTo w:id="590" w:author="Michael Colvin" w:date="2018-06-14T15:09:00Z"/>
        </w:rPr>
      </w:pPr>
      <w:moveTo w:id="591" w:author="Michael Colvin" w:date="2018-06-14T15:09:00Z">
        <w:r w:rsidRPr="00A55384">
          <w:rPr>
            <w:position w:val="-6"/>
          </w:rPr>
          <w:object w:dxaOrig="180" w:dyaOrig="220" w14:anchorId="1C7E825F">
            <v:shape id="_x0000_i1501" type="#_x0000_t75" style="width:9.9pt;height:11.1pt" o:ole="">
              <v:imagedata r:id="rId141" o:title=""/>
            </v:shape>
            <o:OLEObject Type="Embed" ProgID="Equation.DSMT4" ShapeID="_x0000_i1501" DrawAspect="Content" ObjectID="_1590497701" r:id="rId277"/>
          </w:object>
        </w:r>
        <w:proofErr w:type="gramStart"/>
        <w:r>
          <w:t>indexes</w:t>
        </w:r>
        <w:proofErr w:type="gramEnd"/>
        <w:r>
          <w:t xml:space="preserve"> segment.</w:t>
        </w:r>
      </w:moveTo>
    </w:p>
    <w:p w14:paraId="302E64C5" w14:textId="77777777" w:rsidR="00903BDD" w:rsidRDefault="00903BDD" w:rsidP="00903BDD">
      <w:pPr>
        <w:pStyle w:val="BodyText"/>
        <w:spacing w:line="276" w:lineRule="auto"/>
        <w:rPr>
          <w:moveTo w:id="592" w:author="Michael Colvin" w:date="2018-06-14T15:09:00Z"/>
        </w:rPr>
      </w:pPr>
    </w:p>
    <w:p w14:paraId="7EDC9834" w14:textId="77777777" w:rsidR="00903BDD" w:rsidRDefault="00903BDD" w:rsidP="00903BDD">
      <w:pPr>
        <w:pStyle w:val="Heading6"/>
        <w:rPr>
          <w:moveTo w:id="593" w:author="Michael Colvin" w:date="2018-06-14T15:09:00Z"/>
        </w:rPr>
      </w:pPr>
      <w:moveTo w:id="594" w:author="Michael Colvin" w:date="2018-06-14T15:09:00Z">
        <w:r>
          <w:t>Associated Uncertainties</w:t>
        </w:r>
      </w:moveTo>
    </w:p>
    <w:p w14:paraId="6FC7FD65" w14:textId="77777777" w:rsidR="00903BDD" w:rsidRDefault="00903BDD" w:rsidP="00903BDD">
      <w:pPr>
        <w:spacing w:line="276" w:lineRule="auto"/>
        <w:rPr>
          <w:moveTo w:id="595" w:author="Michael Colvin" w:date="2018-06-14T15:09:00Z"/>
        </w:rPr>
      </w:pPr>
      <w:moveTo w:id="596" w:author="Michael Colvin" w:date="2018-06-14T15:09:00Z">
        <w:r>
          <w:t>For the M</w:t>
        </w:r>
        <w:r w:rsidRPr="00882328">
          <w:rPr>
            <w:vertAlign w:val="subscript"/>
          </w:rPr>
          <w:t>0</w:t>
        </w:r>
        <w:r>
          <w:t xml:space="preserve"> and M</w:t>
        </w:r>
        <w:r w:rsidRPr="00882328">
          <w:rPr>
            <w:vertAlign w:val="subscript"/>
          </w:rPr>
          <w:t>t</w:t>
        </w:r>
        <w:r>
          <w:t xml:space="preserve"> estimators the segment-level standard error was calculated using the delta method </w:t>
        </w:r>
        <w:r>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instrText xml:space="preserve"> ADDIN EN.CITE </w:instrText>
        </w:r>
        <w:r>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instrText xml:space="preserve"> ADDIN EN.CITE.DATA </w:instrText>
        </w:r>
        <w:r>
          <w:fldChar w:fldCharType="end"/>
        </w:r>
        <w:r>
          <w:fldChar w:fldCharType="separate"/>
        </w:r>
        <w:r>
          <w:t>(Powell, 2007; Powell and Gale, 2015)</w:t>
        </w:r>
        <w:r>
          <w:fldChar w:fldCharType="end"/>
        </w:r>
        <w:r>
          <w:t xml:space="preserve"> for both aggregation approaches. Since non-zero bend-level standard errors were not available for the MKA estimator (see </w:t>
        </w:r>
        <w:r w:rsidRPr="00882328">
          <w:rPr>
            <w:i/>
          </w:rPr>
          <w:t>Catch Effort</w:t>
        </w:r>
        <w:r>
          <w:t xml:space="preserve"> section above), segment-level standard errors were calculated using the variance of the bend-level densities under the given approach:</w:t>
        </w:r>
      </w:moveTo>
    </w:p>
    <w:p w14:paraId="66510B4B" w14:textId="77777777" w:rsidR="00903BDD" w:rsidRPr="00591D7E" w:rsidRDefault="00903BDD" w:rsidP="00903BDD">
      <w:pPr>
        <w:pStyle w:val="MTDisplayEquation"/>
        <w:rPr>
          <w:moveTo w:id="597" w:author="Michael Colvin" w:date="2018-06-14T15:09:00Z"/>
        </w:rPr>
      </w:pPr>
      <w:moveTo w:id="598" w:author="Michael Colvin" w:date="2018-06-14T15:09:00Z">
        <w:r>
          <w:tab/>
        </w:r>
        <w:r w:rsidRPr="00F56E43">
          <w:rPr>
            <w:position w:val="-30"/>
          </w:rPr>
          <w:object w:dxaOrig="3040" w:dyaOrig="660" w14:anchorId="3C5C2C16">
            <v:shape id="_x0000_i1502" type="#_x0000_t75" style="width:152.3pt;height:32.05pt" o:ole="">
              <v:imagedata r:id="rId143" o:title=""/>
            </v:shape>
            <o:OLEObject Type="Embed" ProgID="Equation.DSMT4" ShapeID="_x0000_i1502" DrawAspect="Content" ObjectID="_1590497702" r:id="rId278"/>
          </w:object>
        </w:r>
        <w:r>
          <w:tab/>
          <w:t>(7)</w:t>
        </w:r>
      </w:moveTo>
    </w:p>
    <w:p w14:paraId="4E2B22F9" w14:textId="77777777" w:rsidR="00903BDD" w:rsidRDefault="00903BDD" w:rsidP="00903BDD">
      <w:pPr>
        <w:pStyle w:val="EquationNumbered"/>
        <w:spacing w:line="276" w:lineRule="auto"/>
        <w:rPr>
          <w:moveTo w:id="599" w:author="Michael Colvin" w:date="2018-06-14T15:09:00Z"/>
        </w:rPr>
      </w:pPr>
      <w:proofErr w:type="gramStart"/>
      <w:moveTo w:id="600" w:author="Michael Colvin" w:date="2018-06-14T15:09:00Z">
        <w:r>
          <w:t>where</w:t>
        </w:r>
        <w:proofErr w:type="gramEnd"/>
      </w:moveTo>
    </w:p>
    <w:p w14:paraId="67E9856B" w14:textId="77777777" w:rsidR="00903BDD" w:rsidRDefault="00903BDD" w:rsidP="00903BDD">
      <w:pPr>
        <w:pStyle w:val="BodyText"/>
        <w:spacing w:line="276" w:lineRule="auto"/>
        <w:rPr>
          <w:moveTo w:id="601" w:author="Michael Colvin" w:date="2018-06-14T15:09:00Z"/>
        </w:rPr>
      </w:pPr>
      <w:moveTo w:id="602" w:author="Michael Colvin" w:date="2018-06-14T15:09:00Z">
        <w:r w:rsidRPr="00AB2582">
          <w:rPr>
            <w:position w:val="-14"/>
          </w:rPr>
          <w:object w:dxaOrig="940" w:dyaOrig="380" w14:anchorId="37141CF6">
            <v:shape id="_x0000_i1503" type="#_x0000_t75" style="width:46.9pt;height:18.55pt" o:ole="">
              <v:imagedata r:id="rId145" o:title=""/>
            </v:shape>
            <o:OLEObject Type="Embed" ProgID="Equation.DSMT4" ShapeID="_x0000_i1503" DrawAspect="Content" ObjectID="_1590497703" r:id="rId279"/>
          </w:object>
        </w:r>
        <w:r>
          <w:t xml:space="preserve"> </w:t>
        </w:r>
        <w:proofErr w:type="gramStart"/>
        <w:r>
          <w:t>is</w:t>
        </w:r>
        <w:proofErr w:type="gramEnd"/>
        <w:r>
          <w:t xml:space="preserve"> the variance of the sampled bend-level densities,</w:t>
        </w:r>
      </w:moveTo>
    </w:p>
    <w:p w14:paraId="04B04758" w14:textId="77777777" w:rsidR="00903BDD" w:rsidRDefault="00903BDD" w:rsidP="00903BDD">
      <w:pPr>
        <w:pStyle w:val="BodyText"/>
        <w:spacing w:line="276" w:lineRule="auto"/>
        <w:rPr>
          <w:moveTo w:id="603" w:author="Michael Colvin" w:date="2018-06-14T15:09:00Z"/>
        </w:rPr>
      </w:pPr>
      <w:moveTo w:id="604" w:author="Michael Colvin" w:date="2018-06-14T15:09:00Z">
        <w:r w:rsidRPr="00AB2582">
          <w:rPr>
            <w:position w:val="-14"/>
          </w:rPr>
          <w:object w:dxaOrig="380" w:dyaOrig="420" w14:anchorId="19A7E276">
            <v:shape id="_x0000_i1504" type="#_x0000_t75" style="width:18.55pt;height:21.8pt" o:ole="">
              <v:imagedata r:id="rId147" o:title=""/>
            </v:shape>
            <o:OLEObject Type="Embed" ProgID="Equation.DSMT4" ShapeID="_x0000_i1504" DrawAspect="Content" ObjectID="_1590497704" r:id="rId280"/>
          </w:object>
        </w:r>
        <w:r>
          <w:t xml:space="preserve"> </w:t>
        </w:r>
        <w:proofErr w:type="gramStart"/>
        <w:r>
          <w:t>is</w:t>
        </w:r>
        <w:proofErr w:type="gramEnd"/>
        <w:r>
          <w:t xml:space="preserve"> the estimated density of sampled bend </w:t>
        </w:r>
        <w:r w:rsidRPr="00AB2582">
          <w:rPr>
            <w:position w:val="-10"/>
          </w:rPr>
          <w:object w:dxaOrig="200" w:dyaOrig="300" w14:anchorId="58A77B38">
            <v:shape id="_x0000_i1505" type="#_x0000_t75" style="width:10.9pt;height:15.25pt" o:ole="">
              <v:imagedata r:id="rId149" o:title=""/>
            </v:shape>
            <o:OLEObject Type="Embed" ProgID="Equation.DSMT4" ShapeID="_x0000_i1505" DrawAspect="Content" ObjectID="_1590497705" r:id="rId281"/>
          </w:object>
        </w:r>
        <w:r>
          <w:t xml:space="preserve"> in segment </w:t>
        </w:r>
        <w:r w:rsidRPr="00480497">
          <w:rPr>
            <w:position w:val="-6"/>
          </w:rPr>
          <w:object w:dxaOrig="180" w:dyaOrig="220" w14:anchorId="2C2EEF95">
            <v:shape id="_x0000_i1506" type="#_x0000_t75" style="width:9.8pt;height:10.9pt" o:ole="">
              <v:imagedata r:id="rId151" o:title=""/>
            </v:shape>
            <o:OLEObject Type="Embed" ProgID="Equation.DSMT4" ShapeID="_x0000_i1506" DrawAspect="Content" ObjectID="_1590497706" r:id="rId282"/>
          </w:object>
        </w:r>
        <w:r>
          <w:t>,</w:t>
        </w:r>
      </w:moveTo>
    </w:p>
    <w:p w14:paraId="79ADBCE7" w14:textId="77777777" w:rsidR="00903BDD" w:rsidRDefault="00903BDD" w:rsidP="00903BDD">
      <w:pPr>
        <w:pStyle w:val="BodyText"/>
        <w:spacing w:line="276" w:lineRule="auto"/>
        <w:rPr>
          <w:moveTo w:id="605" w:author="Michael Colvin" w:date="2018-06-14T15:09:00Z"/>
        </w:rPr>
      </w:pPr>
      <w:moveTo w:id="606" w:author="Michael Colvin" w:date="2018-06-14T15:09:00Z">
        <w:r w:rsidRPr="00480497">
          <w:rPr>
            <w:position w:val="-12"/>
          </w:rPr>
          <w:object w:dxaOrig="300" w:dyaOrig="420" w14:anchorId="1FA9F19C">
            <v:shape id="_x0000_i1507" type="#_x0000_t75" style="width:15.25pt;height:20.75pt" o:ole="">
              <v:imagedata r:id="rId153" o:title=""/>
            </v:shape>
            <o:OLEObject Type="Embed" ProgID="Equation.DSMT4" ShapeID="_x0000_i1507" DrawAspect="Content" ObjectID="_1590497707" r:id="rId283"/>
          </w:object>
        </w:r>
        <w:r>
          <w:t xml:space="preserve"> </w:t>
        </w:r>
        <w:proofErr w:type="gramStart"/>
        <w:r>
          <w:t>is</w:t>
        </w:r>
        <w:proofErr w:type="gramEnd"/>
        <w:r>
          <w:t xml:space="preserve"> the estimated segment density of segment </w:t>
        </w:r>
        <w:r w:rsidRPr="00480497">
          <w:rPr>
            <w:position w:val="-6"/>
          </w:rPr>
          <w:object w:dxaOrig="180" w:dyaOrig="220" w14:anchorId="55A6B647">
            <v:shape id="_x0000_i1508" type="#_x0000_t75" style="width:9.8pt;height:10.9pt" o:ole="">
              <v:imagedata r:id="rId155" o:title=""/>
            </v:shape>
            <o:OLEObject Type="Embed" ProgID="Equation.DSMT4" ShapeID="_x0000_i1508" DrawAspect="Content" ObjectID="_1590497708" r:id="rId284"/>
          </w:object>
        </w:r>
        <w:r>
          <w:t xml:space="preserve"> calculated under the chosen approach,</w:t>
        </w:r>
      </w:moveTo>
    </w:p>
    <w:p w14:paraId="1934E421" w14:textId="77777777" w:rsidR="00903BDD" w:rsidRDefault="00903BDD" w:rsidP="00903BDD">
      <w:pPr>
        <w:pStyle w:val="BodyText"/>
        <w:spacing w:line="276" w:lineRule="auto"/>
        <w:ind w:left="1170" w:hanging="450"/>
        <w:rPr>
          <w:moveTo w:id="607" w:author="Michael Colvin" w:date="2018-06-14T15:09:00Z"/>
        </w:rPr>
      </w:pPr>
      <w:moveTo w:id="608" w:author="Michael Colvin" w:date="2018-06-14T15:09:00Z">
        <w:r w:rsidRPr="00AB2582">
          <w:rPr>
            <w:position w:val="-14"/>
          </w:rPr>
          <w:object w:dxaOrig="400" w:dyaOrig="380" w14:anchorId="77AB9C01">
            <v:shape id="_x0000_i1509" type="#_x0000_t75" style="width:19.65pt;height:18.55pt" o:ole="">
              <v:imagedata r:id="rId157" o:title=""/>
            </v:shape>
            <o:OLEObject Type="Embed" ProgID="Equation.DSMT4" ShapeID="_x0000_i1509" DrawAspect="Content" ObjectID="_1590497709" r:id="rId285"/>
          </w:object>
        </w:r>
        <w:r>
          <w:t xml:space="preserve"> </w:t>
        </w:r>
        <w:proofErr w:type="gramStart"/>
        <w:r>
          <w:t>is</w:t>
        </w:r>
        <w:proofErr w:type="gramEnd"/>
        <w:r>
          <w:t xml:space="preserve"> the weight for </w:t>
        </w:r>
        <w:r w:rsidRPr="00AB2582">
          <w:rPr>
            <w:position w:val="-14"/>
          </w:rPr>
          <w:object w:dxaOrig="380" w:dyaOrig="420" w14:anchorId="0D8CC6E1">
            <v:shape id="_x0000_i1510" type="#_x0000_t75" style="width:18.55pt;height:21.8pt" o:ole="">
              <v:imagedata r:id="rId159" o:title=""/>
            </v:shape>
            <o:OLEObject Type="Embed" ProgID="Equation.DSMT4" ShapeID="_x0000_i1510" DrawAspect="Content" ObjectID="_1590497710" r:id="rId286"/>
          </w:object>
        </w:r>
        <w:r>
          <w:t xml:space="preserve"> with </w:t>
        </w:r>
        <w:r w:rsidRPr="00AB2582">
          <w:rPr>
            <w:position w:val="-14"/>
          </w:rPr>
          <w:object w:dxaOrig="1520" w:dyaOrig="380" w14:anchorId="6CB66A98">
            <v:shape id="_x0000_i1511" type="#_x0000_t75" style="width:76.35pt;height:18.55pt" o:ole="">
              <v:imagedata r:id="rId161" o:title=""/>
            </v:shape>
            <o:OLEObject Type="Embed" ProgID="Equation.DSMT4" ShapeID="_x0000_i1511" DrawAspect="Content" ObjectID="_1590497711" r:id="rId287"/>
          </w:object>
        </w:r>
        <w:r>
          <w:t xml:space="preserve"> for the arithmetic mean approach and </w:t>
        </w:r>
        <w:r w:rsidRPr="00AB2582">
          <w:rPr>
            <w:position w:val="-14"/>
          </w:rPr>
          <w:object w:dxaOrig="999" w:dyaOrig="380" w14:anchorId="2D2446A6">
            <v:shape id="_x0000_i1512" type="#_x0000_t75" style="width:49.1pt;height:18.55pt" o:ole="">
              <v:imagedata r:id="rId163" o:title=""/>
            </v:shape>
            <o:OLEObject Type="Embed" ProgID="Equation.DSMT4" ShapeID="_x0000_i1512" DrawAspect="Content" ObjectID="_1590497712" r:id="rId288"/>
          </w:object>
        </w:r>
        <w:r>
          <w:t xml:space="preserve"> for the weighted mean approach,</w:t>
        </w:r>
      </w:moveTo>
    </w:p>
    <w:p w14:paraId="1D20835B" w14:textId="77777777" w:rsidR="00903BDD" w:rsidRDefault="00903BDD" w:rsidP="00903BDD">
      <w:pPr>
        <w:pStyle w:val="BodyText"/>
        <w:spacing w:line="276" w:lineRule="auto"/>
        <w:rPr>
          <w:moveTo w:id="609" w:author="Michael Colvin" w:date="2018-06-14T15:09:00Z"/>
          <w:noProof/>
        </w:rPr>
      </w:pPr>
      <w:moveTo w:id="610" w:author="Michael Colvin" w:date="2018-06-14T15:09:00Z">
        <w:r w:rsidRPr="00B033E2">
          <w:rPr>
            <w:position w:val="-12"/>
          </w:rPr>
          <w:object w:dxaOrig="700" w:dyaOrig="360" w14:anchorId="63B72AD7">
            <v:shape id="_x0000_i1513" type="#_x0000_t75" style="width:34.9pt;height:18.55pt" o:ole="">
              <v:imagedata r:id="rId72" o:title=""/>
            </v:shape>
            <o:OLEObject Type="Embed" ProgID="Equation.DSMT4" ShapeID="_x0000_i1513" DrawAspect="Content" ObjectID="_1590497713" r:id="rId289"/>
          </w:object>
        </w:r>
        <w:r w:rsidRPr="00B033E2">
          <w:t xml:space="preserve"> </w:t>
        </w:r>
        <w:r>
          <w:rPr>
            <w:noProof/>
          </w:rPr>
          <w:t>i</w:t>
        </w:r>
        <w:r w:rsidRPr="00B033E2">
          <w:rPr>
            <w:noProof/>
          </w:rPr>
          <w:t xml:space="preserve">s the number of sampled bends in segment </w:t>
        </w:r>
        <w:r w:rsidRPr="00B033E2">
          <w:rPr>
            <w:noProof/>
            <w:position w:val="-6"/>
          </w:rPr>
          <w:object w:dxaOrig="180" w:dyaOrig="220" w14:anchorId="04F36076">
            <v:shape id="_x0000_i1514" type="#_x0000_t75" style="width:9.8pt;height:10.9pt" o:ole="">
              <v:imagedata r:id="rId74" o:title=""/>
            </v:shape>
            <o:OLEObject Type="Embed" ProgID="Equation.DSMT4" ShapeID="_x0000_i1514" DrawAspect="Content" ObjectID="_1590497714" r:id="rId290"/>
          </w:object>
        </w:r>
        <w:r w:rsidRPr="00B033E2">
          <w:rPr>
            <w:noProof/>
          </w:rPr>
          <w:t>,</w:t>
        </w:r>
      </w:moveTo>
    </w:p>
    <w:p w14:paraId="035C0AD6" w14:textId="77777777" w:rsidR="00903BDD" w:rsidRDefault="00903BDD" w:rsidP="00903BDD">
      <w:pPr>
        <w:pStyle w:val="BodyText"/>
        <w:spacing w:line="276" w:lineRule="auto"/>
        <w:rPr>
          <w:moveTo w:id="611" w:author="Michael Colvin" w:date="2018-06-14T15:09:00Z"/>
        </w:rPr>
      </w:pPr>
      <w:moveTo w:id="612" w:author="Michael Colvin" w:date="2018-06-14T15:09:00Z">
        <w:r w:rsidRPr="00AB2582">
          <w:rPr>
            <w:position w:val="-14"/>
          </w:rPr>
          <w:object w:dxaOrig="420" w:dyaOrig="380" w14:anchorId="07C846FE">
            <v:shape id="_x0000_i1515" type="#_x0000_t75" style="width:21.8pt;height:18.55pt" o:ole="">
              <v:imagedata r:id="rId167" o:title=""/>
            </v:shape>
            <o:OLEObject Type="Embed" ProgID="Equation.DSMT4" ShapeID="_x0000_i1515" DrawAspect="Content" ObjectID="_1590497715" r:id="rId291"/>
          </w:object>
        </w:r>
        <w:r w:rsidRPr="00B033E2">
          <w:t xml:space="preserve"> </w:t>
        </w:r>
        <w:proofErr w:type="gramStart"/>
        <w:r>
          <w:t>i</w:t>
        </w:r>
        <w:r w:rsidRPr="00B033E2">
          <w:t>s</w:t>
        </w:r>
        <w:proofErr w:type="gramEnd"/>
        <w:r w:rsidRPr="00B033E2">
          <w:t xml:space="preserve"> the weight of</w:t>
        </w:r>
        <w:r>
          <w:t xml:space="preserve"> sampled</w:t>
        </w:r>
        <w:r w:rsidRPr="00B033E2">
          <w:t xml:space="preserve"> bend </w:t>
        </w:r>
        <w:r w:rsidRPr="00AB2582">
          <w:rPr>
            <w:position w:val="-10"/>
          </w:rPr>
          <w:object w:dxaOrig="200" w:dyaOrig="300" w14:anchorId="295833A0">
            <v:shape id="_x0000_i1516" type="#_x0000_t75" style="width:10.9pt;height:15.25pt" o:ole="">
              <v:imagedata r:id="rId169" o:title=""/>
            </v:shape>
            <o:OLEObject Type="Embed" ProgID="Equation.DSMT4" ShapeID="_x0000_i1516" DrawAspect="Content" ObjectID="_1590497716" r:id="rId292"/>
          </w:object>
        </w:r>
        <w:r w:rsidRPr="00B033E2">
          <w:t xml:space="preserve"> in </w:t>
        </w:r>
        <w:r w:rsidRPr="00B033E2">
          <w:rPr>
            <w:noProof/>
          </w:rPr>
          <w:t>segment</w:t>
        </w:r>
        <w:r w:rsidRPr="00B033E2">
          <w:t xml:space="preserve"> </w:t>
        </w:r>
        <w:r w:rsidRPr="00B033E2">
          <w:rPr>
            <w:position w:val="-6"/>
          </w:rPr>
          <w:object w:dxaOrig="180" w:dyaOrig="220" w14:anchorId="37C14131">
            <v:shape id="_x0000_i1517" type="#_x0000_t75" style="width:9.8pt;height:10.9pt" o:ole="">
              <v:imagedata r:id="rId65" o:title=""/>
            </v:shape>
            <o:OLEObject Type="Embed" ProgID="Equation.DSMT4" ShapeID="_x0000_i1517" DrawAspect="Content" ObjectID="_1590497717" r:id="rId293"/>
          </w:object>
        </w:r>
        <w:r>
          <w:t xml:space="preserve"> as calculated in equation (3), </w:t>
        </w:r>
      </w:moveTo>
    </w:p>
    <w:p w14:paraId="7D185FDF" w14:textId="77777777" w:rsidR="00903BDD" w:rsidRPr="00B033E2" w:rsidRDefault="00903BDD" w:rsidP="00903BDD">
      <w:pPr>
        <w:pStyle w:val="BodyText"/>
        <w:spacing w:line="276" w:lineRule="auto"/>
        <w:rPr>
          <w:moveTo w:id="613" w:author="Michael Colvin" w:date="2018-06-14T15:09:00Z"/>
        </w:rPr>
      </w:pPr>
      <w:moveTo w:id="614" w:author="Michael Colvin" w:date="2018-06-14T15:09:00Z">
        <w:r w:rsidRPr="00B033E2">
          <w:rPr>
            <w:position w:val="-6"/>
          </w:rPr>
          <w:object w:dxaOrig="220" w:dyaOrig="260" w14:anchorId="0BEEB3E5">
            <v:shape id="_x0000_i1518" type="#_x0000_t75" style="width:10.9pt;height:13.1pt" o:ole="">
              <v:imagedata r:id="rId76" o:title=""/>
            </v:shape>
            <o:OLEObject Type="Embed" ProgID="Equation.DSMT4" ShapeID="_x0000_i1518" DrawAspect="Content" ObjectID="_1590497718" r:id="rId294"/>
          </w:object>
        </w:r>
        <w:r w:rsidRPr="00B033E2">
          <w:t xml:space="preserve"> </w:t>
        </w:r>
        <w:proofErr w:type="gramStart"/>
        <w:r>
          <w:t>i</w:t>
        </w:r>
        <w:r w:rsidRPr="00B033E2">
          <w:t>s</w:t>
        </w:r>
        <w:proofErr w:type="gramEnd"/>
        <w:r w:rsidRPr="00B033E2">
          <w:t xml:space="preserve"> the set of</w:t>
        </w:r>
        <w:r>
          <w:t xml:space="preserve"> indices for</w:t>
        </w:r>
        <w:r w:rsidRPr="00B033E2">
          <w:t xml:space="preserve"> all sampled bends in </w:t>
        </w:r>
        <w:r w:rsidRPr="00B033E2">
          <w:rPr>
            <w:noProof/>
          </w:rPr>
          <w:t>segment</w:t>
        </w:r>
        <w:r w:rsidRPr="00B033E2">
          <w:t xml:space="preserve"> </w:t>
        </w:r>
        <w:r w:rsidRPr="00B033E2">
          <w:rPr>
            <w:position w:val="-6"/>
          </w:rPr>
          <w:object w:dxaOrig="180" w:dyaOrig="220" w14:anchorId="5F78096B">
            <v:shape id="_x0000_i1519" type="#_x0000_t75" style="width:9.8pt;height:10.9pt" o:ole="">
              <v:imagedata r:id="rId78" o:title=""/>
            </v:shape>
            <o:OLEObject Type="Embed" ProgID="Equation.DSMT4" ShapeID="_x0000_i1519" DrawAspect="Content" ObjectID="_1590497719" r:id="rId295"/>
          </w:object>
        </w:r>
        <w:r>
          <w:t>,</w:t>
        </w:r>
      </w:moveTo>
    </w:p>
    <w:p w14:paraId="2B22EDB1" w14:textId="77777777" w:rsidR="00903BDD" w:rsidRPr="00B033E2" w:rsidRDefault="00903BDD" w:rsidP="00903BDD">
      <w:pPr>
        <w:pStyle w:val="BodyText"/>
        <w:spacing w:line="276" w:lineRule="auto"/>
        <w:rPr>
          <w:moveTo w:id="615" w:author="Michael Colvin" w:date="2018-06-14T15:09:00Z"/>
        </w:rPr>
      </w:pPr>
      <w:moveTo w:id="616" w:author="Michael Colvin" w:date="2018-06-14T15:09:00Z">
        <w:r w:rsidRPr="00AB2582">
          <w:rPr>
            <w:position w:val="-10"/>
          </w:rPr>
          <w:object w:dxaOrig="200" w:dyaOrig="300" w14:anchorId="1B0E34AD">
            <v:shape id="_x0000_i1520" type="#_x0000_t75" style="width:10.9pt;height:15.25pt" o:ole="">
              <v:imagedata r:id="rId174" o:title=""/>
            </v:shape>
            <o:OLEObject Type="Embed" ProgID="Equation.DSMT4" ShapeID="_x0000_i1520" DrawAspect="Content" ObjectID="_1590497720" r:id="rId296"/>
          </w:object>
        </w:r>
        <w:r w:rsidRPr="00B033E2">
          <w:t xml:space="preserve"> </w:t>
        </w:r>
        <w:proofErr w:type="gramStart"/>
        <w:r w:rsidRPr="00B033E2">
          <w:t>indexe</w:t>
        </w:r>
        <w:r>
          <w:t>s</w:t>
        </w:r>
        <w:proofErr w:type="gramEnd"/>
        <w:r>
          <w:t xml:space="preserve"> sampled</w:t>
        </w:r>
        <w:r w:rsidRPr="00B033E2">
          <w:t xml:space="preserve"> bend</w:t>
        </w:r>
        <w:r>
          <w:t>s within a segment</w:t>
        </w:r>
        <w:r w:rsidRPr="00B033E2">
          <w:t xml:space="preserve">, and </w:t>
        </w:r>
      </w:moveTo>
    </w:p>
    <w:p w14:paraId="7605668E" w14:textId="77777777" w:rsidR="00903BDD" w:rsidRPr="00B033E2" w:rsidRDefault="00903BDD" w:rsidP="00903BDD">
      <w:pPr>
        <w:pStyle w:val="BodyText"/>
        <w:spacing w:line="276" w:lineRule="auto"/>
        <w:rPr>
          <w:moveTo w:id="617" w:author="Michael Colvin" w:date="2018-06-14T15:09:00Z"/>
        </w:rPr>
      </w:pPr>
      <w:moveTo w:id="618" w:author="Michael Colvin" w:date="2018-06-14T15:09:00Z">
        <w:r w:rsidRPr="00B033E2">
          <w:rPr>
            <w:position w:val="-6"/>
          </w:rPr>
          <w:object w:dxaOrig="180" w:dyaOrig="220" w14:anchorId="0B078C6B">
            <v:shape id="_x0000_i1521" type="#_x0000_t75" style="width:9.8pt;height:10.9pt" o:ole="">
              <v:imagedata r:id="rId118" o:title=""/>
            </v:shape>
            <o:OLEObject Type="Embed" ProgID="Equation.DSMT4" ShapeID="_x0000_i1521" DrawAspect="Content" ObjectID="_1590497721" r:id="rId297"/>
          </w:object>
        </w:r>
        <w:r w:rsidRPr="00B033E2">
          <w:t xml:space="preserve"> </w:t>
        </w:r>
        <w:proofErr w:type="gramStart"/>
        <w:r w:rsidRPr="00B033E2">
          <w:t>indexe</w:t>
        </w:r>
        <w:r>
          <w:t>s</w:t>
        </w:r>
        <w:proofErr w:type="gramEnd"/>
        <w:r w:rsidRPr="00B033E2">
          <w:t xml:space="preserve"> segment.</w:t>
        </w:r>
      </w:moveTo>
    </w:p>
    <w:p w14:paraId="483C4BD3" w14:textId="77777777" w:rsidR="00903BDD" w:rsidRDefault="00903BDD" w:rsidP="00903BDD">
      <w:pPr>
        <w:pStyle w:val="BodyText"/>
        <w:spacing w:line="276" w:lineRule="auto"/>
        <w:ind w:firstLine="0"/>
        <w:rPr>
          <w:moveTo w:id="619" w:author="Michael Colvin" w:date="2018-06-14T15:09:00Z"/>
        </w:rPr>
      </w:pPr>
      <w:moveTo w:id="620" w:author="Michael Colvin" w:date="2018-06-14T15:09:00Z">
        <w:r>
          <w:t xml:space="preserve">The segment-level MKA estimator standard error </w:t>
        </w:r>
        <w:proofErr w:type="gramStart"/>
        <w:r>
          <w:t>is then calculated</w:t>
        </w:r>
        <w:proofErr w:type="gramEnd"/>
        <w:r>
          <w:t xml:space="preserve"> as the square root of the variance.</w:t>
        </w:r>
      </w:moveTo>
    </w:p>
    <w:p w14:paraId="4C35A968" w14:textId="77777777" w:rsidR="00903BDD" w:rsidRPr="00C40A3E" w:rsidRDefault="00903BDD" w:rsidP="00903BDD">
      <w:pPr>
        <w:rPr>
          <w:moveTo w:id="621" w:author="Michael Colvin" w:date="2018-06-14T15:09:00Z"/>
        </w:rPr>
      </w:pPr>
    </w:p>
    <w:p w14:paraId="41B0C6C2" w14:textId="77777777" w:rsidR="00903BDD" w:rsidRPr="003D377F" w:rsidRDefault="00903BDD" w:rsidP="00903BDD">
      <w:pPr>
        <w:pStyle w:val="Heading4"/>
        <w:rPr>
          <w:moveTo w:id="622" w:author="Michael Colvin" w:date="2018-06-14T15:09:00Z"/>
          <w:sz w:val="28"/>
          <w:szCs w:val="28"/>
        </w:rPr>
      </w:pPr>
      <w:moveTo w:id="623" w:author="Michael Colvin" w:date="2018-06-14T15:09:00Z">
        <w:r w:rsidRPr="003D377F">
          <w:rPr>
            <w:sz w:val="28"/>
            <w:szCs w:val="28"/>
          </w:rPr>
          <w:t>Basin-Level Abundance Estimates</w:t>
        </w:r>
      </w:moveTo>
    </w:p>
    <w:p w14:paraId="35C5E15C" w14:textId="77777777" w:rsidR="00903BDD" w:rsidRPr="00B033E2" w:rsidRDefault="00903BDD" w:rsidP="00903BDD">
      <w:pPr>
        <w:pStyle w:val="BodyText"/>
        <w:spacing w:line="276" w:lineRule="auto"/>
        <w:ind w:firstLine="0"/>
        <w:rPr>
          <w:moveTo w:id="624" w:author="Michael Colvin" w:date="2018-06-14T15:09:00Z"/>
        </w:rPr>
      </w:pPr>
      <w:moveTo w:id="625" w:author="Michael Colvin" w:date="2018-06-14T15:09:00Z">
        <w:r w:rsidRPr="00B033E2">
          <w:t>Basin</w:t>
        </w:r>
        <w:r>
          <w:t>-</w:t>
        </w:r>
        <w:r w:rsidRPr="00B033E2">
          <w:t xml:space="preserve">level abundances </w:t>
        </w:r>
        <w:proofErr w:type="gramStart"/>
        <w:r w:rsidRPr="00B033E2">
          <w:t>were used</w:t>
        </w:r>
        <w:proofErr w:type="gramEnd"/>
        <w:r w:rsidRPr="00B033E2">
          <w:t xml:space="preserve"> to </w:t>
        </w:r>
        <w:r>
          <w:t>compare</w:t>
        </w:r>
        <w:r w:rsidRPr="00B033E2">
          <w:t xml:space="preserve"> monitoring designs.  </w:t>
        </w:r>
        <w:r>
          <w:t>Annual b</w:t>
        </w:r>
        <w:r w:rsidRPr="00B033E2">
          <w:t>asin</w:t>
        </w:r>
        <w:r>
          <w:t>-</w:t>
        </w:r>
        <w:r w:rsidRPr="00B033E2">
          <w:t xml:space="preserve">level abundance </w:t>
        </w:r>
        <w:proofErr w:type="gramStart"/>
        <w:r w:rsidRPr="00B033E2">
          <w:t>was estimated</w:t>
        </w:r>
        <w:proofErr w:type="gramEnd"/>
        <w:r w:rsidRPr="00B033E2">
          <w:t xml:space="preserve"> by summing</w:t>
        </w:r>
        <w:r>
          <w:t xml:space="preserve"> annual</w:t>
        </w:r>
        <w:r w:rsidRPr="00B033E2">
          <w:t xml:space="preserve"> segment</w:t>
        </w:r>
        <w:r>
          <w:t>-</w:t>
        </w:r>
        <w:r w:rsidRPr="00B033E2">
          <w:t>level abundance</w:t>
        </w:r>
        <w:r>
          <w:t xml:space="preserve"> estimates within basin.</w:t>
        </w:r>
        <w:r w:rsidRPr="00B033E2">
          <w:t xml:space="preserve"> </w:t>
        </w:r>
        <w:r>
          <w:t xml:space="preserve"> For any years in which one or more segment level abundances </w:t>
        </w:r>
        <w:proofErr w:type="gramStart"/>
        <w:r>
          <w:t>could not be estimated</w:t>
        </w:r>
        <w:proofErr w:type="gramEnd"/>
        <w:r>
          <w:t xml:space="preserve"> (e.g., non-convergence of estimator), the weighted mean of the available segment-level densities were used as an estimate for basin-level density and then expanded to an abundance estimate (see </w:t>
        </w:r>
        <w:r w:rsidRPr="002D59CF">
          <w:t>previous section</w:t>
        </w:r>
        <w:r>
          <w:t xml:space="preserve"> for details on this approach).  If there was a year in which abundances estimates for all the segments within the basin failed, then the basin-level abundance estimate also failed during that year.  A</w:t>
        </w:r>
        <w:r w:rsidRPr="00B033E2">
          <w:t>ss</w:t>
        </w:r>
        <w:r>
          <w:t xml:space="preserve">ociated standard errors around each basin-level abundance estimate </w:t>
        </w:r>
        <w:proofErr w:type="gramStart"/>
        <w:r>
          <w:t>was</w:t>
        </w:r>
        <w:r w:rsidRPr="00B033E2">
          <w:t xml:space="preserve"> calculated</w:t>
        </w:r>
        <w:proofErr w:type="gramEnd"/>
        <w:r w:rsidRPr="00B033E2">
          <w:t xml:space="preserve"> using the</w:t>
        </w:r>
        <w:r>
          <w:t xml:space="preserve"> first order</w:t>
        </w:r>
        <w:r w:rsidRPr="00B033E2">
          <w:t xml:space="preserve"> delta method to combine varying sources of uncertainty </w:t>
        </w:r>
        <w:r w:rsidRPr="00B033E2">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instrText xml:space="preserve"> ADDIN EN.CITE </w:instrText>
        </w:r>
        <w:r>
          <w:fldChar w:fldCharType="begin">
            <w:fldData xml:space="preserve">PEVuZE5vdGU+PENpdGU+PEF1dGhvcj5Qb3dlbGw8L0F1dGhvcj48WWVhcj4yMDA3PC9ZZWFyPjxS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</w:fldData>
          </w:fldChar>
        </w:r>
        <w:r>
          <w:instrText xml:space="preserve"> ADDIN EN.CITE.DATA </w:instrText>
        </w:r>
        <w:r>
          <w:fldChar w:fldCharType="end"/>
        </w:r>
        <w:r w:rsidRPr="00B033E2">
          <w:fldChar w:fldCharType="separate"/>
        </w:r>
        <w:r>
          <w:rPr>
            <w:noProof/>
          </w:rPr>
          <w:t>(Powell, 2007; Powell and Gale, 2015)</w:t>
        </w:r>
        <w:r w:rsidRPr="00B033E2">
          <w:fldChar w:fldCharType="end"/>
        </w:r>
        <w:r>
          <w:t>.</w:t>
        </w:r>
      </w:moveTo>
    </w:p>
    <w:moveToRangeEnd w:id="470"/>
    <w:p w14:paraId="4BE831B0" w14:textId="77777777" w:rsidR="00F0271B" w:rsidRDefault="00F0271B" w:rsidP="00304E1B">
      <w:pPr>
        <w:jc w:val="left"/>
      </w:pPr>
    </w:p>
    <w:p w14:paraId="3258E1FC" w14:textId="77777777" w:rsidR="00903BDD" w:rsidRDefault="00903BDD" w:rsidP="00903BDD">
      <w:pPr>
        <w:pStyle w:val="Heading4"/>
        <w:rPr>
          <w:moveTo w:id="626" w:author="Michael Colvin" w:date="2018-06-14T15:08:00Z"/>
          <w:sz w:val="28"/>
          <w:szCs w:val="28"/>
        </w:rPr>
      </w:pPr>
      <w:moveToRangeStart w:id="627" w:author="Michael Colvin" w:date="2018-06-14T15:08:00Z" w:name="move516752241"/>
      <w:moveTo w:id="628" w:author="Michael Colvin" w:date="2018-06-14T15:08:00Z">
        <w:r w:rsidRPr="00F544BF">
          <w:rPr>
            <w:sz w:val="28"/>
            <w:szCs w:val="28"/>
          </w:rPr>
          <w:t>Trend Estimators</w:t>
        </w:r>
      </w:moveTo>
    </w:p>
    <w:p w14:paraId="16E23D17" w14:textId="77777777" w:rsidR="00903BDD" w:rsidRPr="00F544BF" w:rsidRDefault="00903BDD" w:rsidP="00903BDD">
      <w:pPr>
        <w:rPr>
          <w:moveTo w:id="629" w:author="Michael Colvin" w:date="2018-06-14T15:08:00Z"/>
        </w:rPr>
      </w:pPr>
      <w:moveTo w:id="630" w:author="Michael Colvin" w:date="2018-06-14T15:08:00Z">
        <w:r>
          <w:rPr>
            <w:bCs/>
            <w:iCs/>
          </w:rPr>
          <w:t>Population</w:t>
        </w:r>
        <w:r w:rsidRPr="00B033E2">
          <w:rPr>
            <w:bCs/>
            <w:iCs/>
          </w:rPr>
          <w:t xml:space="preserve"> t</w:t>
        </w:r>
        <w:r w:rsidRPr="00B033E2">
          <w:t xml:space="preserve">rend </w:t>
        </w:r>
        <w:r w:rsidRPr="00B033E2">
          <w:rPr>
            <w:bCs/>
            <w:iCs/>
          </w:rPr>
          <w:t xml:space="preserve">was defined </w:t>
        </w:r>
        <w:r w:rsidRPr="00B033E2">
          <w:t xml:space="preserve">as the population growth rate </w:t>
        </w:r>
        <w:r w:rsidRPr="00B033E2">
          <w:rPr>
            <w:position w:val="-6"/>
          </w:rPr>
          <w:object w:dxaOrig="220" w:dyaOrig="279" w14:anchorId="15D2C755">
            <v:shape id="_x0000_i1222" type="#_x0000_t75" style="width:10.9pt;height:14.2pt" o:ole="">
              <v:imagedata r:id="rId9" o:title=""/>
            </v:shape>
            <o:OLEObject Type="Embed" ProgID="Equation.DSMT4" ShapeID="_x0000_i1222" DrawAspect="Content" ObjectID="_1590497722" r:id="rId298"/>
          </w:object>
        </w:r>
        <w:r w:rsidRPr="00B033E2">
          <w:t>, which describes how quickly the population is either growing (</w:t>
        </w:r>
        <w:r w:rsidRPr="00B033E2">
          <w:rPr>
            <w:position w:val="-6"/>
          </w:rPr>
          <w:object w:dxaOrig="540" w:dyaOrig="279" w14:anchorId="5235D847">
            <v:shape id="_x0000_i1223" type="#_x0000_t75" style="width:26.2pt;height:14.2pt" o:ole="">
              <v:imagedata r:id="rId11" o:title=""/>
            </v:shape>
            <o:OLEObject Type="Embed" ProgID="Equation.DSMT4" ShapeID="_x0000_i1223" DrawAspect="Content" ObjectID="_1590497723" r:id="rId299"/>
          </w:object>
        </w:r>
        <w:r w:rsidRPr="00B033E2">
          <w:t>) or declining (</w:t>
        </w:r>
        <w:r w:rsidRPr="00B033E2">
          <w:rPr>
            <w:position w:val="-6"/>
          </w:rPr>
          <w:object w:dxaOrig="540" w:dyaOrig="279" w14:anchorId="76B6F1CF">
            <v:shape id="_x0000_i1224" type="#_x0000_t75" style="width:26.2pt;height:14.2pt" o:ole="">
              <v:imagedata r:id="rId13" o:title=""/>
            </v:shape>
            <o:OLEObject Type="Embed" ProgID="Equation.DSMT4" ShapeID="_x0000_i1224" DrawAspect="Content" ObjectID="_1590497724" r:id="rId300"/>
          </w:object>
        </w:r>
        <w:r w:rsidRPr="00B033E2">
          <w:t xml:space="preserve">) each year.  The trend, therefore, </w:t>
        </w:r>
        <w:r w:rsidRPr="00B033E2">
          <w:rPr>
            <w:bCs/>
            <w:iCs/>
          </w:rPr>
          <w:t xml:space="preserve">is a function of recruitment and survival and can </w:t>
        </w:r>
        <w:r>
          <w:rPr>
            <w:bCs/>
            <w:iCs/>
          </w:rPr>
          <w:t xml:space="preserve">also </w:t>
        </w:r>
        <w:r w:rsidRPr="00B033E2">
          <w:rPr>
            <w:bCs/>
            <w:iCs/>
          </w:rPr>
          <w:t xml:space="preserve">be quantified as the ratio of abundance from one year to the next.  </w:t>
        </w:r>
      </w:moveTo>
    </w:p>
    <w:p w14:paraId="004E6C35" w14:textId="77777777" w:rsidR="00903BDD" w:rsidRPr="00F544BF" w:rsidRDefault="00903BDD" w:rsidP="00903BDD">
      <w:pPr>
        <w:pStyle w:val="Heading5"/>
        <w:rPr>
          <w:moveTo w:id="631" w:author="Michael Colvin" w:date="2018-06-14T15:08:00Z"/>
        </w:rPr>
      </w:pPr>
      <w:moveTo w:id="632" w:author="Michael Colvin" w:date="2018-06-14T15:08:00Z">
        <w:r w:rsidRPr="00F544BF">
          <w:t>Abundance Based</w:t>
        </w:r>
      </w:moveTo>
    </w:p>
    <w:p w14:paraId="5B99E05B" w14:textId="77777777" w:rsidR="00903BDD" w:rsidRDefault="00903BDD" w:rsidP="00903BDD">
      <w:pPr>
        <w:pStyle w:val="BodyText"/>
        <w:spacing w:line="240" w:lineRule="auto"/>
        <w:ind w:firstLine="0"/>
        <w:rPr>
          <w:moveTo w:id="633" w:author="Michael Colvin" w:date="2018-06-14T15:08:00Z"/>
        </w:rPr>
      </w:pPr>
      <w:moveTo w:id="634" w:author="Michael Colvin" w:date="2018-06-14T15:08:00Z">
        <w:r w:rsidRPr="00B033E2">
          <w:t xml:space="preserve">Population </w:t>
        </w:r>
        <w:r>
          <w:t>abundance</w:t>
        </w:r>
        <w:r w:rsidRPr="00B033E2">
          <w:t xml:space="preserve"> </w:t>
        </w:r>
        <w:r w:rsidRPr="00B033E2">
          <w:rPr>
            <w:noProof/>
          </w:rPr>
          <w:t>was</w:t>
        </w:r>
        <w:r>
          <w:rPr>
            <w:noProof/>
          </w:rPr>
          <w:t xml:space="preserve"> assumed related to trend</w:t>
        </w:r>
        <w:proofErr w:type="gramStart"/>
        <w:r>
          <w:rPr>
            <w:noProof/>
          </w:rPr>
          <w:t xml:space="preserve">, </w:t>
        </w:r>
        <w:r w:rsidRPr="00B033E2">
          <w:rPr>
            <w:position w:val="-6"/>
          </w:rPr>
          <w:object w:dxaOrig="220" w:dyaOrig="279" w14:anchorId="6367801E">
            <v:shape id="_x0000_i1225" type="#_x0000_t75" style="width:10.9pt;height:14.2pt" o:ole="">
              <v:imagedata r:id="rId9" o:title=""/>
            </v:shape>
            <o:OLEObject Type="Embed" ProgID="Equation.DSMT4" ShapeID="_x0000_i1225" DrawAspect="Content" ObjectID="_1590497725" r:id="rId301"/>
          </w:object>
        </w:r>
        <w:r>
          <w:t>,</w:t>
        </w:r>
        <w:proofErr w:type="gramEnd"/>
        <w:r w:rsidRPr="00B033E2">
          <w:rPr>
            <w:noProof/>
          </w:rPr>
          <w:t xml:space="preserve"> </w:t>
        </w:r>
        <w:r w:rsidRPr="00B033E2">
          <w:t>as</w:t>
        </w:r>
        <w:r w:rsidRPr="00B033E2">
          <w:rPr>
            <w:b/>
            <w:bCs/>
            <w:iCs/>
          </w:rPr>
          <w:t xml:space="preserve"> </w:t>
        </w:r>
        <w:r w:rsidRPr="00B033E2">
          <w:rPr>
            <w:position w:val="-12"/>
          </w:rPr>
          <w:object w:dxaOrig="1120" w:dyaOrig="380" w14:anchorId="14AAEAB9">
            <v:shape id="_x0000_i1226" type="#_x0000_t75" style="width:54.55pt;height:18.55pt" o:ole="">
              <v:imagedata r:id="rId16" o:title=""/>
            </v:shape>
            <o:OLEObject Type="Embed" ProgID="Equation.DSMT4" ShapeID="_x0000_i1226" DrawAspect="Content" ObjectID="_1590497726" r:id="rId302"/>
          </w:object>
        </w:r>
        <w:r w:rsidRPr="00B033E2">
          <w:rPr>
            <w:b/>
            <w:bCs/>
            <w:iCs/>
          </w:rPr>
          <w:t xml:space="preserve"> </w:t>
        </w:r>
        <w:r w:rsidRPr="00B033E2">
          <w:t xml:space="preserve">where </w:t>
        </w:r>
        <w:r w:rsidRPr="00B033E2">
          <w:rPr>
            <w:position w:val="-12"/>
          </w:rPr>
          <w:object w:dxaOrig="320" w:dyaOrig="360" w14:anchorId="7BFB7D4A">
            <v:shape id="_x0000_i1227" type="#_x0000_t75" style="width:17.45pt;height:18.55pt" o:ole="">
              <v:imagedata r:id="rId18" o:title=""/>
            </v:shape>
            <o:OLEObject Type="Embed" ProgID="Equation.DSMT4" ShapeID="_x0000_i1227" DrawAspect="Content" ObjectID="_1590497727" r:id="rId303"/>
          </w:object>
        </w:r>
        <w:r>
          <w:t xml:space="preserve"> is the population size in</w:t>
        </w:r>
        <w:r w:rsidRPr="00B033E2">
          <w:t xml:space="preserve"> </w:t>
        </w:r>
        <w:r w:rsidRPr="00B033E2">
          <w:rPr>
            <w:noProof/>
          </w:rPr>
          <w:t>year</w:t>
        </w:r>
        <w:r w:rsidRPr="00B033E2">
          <w:t xml:space="preserve"> </w:t>
        </w:r>
        <w:r w:rsidRPr="00B033E2">
          <w:rPr>
            <w:position w:val="-6"/>
          </w:rPr>
          <w:object w:dxaOrig="139" w:dyaOrig="240" w14:anchorId="7A028806">
            <v:shape id="_x0000_i1228" type="#_x0000_t75" style="width:6.55pt;height:12pt" o:ole="">
              <v:imagedata r:id="rId20" o:title=""/>
            </v:shape>
            <o:OLEObject Type="Embed" ProgID="Equation.DSMT4" ShapeID="_x0000_i1228" DrawAspect="Content" ObjectID="_1590497728" r:id="rId304"/>
          </w:object>
        </w:r>
        <w:r w:rsidRPr="00B033E2">
          <w:t xml:space="preserve"> and </w:t>
        </w:r>
        <w:r w:rsidRPr="00B033E2">
          <w:rPr>
            <w:position w:val="-12"/>
          </w:rPr>
          <w:object w:dxaOrig="340" w:dyaOrig="360" w14:anchorId="4E295008">
            <v:shape id="_x0000_i1229" type="#_x0000_t75" style="width:18.55pt;height:18.55pt" o:ole="">
              <v:imagedata r:id="rId22" o:title=""/>
            </v:shape>
            <o:OLEObject Type="Embed" ProgID="Equation.DSMT4" ShapeID="_x0000_i1229" DrawAspect="Content" ObjectID="_1590497729" r:id="rId305"/>
          </w:object>
        </w:r>
        <w:r w:rsidRPr="00B033E2">
          <w:t xml:space="preserve"> is the initial population size.  </w:t>
        </w:r>
        <w:r w:rsidRPr="00B033E2">
          <w:rPr>
            <w:noProof/>
          </w:rPr>
          <w:t>Taking the natural logarithm of both sides of this equation yields</w:t>
        </w:r>
        <w:r w:rsidRPr="00B033E2">
          <w:rPr>
            <w:b/>
            <w:bCs/>
            <w:iCs/>
            <w:noProof/>
          </w:rPr>
          <w:t xml:space="preserve"> </w:t>
        </w:r>
        <w:r w:rsidRPr="00B033E2">
          <w:rPr>
            <w:noProof/>
            <w:position w:val="-12"/>
          </w:rPr>
          <w:object w:dxaOrig="2540" w:dyaOrig="360" w14:anchorId="21F01481">
            <v:shape id="_x0000_i1230" type="#_x0000_t75" style="width:125.45pt;height:18.55pt" o:ole="">
              <v:imagedata r:id="rId24" o:title=""/>
            </v:shape>
            <o:OLEObject Type="Embed" ProgID="Equation.DSMT4" ShapeID="_x0000_i1230" DrawAspect="Content" ObjectID="_1590497730" r:id="rId306"/>
          </w:object>
        </w:r>
        <w:r w:rsidRPr="00B033E2">
          <w:rPr>
            <w:b/>
            <w:bCs/>
            <w:iCs/>
            <w:noProof/>
          </w:rPr>
          <w:t xml:space="preserve"> </w:t>
        </w:r>
        <w:r w:rsidRPr="00B033E2">
          <w:rPr>
            <w:noProof/>
          </w:rPr>
          <w:t>In other words</w:t>
        </w:r>
        <w:r w:rsidRPr="00B033E2">
          <w:t xml:space="preserve">, </w:t>
        </w:r>
        <w:r>
          <w:t xml:space="preserve">the log-transformed annual abundance </w:t>
        </w:r>
        <w:proofErr w:type="gramStart"/>
        <w:r>
          <w:t>can be approximated</w:t>
        </w:r>
        <w:proofErr w:type="gramEnd"/>
        <w:r>
          <w:t xml:space="preserve"> by a</w:t>
        </w:r>
        <w:r w:rsidRPr="00B033E2">
          <w:t xml:space="preserve"> linear model with a slope directly related </w:t>
        </w:r>
        <w:r w:rsidRPr="00B033E2">
          <w:rPr>
            <w:noProof/>
          </w:rPr>
          <w:t>to</w:t>
        </w:r>
        <w:r w:rsidRPr="00A55D66">
          <w:rPr>
            <w:noProof/>
            <w:sz w:val="12"/>
            <w:szCs w:val="12"/>
          </w:rPr>
          <w:t xml:space="preserve"> </w:t>
        </w:r>
        <w:r w:rsidRPr="00A55D66">
          <w:rPr>
            <w:position w:val="-6"/>
          </w:rPr>
          <w:object w:dxaOrig="220" w:dyaOrig="279" w14:anchorId="124F6B4A">
            <v:shape id="_x0000_i1231" type="#_x0000_t75" style="width:10.9pt;height:14.2pt" o:ole="">
              <v:imagedata r:id="rId26" o:title=""/>
            </v:shape>
            <o:OLEObject Type="Embed" ProgID="Equation.DSMT4" ShapeID="_x0000_i1231" DrawAspect="Content" ObjectID="_1590497731" r:id="rId307"/>
          </w:object>
        </w:r>
        <w:r>
          <w:t>.  The abundance based trend estimator</w:t>
        </w:r>
        <w:r w:rsidRPr="00B033E2">
          <w:t xml:space="preserve"> fit</w:t>
        </w:r>
        <w:r>
          <w:t xml:space="preserve">s a linear model to 10 years of </w:t>
        </w:r>
        <w:r w:rsidRPr="00B033E2">
          <w:t>log-transformed segment</w:t>
        </w:r>
        <w:r>
          <w:t xml:space="preserve">-level abundance estimates, where the abundance </w:t>
        </w:r>
        <w:proofErr w:type="gramStart"/>
        <w:r>
          <w:t>estimates were computed by the abundance estimator prescribed by the choice of estimator package (table 2)</w:t>
        </w:r>
        <w:proofErr w:type="gramEnd"/>
        <w:r>
          <w:t xml:space="preserve">.  </w:t>
        </w:r>
        <w:r w:rsidRPr="00B033E2">
          <w:t xml:space="preserve">In particular, </w:t>
        </w:r>
        <w:r>
          <w:t>the estimator fits the model</w:t>
        </w:r>
        <w:r>
          <w:rPr>
            <w:b/>
            <w:bCs/>
            <w:iCs/>
          </w:rPr>
          <w:t xml:space="preserve"> </w:t>
        </w:r>
        <w:r w:rsidRPr="00777708">
          <w:rPr>
            <w:position w:val="-12"/>
          </w:rPr>
          <w:object w:dxaOrig="4520" w:dyaOrig="360" w14:anchorId="0BD3A1DF">
            <v:shape id="_x0000_i1232" type="#_x0000_t75" style="width:226.9pt;height:18.55pt" o:ole="">
              <v:imagedata r:id="rId28" o:title=""/>
            </v:shape>
            <o:OLEObject Type="Embed" ProgID="Equation.DSMT4" ShapeID="_x0000_i1232" DrawAspect="Content" ObjectID="_1590497732" r:id="rId308"/>
          </w:object>
        </w:r>
        <w:r>
          <w:t xml:space="preserve"> accounting for an effect of segment.  The average trend is estimated as </w:t>
        </w:r>
        <w:r w:rsidRPr="00777708">
          <w:rPr>
            <w:position w:val="-6"/>
          </w:rPr>
          <w:object w:dxaOrig="720" w:dyaOrig="360" w14:anchorId="50F58D07">
            <v:shape id="_x0000_i1233" type="#_x0000_t75" style="width:37.1pt;height:18.55pt" o:ole="">
              <v:imagedata r:id="rId30" o:title=""/>
            </v:shape>
            <o:OLEObject Type="Embed" ProgID="Equation.DSMT4" ShapeID="_x0000_i1233" DrawAspect="Content" ObjectID="_1590497733" r:id="rId309"/>
          </w:object>
        </w:r>
        <w:r w:rsidRPr="00B033E2">
          <w:t xml:space="preserve">with standard error </w:t>
        </w:r>
        <w:r w:rsidRPr="006A0B21">
          <w:rPr>
            <w:position w:val="-12"/>
          </w:rPr>
          <w:object w:dxaOrig="1240" w:dyaOrig="420" w14:anchorId="7730150A">
            <v:shape id="_x0000_i1234" type="#_x0000_t75" style="width:62.2pt;height:20.75pt" o:ole="">
              <v:imagedata r:id="rId32" o:title=""/>
            </v:shape>
            <o:OLEObject Type="Embed" ProgID="Equation.DSMT4" ShapeID="_x0000_i1234" DrawAspect="Content" ObjectID="_1590497734" r:id="rId310"/>
          </w:object>
        </w:r>
        <w:r>
          <w:t xml:space="preserve"> </w:t>
        </w:r>
        <w:r w:rsidRPr="00B033E2">
          <w:t>as calculated using a first</w:t>
        </w:r>
        <w:r>
          <w:t>-</w:t>
        </w:r>
        <w:r w:rsidRPr="00B033E2">
          <w:t>order approximation under the delta method</w:t>
        </w:r>
        <w:r>
          <w:t xml:space="preserve"> </w:t>
        </w:r>
        <w:r>
          <w:fldChar w:fldCharType="begin"/>
        </w:r>
        <w:r>
          <w:instrText xml:space="preserve"> ADDIN EN.CITE &lt;EndNote&gt;&lt;Cite&gt;&lt;Author&gt;Powell&lt;/Author&gt;&lt;Year&gt;2007&lt;/Year&gt;&lt;RecNum&gt;4287&lt;/RecNum&gt;&lt;DisplayText&gt;(Powell, 2007)&lt;/DisplayText&gt;&lt;record&gt;&lt;rec-number&gt;4287&lt;/rec-number&gt;&lt;foreign-keys&gt;&lt;key app="EN" db-id="tt9r9zwau55dtxedv2kvxfshxwpvwv9x9e9s" timestamp="1366659290"&gt;4287&lt;/key&gt;&lt;/foreign-keys&gt;&lt;ref-type name="Journal Article"&gt;17&lt;/ref-type&gt;&lt;contributors&gt;&lt;authors&gt;&lt;author&gt;Powell, L. A.&lt;/author&gt;&lt;/authors&gt;&lt;/contributors&gt;&lt;auth-address&gt;Powell, LA&amp;#xD;Univ Nebraska, Sch Nat Resources, 419 Hardin Hall, Lincoln, NE 68583 USA&amp;#xD;Univ Nebraska, Sch Nat Resources, 419 Hardin Hall, Lincoln, NE 68583 USA&amp;#xD;Univ Nebraska, Sch Nat Resources, Lincoln, NE 68583 USA&lt;/auth-address&gt;&lt;titles&gt;&lt;title&gt;Approximating variance of demographic parameters using the delta method: A reference for avian biologists&lt;/title&gt;&lt;secondary-title&gt;Condor&lt;/secondary-title&gt;&lt;alt-title&gt;Condor&lt;/alt-title&gt;&lt;/titles&gt;&lt;periodical&gt;&lt;full-title&gt;Condor&lt;/full-title&gt;&lt;abbr-1&gt;Condor&lt;/abbr-1&gt;&lt;/periodical&gt;&lt;alt-periodical&gt;&lt;full-title&gt;Condor&lt;/full-title&gt;&lt;abbr-1&gt;Condor&lt;/abbr-1&gt;&lt;/alt-periodical&gt;&lt;pages&gt;949-954&lt;/pages&gt;&lt;volume&gt;109&lt;/volume&gt;&lt;number&gt;4&lt;/number&gt;&lt;keywords&gt;&lt;keyword&gt;delta method&lt;/keyword&gt;&lt;keyword&gt;demographic analyses&lt;/keyword&gt;&lt;keyword&gt;sampling variance approximation&lt;/keyword&gt;&lt;keyword&gt;populations&lt;/keyword&gt;&lt;keyword&gt;survival&lt;/keyword&gt;&lt;/keywords&gt;&lt;dates&gt;&lt;year&gt;2007&lt;/year&gt;&lt;pub-dates&gt;&lt;date&gt;Nov&lt;/date&gt;&lt;/pub-dates&gt;&lt;/dates&gt;&lt;isbn&gt;0010-5422&lt;/isbn&gt;&lt;accession-num&gt;ISI:000252170600019&lt;/accession-num&gt;&lt;call-num&gt;L143&lt;/call-num&gt;&lt;urls&gt;&lt;related-urls&gt;&lt;url&gt;&amp;lt;Go to ISI&amp;gt;://000252170600019&lt;/url&gt;&lt;/related-urls&gt;&lt;/urls&gt;&lt;electronic-resource-num&gt;Doi 10.1650/0010-5422(2007)109[949:Avodpu]2.0.Co;2&lt;/electronic-resource-num&gt;&lt;language&gt;English&lt;/language&gt;&lt;/record&gt;&lt;/Cite&gt;&lt;/EndNote&gt;</w:instrText>
        </w:r>
        <w:r>
          <w:fldChar w:fldCharType="separate"/>
        </w:r>
        <w:r>
          <w:rPr>
            <w:noProof/>
          </w:rPr>
          <w:t>(Powell, 2007)</w:t>
        </w:r>
        <w:r>
          <w:fldChar w:fldCharType="end"/>
        </w:r>
        <w:r w:rsidRPr="00B033E2">
          <w:t xml:space="preserve">, where </w:t>
        </w:r>
        <w:r w:rsidRPr="006A0B21">
          <w:rPr>
            <w:position w:val="-12"/>
          </w:rPr>
          <w:object w:dxaOrig="780" w:dyaOrig="400" w14:anchorId="0AA41620">
            <v:shape id="_x0000_i1235" type="#_x0000_t75" style="width:39.25pt;height:20.75pt" o:ole="">
              <v:imagedata r:id="rId34" o:title=""/>
            </v:shape>
            <o:OLEObject Type="Embed" ProgID="Equation.DSMT4" ShapeID="_x0000_i1235" DrawAspect="Content" ObjectID="_1590497735" r:id="rId311"/>
          </w:object>
        </w:r>
        <w:r w:rsidRPr="00B033E2">
          <w:t xml:space="preserve"> is the standard error of the slope estimate</w:t>
        </w:r>
        <w:r>
          <w:t xml:space="preserve">, </w:t>
        </w:r>
        <w:r w:rsidRPr="006A0B21">
          <w:rPr>
            <w:position w:val="-12"/>
          </w:rPr>
          <w:object w:dxaOrig="300" w:dyaOrig="400" w14:anchorId="53F175E8">
            <v:shape id="_x0000_i1236" type="#_x0000_t75" style="width:15.25pt;height:20.75pt" o:ole="">
              <v:imagedata r:id="rId36" o:title=""/>
            </v:shape>
            <o:OLEObject Type="Embed" ProgID="Equation.DSMT4" ShapeID="_x0000_i1236" DrawAspect="Content" ObjectID="_1590497736" r:id="rId312"/>
          </w:object>
        </w:r>
        <w:r w:rsidRPr="00B033E2">
          <w:t>.</w:t>
        </w:r>
        <w:r>
          <w:t xml:space="preserve">   </w:t>
        </w:r>
      </w:moveTo>
    </w:p>
    <w:p w14:paraId="3940D841" w14:textId="77777777" w:rsidR="00903BDD" w:rsidRPr="00B033E2" w:rsidRDefault="00903BDD" w:rsidP="00903BDD">
      <w:pPr>
        <w:pStyle w:val="Heading5"/>
        <w:rPr>
          <w:moveTo w:id="635" w:author="Michael Colvin" w:date="2018-06-14T15:08:00Z"/>
        </w:rPr>
      </w:pPr>
      <w:moveTo w:id="636" w:author="Michael Colvin" w:date="2018-06-14T15:08:00Z">
        <w:r>
          <w:t>Catch-Effort</w:t>
        </w:r>
        <w:r w:rsidRPr="00F544BF">
          <w:t xml:space="preserve"> Based</w:t>
        </w:r>
      </w:moveTo>
    </w:p>
    <w:p w14:paraId="07B50BA2" w14:textId="77777777" w:rsidR="00903BDD" w:rsidRDefault="00903BDD" w:rsidP="00903BDD">
      <w:pPr>
        <w:pStyle w:val="BodyText"/>
        <w:spacing w:line="276" w:lineRule="auto"/>
        <w:ind w:firstLine="0"/>
        <w:rPr>
          <w:moveTo w:id="637" w:author="Michael Colvin" w:date="2018-06-14T15:08:00Z"/>
        </w:rPr>
      </w:pPr>
      <w:moveTo w:id="638" w:author="Michael Colvin" w:date="2018-06-14T15:08:00Z">
        <w:r w:rsidRPr="00B033E2">
          <w:t>Catch</w:t>
        </w:r>
        <w:r w:rsidRPr="00B033E2">
          <w:rPr>
            <w:bCs/>
            <w:iCs/>
          </w:rPr>
          <w:t xml:space="preserve"> per unit</w:t>
        </w:r>
        <w:r w:rsidRPr="00B033E2">
          <w:t xml:space="preserve"> </w:t>
        </w:r>
        <w:r w:rsidRPr="00B033E2">
          <w:rPr>
            <w:bCs/>
            <w:iCs/>
          </w:rPr>
          <w:t>e</w:t>
        </w:r>
        <w:r w:rsidRPr="00B033E2">
          <w:t xml:space="preserve">ffort has historically been used to estimate population trend </w:t>
        </w:r>
        <w:r w:rsidRPr="00B033E2">
          <w:fldChar w:fldCharType="begin"/>
        </w:r>
        <w:r>
          <w:instrText xml:space="preserve"> ADDIN EN.CITE &lt;EndNote&gt;&lt;Cite&gt;&lt;Author&gt;Wildhaber&lt;/Author&gt;&lt;Year&gt;2011&lt;/Year&gt;&lt;RecNum&gt;5221&lt;/RecNum&gt;&lt;DisplayText&gt;(Wildhaber and others, 2011)&lt;/DisplayText&gt;&lt;record&gt;&lt;rec-number&gt;5221&lt;/rec-number&gt;&lt;foreign-keys&gt;&lt;key app="EN" db-id="tt9r9zwau55dtxedv2kvxfshxwpvwv9x9e9s" timestamp="1495645537"&gt;5221&lt;/key&gt;&lt;/foreign-keys&gt;&lt;ref-type name="Journal Article"&gt;17&lt;/ref-type&gt;&lt;contributors&gt;&lt;authors&gt;&lt;author&gt;Wildhaber, M.L.&lt;/author&gt;&lt;author&gt;Holan, S.H.&lt;/author&gt;&lt;author&gt;Bryan, J.L.&lt;/author&gt;&lt;author&gt;Gladish, D.W.&lt;/author&gt;&lt;author&gt;Ellersieck, M.&lt;/author&gt;&lt;/authors&gt;&lt;/contributors&gt;&lt;auth-address&gt;Wildhaber, ML&amp;#xD;US Geol Survey, Columbia Environm Res Ctr, 4200 New Haven Rd, Columbia, MO 65201 USA&amp;#xD;US Geol Survey, Columbia Environm Res Ctr, 4200 New Haven Rd, Columbia, MO 65201 USA&amp;#xD;US Geol Survey, Columbia Environm Res Ctr, Columbia, MO 65201 USA&amp;#xD;Univ Missouri, Dept Stat, Columbia, MO 65211 USA&lt;/auth-address&gt;&lt;titles&gt;&lt;title&gt;Assessing power of large river fish monitoring programs to detect population changes: The Missouri River sturgeon example&lt;/title&gt;&lt;secondary-title&gt;Journal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Ichthyol&lt;/abbr-1&gt;&lt;/alt-periodical&gt;&lt;pages&gt;282–290&lt;/pages&gt;&lt;volume&gt;27&lt;/volume&gt;&lt;number&gt;2&lt;/number&gt;&lt;keywords&gt;&lt;keyword&gt;shovelnose sturgeon&lt;/keyword&gt;&lt;keyword&gt;pallid sturgeon&lt;/keyword&gt;&lt;keyword&gt;trends&lt;/keyword&gt;&lt;/keywords&gt;&lt;dates&gt;&lt;year&gt;2011&lt;/year&gt;&lt;pub-dates&gt;&lt;date&gt;Apr&lt;/date&gt;&lt;/pub-dates&gt;&lt;/dates&gt;&lt;isbn&gt;0175-8659&lt;/isbn&gt;&lt;accession-num&gt;WOS:000288864600021&lt;/accession-num&gt;&lt;urls&gt;&lt;related-urls&gt;&lt;url&gt;http://dx.doi.org/10.1111/j.1439-0426.2010.01635.x&lt;/url&gt;&lt;/related-urls&gt;&lt;/urls&gt;&lt;electronic-resource-num&gt;10.1111/j.1439-0426.2010.01635.x&lt;/electronic-resource-num&gt;&lt;language&gt;English&lt;/language&gt;&lt;/record&gt;&lt;/Cite&gt;&lt;/EndNote&gt;</w:instrText>
        </w:r>
        <w:r w:rsidRPr="00B033E2">
          <w:fldChar w:fldCharType="separate"/>
        </w:r>
        <w:r>
          <w:rPr>
            <w:noProof/>
          </w:rPr>
          <w:t>(Wildhaber and others, 2011)</w:t>
        </w:r>
        <w:r w:rsidRPr="00B033E2">
          <w:fldChar w:fldCharType="end"/>
        </w:r>
        <w:r>
          <w:t xml:space="preserve">; however, it differs from mark-recapture abundance estimators in that it is an estimate of </w:t>
        </w:r>
        <w:r w:rsidRPr="00882328">
          <w:rPr>
            <w:i/>
          </w:rPr>
          <w:t>relative</w:t>
        </w:r>
        <w:r w:rsidRPr="00B033E2">
          <w:t xml:space="preserve"> abundance.  The catch effort estimator assumes that catch per unit effort (CPUE) </w:t>
        </w:r>
        <w:r>
          <w:t>is proportional to abundance.  Consequently, t</w:t>
        </w:r>
        <w:r w:rsidRPr="00B033E2">
          <w:t>he log-transformed CPUE is also a linear function of t</w:t>
        </w:r>
        <w:r>
          <w:t>he log-transformed growth rate</w:t>
        </w:r>
        <w:proofErr w:type="gramStart"/>
        <w:r>
          <w:t>,</w:t>
        </w:r>
        <w:r w:rsidRPr="00B819B2">
          <w:rPr>
            <w:sz w:val="12"/>
            <w:szCs w:val="12"/>
          </w:rPr>
          <w:t xml:space="preserve"> </w:t>
        </w:r>
        <w:proofErr w:type="gramEnd"/>
        <w:r w:rsidRPr="00B033E2">
          <w:rPr>
            <w:position w:val="-6"/>
          </w:rPr>
          <w:object w:dxaOrig="220" w:dyaOrig="279" w14:anchorId="71452C88">
            <v:shape id="_x0000_i1237" type="#_x0000_t75" style="width:10.9pt;height:14.2pt" o:ole="">
              <v:imagedata r:id="rId38" o:title=""/>
            </v:shape>
            <o:OLEObject Type="Embed" ProgID="Equation.DSMT4" ShapeID="_x0000_i1237" DrawAspect="Content" ObjectID="_1590497737" r:id="rId313"/>
          </w:object>
        </w:r>
        <w:r>
          <w:t>, justifying an approach similar to the abundance-based estimator.</w:t>
        </w:r>
        <w:r w:rsidRPr="00B033E2">
          <w:t xml:space="preserve"> </w:t>
        </w:r>
        <w:r>
          <w:t xml:space="preserve">The catch-effort based trend estimator fits the linear model: </w:t>
        </w:r>
      </w:moveTo>
    </w:p>
    <w:p w14:paraId="478C0D68" w14:textId="77777777" w:rsidR="00903BDD" w:rsidRDefault="00903BDD" w:rsidP="00903BDD">
      <w:pPr>
        <w:pStyle w:val="BodyText"/>
        <w:spacing w:line="276" w:lineRule="auto"/>
        <w:ind w:left="1440"/>
        <w:rPr>
          <w:moveTo w:id="639" w:author="Michael Colvin" w:date="2018-06-14T15:08:00Z"/>
        </w:rPr>
      </w:pPr>
      <w:moveTo w:id="640" w:author="Michael Colvin" w:date="2018-06-14T15:08:00Z">
        <w:r w:rsidRPr="00B033E2">
          <w:rPr>
            <w:position w:val="-12"/>
          </w:rPr>
          <w:object w:dxaOrig="4080" w:dyaOrig="360" w14:anchorId="05CA42CA">
            <v:shape id="_x0000_i1238" type="#_x0000_t75" style="width:204pt;height:18.55pt" o:ole="">
              <v:imagedata r:id="rId40" o:title=""/>
            </v:shape>
            <o:OLEObject Type="Embed" ProgID="Equation.DSMT4" ShapeID="_x0000_i1238" DrawAspect="Content" ObjectID="_1590497738" r:id="rId314"/>
          </w:object>
        </w:r>
        <w:r>
          <w:t xml:space="preserve"> </w:t>
        </w:r>
        <w:r>
          <w:tab/>
        </w:r>
        <w:r>
          <w:tab/>
        </w:r>
        <w:r>
          <w:tab/>
        </w:r>
        <w:r>
          <w:tab/>
          <w:t xml:space="preserve">     (1)</w:t>
        </w:r>
      </w:moveTo>
    </w:p>
    <w:p w14:paraId="25C7085A" w14:textId="62EB3A87" w:rsidR="00E55C88" w:rsidRDefault="00903BDD" w:rsidP="00903BDD">
      <w:pPr>
        <w:jc w:val="left"/>
      </w:pPr>
      <w:moveTo w:id="641" w:author="Michael Colvin" w:date="2018-06-14T15:08:00Z">
        <w:r w:rsidRPr="00B033E2">
          <w:t>to the segment</w:t>
        </w:r>
        <w:r>
          <w:t>-level catch-</w:t>
        </w:r>
        <w:r w:rsidRPr="00B033E2">
          <w:t>effort data</w:t>
        </w:r>
        <w:r>
          <w:t xml:space="preserve"> and estimates the average trend as </w:t>
        </w:r>
        <w:r w:rsidRPr="00777708">
          <w:rPr>
            <w:position w:val="-6"/>
          </w:rPr>
          <w:object w:dxaOrig="720" w:dyaOrig="360" w14:anchorId="3B70E9B8">
            <v:shape id="_x0000_i1239" type="#_x0000_t75" style="width:37.1pt;height:18.55pt" o:ole="">
              <v:imagedata r:id="rId30" o:title=""/>
            </v:shape>
            <o:OLEObject Type="Embed" ProgID="Equation.DSMT4" ShapeID="_x0000_i1239" DrawAspect="Content" ObjectID="_1590497739" r:id="rId315"/>
          </w:object>
        </w:r>
        <w:r w:rsidRPr="00B033E2">
          <w:t xml:space="preserve">with standard error </w:t>
        </w:r>
        <w:r w:rsidRPr="00000473">
          <w:rPr>
            <w:position w:val="-12"/>
          </w:rPr>
          <w:object w:dxaOrig="1219" w:dyaOrig="420" w14:anchorId="75C3035E">
            <v:shape id="_x0000_i1240" type="#_x0000_t75" style="width:61.1pt;height:20.75pt" o:ole="">
              <v:imagedata r:id="rId43" o:title=""/>
            </v:shape>
            <o:OLEObject Type="Embed" ProgID="Equation.DSMT4" ShapeID="_x0000_i1240" DrawAspect="Content" ObjectID="_1590497740" r:id="rId316"/>
          </w:object>
        </w:r>
        <w:r>
          <w:t xml:space="preserve"> Whereas, CPUE is normally calculated as the catch divided by the effort, t</w:t>
        </w:r>
        <w:r w:rsidRPr="00B033E2">
          <w:t xml:space="preserve">o avoid problems that arise due to zero catch values the </w:t>
        </w:r>
        <w:r>
          <w:t>catch-e</w:t>
        </w:r>
        <w:r w:rsidRPr="00B033E2">
          <w:t>ffort</w:t>
        </w:r>
        <w:r>
          <w:t xml:space="preserve"> based</w:t>
        </w:r>
        <w:r w:rsidRPr="00B033E2">
          <w:t xml:space="preserve"> </w:t>
        </w:r>
        <w:r>
          <w:t>t</w:t>
        </w:r>
        <w:r w:rsidRPr="00B033E2">
          <w:t xml:space="preserve">rend estimator instead </w:t>
        </w:r>
        <w:r>
          <w:t>adds</w:t>
        </w:r>
        <w:r w:rsidRPr="00B033E2">
          <w:t xml:space="preserve"> one to the catch before</w:t>
        </w:r>
        <w:r>
          <w:t xml:space="preserve"> dividing by the effort, defining CPUE in equation (1) as </w:t>
        </w:r>
        <w:r w:rsidRPr="00B819B2">
          <w:rPr>
            <w:position w:val="-10"/>
          </w:rPr>
          <w:object w:dxaOrig="1020" w:dyaOrig="320" w14:anchorId="556530F2">
            <v:shape id="_x0000_i1241" type="#_x0000_t75" style="width:51.25pt;height:15.25pt" o:ole="">
              <v:imagedata r:id="rId45" o:title=""/>
            </v:shape>
            <o:OLEObject Type="Embed" ProgID="Equation.DSMT4" ShapeID="_x0000_i1241" DrawAspect="Content" ObjectID="_1590497741" r:id="rId317"/>
          </w:object>
        </w:r>
        <w:r>
          <w:t xml:space="preserve">, where </w:t>
        </w:r>
        <w:r w:rsidRPr="00B819B2">
          <w:rPr>
            <w:position w:val="-6"/>
          </w:rPr>
          <w:object w:dxaOrig="240" w:dyaOrig="279" w14:anchorId="2613A13D">
            <v:shape id="_x0000_i1242" type="#_x0000_t75" style="width:12pt;height:14.2pt" o:ole="">
              <v:imagedata r:id="rId47" o:title=""/>
            </v:shape>
            <o:OLEObject Type="Embed" ProgID="Equation.DSMT4" ShapeID="_x0000_i1242" DrawAspect="Content" ObjectID="_1590497742" r:id="rId318"/>
          </w:object>
        </w:r>
        <w:r>
          <w:t xml:space="preserve"> is total catch and </w:t>
        </w:r>
        <w:r w:rsidRPr="00B819B2">
          <w:rPr>
            <w:position w:val="-10"/>
          </w:rPr>
          <w:object w:dxaOrig="240" w:dyaOrig="320" w14:anchorId="5A1D5529">
            <v:shape id="_x0000_i1243" type="#_x0000_t75" style="width:12pt;height:15.25pt" o:ole="">
              <v:imagedata r:id="rId49" o:title=""/>
            </v:shape>
            <o:OLEObject Type="Embed" ProgID="Equation.DSMT4" ShapeID="_x0000_i1243" DrawAspect="Content" ObjectID="_1590497743" r:id="rId319"/>
          </w:object>
        </w:r>
        <w:r>
          <w:t xml:space="preserve"> is total effort measured in minutes.</w:t>
        </w:r>
      </w:moveTo>
      <w:moveToRangeEnd w:id="627"/>
    </w:p>
    <w:p w14:paraId="5F982F3F" w14:textId="77777777" w:rsidR="00F0271B" w:rsidRDefault="00F0271B" w:rsidP="00304E1B">
      <w:pPr>
        <w:pStyle w:val="Heading4"/>
      </w:pPr>
      <w:r>
        <w:t>Estimate Performance Metrics</w:t>
      </w:r>
    </w:p>
    <w:p w14:paraId="6C5979D2" w14:textId="77777777" w:rsidR="00F0271B" w:rsidRDefault="00F0271B" w:rsidP="00304E1B">
      <w:pPr>
        <w:spacing w:before="60"/>
        <w:jc w:val="left"/>
      </w:pPr>
      <w:r>
        <w:t xml:space="preserve">The monitoring program objectives require population abundance and trend estimates to be computed on an annual basis. Estimates with a small bias and high precision are preferred to those with a large bias and low precision. To quantify the performance of the population abundance and trend estimates produced by a particular choice of monitoring program, the bias and precision of </w:t>
      </w:r>
      <w:r>
        <w:lastRenderedPageBreak/>
        <w:t xml:space="preserve">each estimate was considered. Additionally, a highly accurate and precise estimator is not as useful to the monitoring program if it almost always fails to produce an estimate. To account for this the “reliablity” of the estimator was also taken into account. In total, 5 estimator performance metric nodes were included in the BDN model: </w:t>
      </w:r>
    </w:p>
    <w:p w14:paraId="3FA369BF" w14:textId="77777777" w:rsidR="00F0271B" w:rsidRDefault="00F0271B" w:rsidP="00304E1B">
      <w:pPr>
        <w:pStyle w:val="List"/>
        <w:spacing w:before="50"/>
        <w:ind w:left="600" w:hanging="300"/>
        <w:rPr>
          <w:sz w:val="24"/>
          <w:szCs w:val="24"/>
        </w:rPr>
      </w:pPr>
      <w:r>
        <w:rPr>
          <w:sz w:val="24"/>
          <w:szCs w:val="24"/>
        </w:rPr>
        <w:t>1.</w:t>
      </w:r>
      <w:r>
        <w:rPr>
          <w:sz w:val="24"/>
          <w:szCs w:val="24"/>
        </w:rPr>
        <w:tab/>
        <w:t xml:space="preserve">Bias: Population Abundance, </w:t>
      </w:r>
    </w:p>
    <w:p w14:paraId="7B1C92FC" w14:textId="77777777" w:rsidR="00F0271B" w:rsidRDefault="00F0271B" w:rsidP="00304E1B">
      <w:pPr>
        <w:pStyle w:val="List"/>
        <w:spacing w:before="50"/>
        <w:ind w:left="600" w:hanging="300"/>
        <w:rPr>
          <w:sz w:val="24"/>
          <w:szCs w:val="24"/>
        </w:rPr>
      </w:pPr>
      <w:r>
        <w:rPr>
          <w:sz w:val="24"/>
          <w:szCs w:val="24"/>
        </w:rPr>
        <w:t>2.</w:t>
      </w:r>
      <w:r>
        <w:rPr>
          <w:sz w:val="24"/>
          <w:szCs w:val="24"/>
        </w:rPr>
        <w:tab/>
        <w:t xml:space="preserve">Precision: Population Abundance, </w:t>
      </w:r>
    </w:p>
    <w:p w14:paraId="123FBC25" w14:textId="77777777" w:rsidR="00F0271B" w:rsidRDefault="00F0271B" w:rsidP="00304E1B">
      <w:pPr>
        <w:pStyle w:val="List"/>
        <w:spacing w:before="50"/>
        <w:ind w:left="600" w:hanging="300"/>
        <w:rPr>
          <w:sz w:val="24"/>
          <w:szCs w:val="24"/>
        </w:rPr>
      </w:pPr>
      <w:r>
        <w:rPr>
          <w:sz w:val="24"/>
          <w:szCs w:val="24"/>
        </w:rPr>
        <w:t>3.</w:t>
      </w:r>
      <w:r>
        <w:rPr>
          <w:sz w:val="24"/>
          <w:szCs w:val="24"/>
        </w:rPr>
        <w:tab/>
        <w:t xml:space="preserve">Reliability: Population Abundance, </w:t>
      </w:r>
    </w:p>
    <w:p w14:paraId="32218ED1" w14:textId="77777777" w:rsidR="00F0271B" w:rsidRDefault="00F0271B" w:rsidP="00304E1B">
      <w:pPr>
        <w:pStyle w:val="List"/>
        <w:spacing w:before="50"/>
        <w:ind w:left="600" w:hanging="300"/>
        <w:rPr>
          <w:sz w:val="24"/>
          <w:szCs w:val="24"/>
        </w:rPr>
      </w:pPr>
      <w:r>
        <w:rPr>
          <w:sz w:val="24"/>
          <w:szCs w:val="24"/>
        </w:rPr>
        <w:t>4.</w:t>
      </w:r>
      <w:r>
        <w:rPr>
          <w:sz w:val="24"/>
          <w:szCs w:val="24"/>
        </w:rPr>
        <w:tab/>
        <w:t xml:space="preserve">Bias: Population Trend, and </w:t>
      </w:r>
    </w:p>
    <w:p w14:paraId="4C70A451" w14:textId="77777777" w:rsidR="00F0271B" w:rsidRDefault="00F0271B" w:rsidP="00304E1B">
      <w:pPr>
        <w:pStyle w:val="List"/>
        <w:spacing w:before="50"/>
        <w:ind w:left="600" w:hanging="300"/>
        <w:rPr>
          <w:sz w:val="24"/>
          <w:szCs w:val="24"/>
        </w:rPr>
      </w:pPr>
      <w:r>
        <w:rPr>
          <w:sz w:val="24"/>
          <w:szCs w:val="24"/>
        </w:rPr>
        <w:t>5.</w:t>
      </w:r>
      <w:r>
        <w:rPr>
          <w:sz w:val="24"/>
          <w:szCs w:val="24"/>
        </w:rPr>
        <w:tab/>
        <w:t xml:space="preserve">Precision: Population Trend. </w:t>
      </w:r>
    </w:p>
    <w:p w14:paraId="185CA0B4" w14:textId="77777777" w:rsidR="00F0271B" w:rsidRDefault="00F0271B" w:rsidP="00304E1B">
      <w:pPr>
        <w:spacing w:before="60"/>
        <w:jc w:val="left"/>
      </w:pPr>
    </w:p>
    <w:p w14:paraId="348DD4BC" w14:textId="77777777" w:rsidR="00F0271B" w:rsidRDefault="00CE4081" w:rsidP="00304E1B">
      <w:pPr>
        <w:spacing w:before="60"/>
        <w:jc w:val="left"/>
      </w:pPr>
      <w:r>
        <w:t>F</w:t>
      </w:r>
      <w:r w:rsidR="00F0271B">
        <w:t>ive</w:t>
      </w:r>
      <w:r>
        <w:t xml:space="preserve"> other nodes in the BDN model</w:t>
      </w:r>
      <w:r w:rsidR="00F0271B">
        <w:t xml:space="preserve"> are assumed to directly affect each of the estimator performance metric nature nodes listed above: Recruitment, Between Year Movement, Mean </w:t>
      </w:r>
      <w:r w:rsidR="00F0271B" w:rsidRPr="003927E1">
        <w:rPr>
          <w:position w:val="-12"/>
        </w:rPr>
        <w:object w:dxaOrig="300" w:dyaOrig="360" w14:anchorId="0BCFEA49">
          <v:shape id="_x0000_i1152" type="#_x0000_t75" style="width:15.25pt;height:18.55pt" o:ole="">
            <v:imagedata r:id="rId193" o:title=""/>
          </v:shape>
          <o:OLEObject Type="Embed" ProgID="Equation.DSMT4" ShapeID="_x0000_i1152" DrawAspect="Content" ObjectID="_1590497744" r:id="rId320"/>
        </w:object>
      </w:r>
      <w:r w:rsidR="00F0271B">
        <w:t xml:space="preserve">, Survey Design, and Estimator. Additionally, the nodes representing gear choice, baseline catchbility, catchability variation, and the number of secondary sampling occasions, all indirectly affect the estimator performance metrics through their relationship with the Mean </w:t>
      </w:r>
      <w:r w:rsidR="00F0271B" w:rsidRPr="003927E1">
        <w:rPr>
          <w:position w:val="-12"/>
        </w:rPr>
        <w:object w:dxaOrig="300" w:dyaOrig="360" w14:anchorId="425BACE4">
          <v:shape id="_x0000_i1153" type="#_x0000_t75" style="width:15.25pt;height:18.55pt" o:ole="">
            <v:imagedata r:id="rId193" o:title=""/>
          </v:shape>
          <o:OLEObject Type="Embed" ProgID="Equation.DSMT4" ShapeID="_x0000_i1153" DrawAspect="Content" ObjectID="_1590497745" r:id="rId321"/>
        </w:object>
      </w:r>
      <w:r w:rsidR="00F0271B">
        <w:t xml:space="preserve"> nature node. All but the Estimator input node affect data collection and may result in significant differences in capture histories. The interaction between the structure of the capture history data and the choice of estimator used for data analysis determines if an estimate can be made and affects the estimate’s precision and accuracy.</w:t>
      </w:r>
    </w:p>
    <w:p w14:paraId="402704BE" w14:textId="77777777" w:rsidR="00F0271B" w:rsidRDefault="00F0271B" w:rsidP="00304E1B">
      <w:pPr>
        <w:jc w:val="left"/>
      </w:pPr>
    </w:p>
    <w:p w14:paraId="33EDBBB3" w14:textId="144C1840" w:rsidR="00F0271B" w:rsidRDefault="00F0271B" w:rsidP="00304E1B">
      <w:pPr>
        <w:jc w:val="left"/>
      </w:pPr>
      <w:r>
        <w:t>Parameterization of each of the performance metrics nodes was done through data simulation. A set of 400 reference populations were simulated. Half of these had no movement and no recruitment, while the other half had little movment and low recruitment. For each combination of survey design, gear choice, and number of secondary sampling occasion</w:t>
      </w:r>
      <w:r w:rsidR="00900116">
        <w:t>s considered, 4 different catch-</w:t>
      </w:r>
      <w:r>
        <w:t>data sets were simulated for each population, resulting in a tota</w:t>
      </w:r>
      <w:r w:rsidR="00900116">
        <w:t>l of 25,600 sets. For all catch-</w:t>
      </w:r>
      <w:r>
        <w:t xml:space="preserve">data sets, baseline catchabilty and catchability variation were chosen at random from the gear-dependent ranges described above, resulting in various mean </w:t>
      </w:r>
      <w:r w:rsidRPr="003927E1">
        <w:rPr>
          <w:position w:val="-12"/>
        </w:rPr>
        <w:object w:dxaOrig="300" w:dyaOrig="360" w14:anchorId="52048467">
          <v:shape id="_x0000_i1154" type="#_x0000_t75" style="width:15.25pt;height:18.55pt" o:ole="">
            <v:imagedata r:id="rId193" o:title=""/>
          </v:shape>
          <o:OLEObject Type="Embed" ProgID="Equation.DSMT4" ShapeID="_x0000_i1154" DrawAspect="Content" ObjectID="_1590497746" r:id="rId322"/>
        </w:object>
      </w:r>
      <w:r>
        <w:t xml:space="preserve"> values. Not all estimators co</w:t>
      </w:r>
      <w:r w:rsidR="00900116">
        <w:t>uld analyze each of these catch-</w:t>
      </w:r>
      <w:r>
        <w:t xml:space="preserve">data sets. For example, all of the capture-mark-recapture estimators require there to be at least 2 secondary capture occasions. Hence, these estimators can only be ran on three-fourths (19,200 sets) of the </w:t>
      </w:r>
      <w:r w:rsidR="00900116">
        <w:t>total number of simulated catch-</w:t>
      </w:r>
      <w:r>
        <w:t>data sets. With the excpetion of the CRDMS estimator, all other estimators have be</w:t>
      </w:r>
      <w:r w:rsidR="00900116">
        <w:t>en applied to each of the catch-</w:t>
      </w:r>
      <w:r>
        <w:t>data sets they are compa</w:t>
      </w:r>
      <w:r w:rsidR="00CE4081">
        <w:t>tible with. The CRDMS estimator</w:t>
      </w:r>
      <w:r>
        <w:t xml:space="preserve"> takes a significant amount of computation time and has currently only been r</w:t>
      </w:r>
      <w:r w:rsidR="00900116">
        <w:t>an on 4,800 of the 19,200 catch-</w:t>
      </w:r>
      <w:r>
        <w:t>data sets available for analysis. Nonetheless, the replicate sample size used to parameterize the estimator performance metric nodes for each combination of input nodes were reasonably large for the c</w:t>
      </w:r>
      <w:r w:rsidR="00CC00C5">
        <w:t>ombinations simulated</w:t>
      </w:r>
      <w:r w:rsidR="00920107">
        <w:t>.</w:t>
      </w:r>
      <w:r>
        <w:t xml:space="preserve"> </w:t>
      </w:r>
      <w:r w:rsidR="00920107">
        <w:t xml:space="preserve">  </w:t>
      </w:r>
      <w:commentRangeStart w:id="642"/>
      <w:r>
        <w:t>No reference populations were simulated that combined no movement with low recruitment or little between year movement with no recruitment, resulting in a gap in the parameterization of the reliability node for cases that include these combinations.</w:t>
      </w:r>
      <w:commentRangeEnd w:id="642"/>
      <w:r w:rsidR="00B97166">
        <w:rPr>
          <w:rStyle w:val="CommentReference"/>
        </w:rPr>
        <w:commentReference w:id="642"/>
      </w:r>
    </w:p>
    <w:p w14:paraId="4246913A" w14:textId="77777777" w:rsidR="00F0271B" w:rsidRDefault="00F0271B" w:rsidP="00304E1B">
      <w:pPr>
        <w:jc w:val="left"/>
      </w:pPr>
    </w:p>
    <w:p w14:paraId="283E37B0" w14:textId="77777777" w:rsidR="00F0271B" w:rsidRDefault="00F0271B" w:rsidP="00304E1B">
      <w:pPr>
        <w:jc w:val="left"/>
      </w:pPr>
      <w:r>
        <w:t>For each catch-data replicate described above, a single perfromance metric value was calculated. The details of this calculation, the construction of the conditional probability table, and the meaning of each performance metric node are described in the following sections.</w:t>
      </w:r>
    </w:p>
    <w:p w14:paraId="75EB17B4" w14:textId="77777777" w:rsidR="00F0271B" w:rsidRDefault="00F0271B" w:rsidP="00304E1B">
      <w:pPr>
        <w:jc w:val="left"/>
      </w:pPr>
    </w:p>
    <w:p w14:paraId="56F93A24" w14:textId="77777777" w:rsidR="00F0271B" w:rsidRDefault="00F0271B" w:rsidP="00304E1B">
      <w:pPr>
        <w:pStyle w:val="Heading5"/>
      </w:pPr>
      <w:r>
        <w:lastRenderedPageBreak/>
        <w:t>Reliability: Population Abundance</w:t>
      </w:r>
    </w:p>
    <w:p w14:paraId="32386AB2" w14:textId="14131CC9" w:rsidR="00F0271B" w:rsidRDefault="00F0271B" w:rsidP="00304E1B">
      <w:pPr>
        <w:spacing w:before="60"/>
        <w:jc w:val="left"/>
      </w:pPr>
      <w:r>
        <w:t>The relibability of an estimator to produce annual segment-level population estimates is important when calculating if a particular estimator will provide relavent input data for the collaborative population model (PSPAP v. 2.0 fundamental objective 4). The reliability of a population abundance estimator is defined as the probability the estimator will successfully compute a segment-level abundance estimate under the given monitoring program and condi</w:t>
      </w:r>
      <w:r w:rsidR="00900116">
        <w:t>tions. For each replicate catch-</w:t>
      </w:r>
      <w:r>
        <w:t xml:space="preserve">data set, the reliablity of the estimator was first calculated for each basin separately and then the basin-level data was averaged, reflecting the equal importance of assessing the pallid sturgeon population in each basin. Basin-level reliability was calculated as </w:t>
      </w:r>
      <w:r w:rsidR="00227545">
        <w:t xml:space="preserve">the proportion of segment-level estimates that were successfully computed across the 10-year study (i.e., </w:t>
      </w:r>
      <w:r>
        <w:t>the total number of segment-level abundance estimates successfully computed across the 10-year study divided by the product of 10 and the total number of segments within the basin</w:t>
      </w:r>
      <w:r w:rsidR="00227545">
        <w:t>)</w:t>
      </w:r>
      <w:r>
        <w:t>. For the purposes of this analysis, an estimator successfully computed an abundance estimate if it did not fail and it did not give any warnings or errors. All segment-level estimates derived from bend-level estimates were successful if there was at least one bend-level estimate successfully computed. The probability density of replicate reliabilty values by input combination were then used to build the conditional probability table for the "Reliability: Population Abundance" node, which ranges from 0 to 1 and is discretized into 10 equally sized components</w:t>
      </w:r>
      <w:r w:rsidR="00735C06">
        <w:t xml:space="preserve"> (table 13)</w:t>
      </w:r>
      <w:r>
        <w:t>.</w:t>
      </w:r>
    </w:p>
    <w:p w14:paraId="3961EC8E" w14:textId="77777777" w:rsidR="00F0271B" w:rsidRDefault="00F0271B" w:rsidP="00304E1B">
      <w:pPr>
        <w:jc w:val="left"/>
      </w:pPr>
    </w:p>
    <w:p w14:paraId="7CBCDEC5" w14:textId="77777777" w:rsidR="00F0271B" w:rsidRDefault="00F0271B" w:rsidP="00304E1B">
      <w:pPr>
        <w:pStyle w:val="Heading5"/>
      </w:pPr>
      <w:r>
        <w:t>Bias: Population Abundance</w:t>
      </w:r>
    </w:p>
    <w:p w14:paraId="74BB2DF0" w14:textId="59F1E270" w:rsidR="00F0271B" w:rsidRDefault="00F0271B" w:rsidP="00304E1B">
      <w:pPr>
        <w:spacing w:before="60"/>
        <w:jc w:val="left"/>
      </w:pPr>
      <w:r>
        <w:t xml:space="preserve">The “Bias: Population Abundance” nature node represents the mean utility of the basin-level abundance estimate bias. Each catch-data replicate analyzed by a particular estimator is associated with one bias utility value that is calculated from the following steps: </w:t>
      </w:r>
    </w:p>
    <w:p w14:paraId="4BDE527D" w14:textId="77777777" w:rsidR="00F0271B" w:rsidRDefault="00F0271B" w:rsidP="00304E1B">
      <w:pPr>
        <w:pStyle w:val="List"/>
        <w:spacing w:before="50"/>
        <w:ind w:left="600" w:hanging="300"/>
        <w:rPr>
          <w:sz w:val="24"/>
          <w:szCs w:val="24"/>
        </w:rPr>
      </w:pPr>
      <w:r>
        <w:rPr>
          <w:sz w:val="24"/>
          <w:szCs w:val="24"/>
        </w:rPr>
        <w:t>1.</w:t>
      </w:r>
      <w:r>
        <w:rPr>
          <w:sz w:val="24"/>
          <w:szCs w:val="24"/>
        </w:rPr>
        <w:tab/>
        <w:t xml:space="preserve">Calculate the relative absolute bias, or bias metric, of each basin-level abundance estimate for each of the 10 years. </w:t>
      </w:r>
    </w:p>
    <w:p w14:paraId="2B0F5A75" w14:textId="77777777" w:rsidR="00F0271B" w:rsidRDefault="00F0271B" w:rsidP="00304E1B">
      <w:pPr>
        <w:pStyle w:val="List"/>
        <w:spacing w:before="50"/>
        <w:ind w:left="600" w:hanging="300"/>
        <w:rPr>
          <w:sz w:val="24"/>
          <w:szCs w:val="24"/>
        </w:rPr>
      </w:pPr>
      <w:r>
        <w:rPr>
          <w:sz w:val="24"/>
          <w:szCs w:val="24"/>
        </w:rPr>
        <w:t>2.</w:t>
      </w:r>
      <w:r>
        <w:rPr>
          <w:sz w:val="24"/>
          <w:szCs w:val="24"/>
        </w:rPr>
        <w:tab/>
        <w:t xml:space="preserve">Calculate the utility of each relative absolute bias value. </w:t>
      </w:r>
    </w:p>
    <w:p w14:paraId="070DF434" w14:textId="77777777" w:rsidR="00F0271B" w:rsidRDefault="00F0271B" w:rsidP="00304E1B">
      <w:pPr>
        <w:pStyle w:val="List"/>
        <w:spacing w:before="50"/>
        <w:ind w:left="600" w:hanging="300"/>
        <w:rPr>
          <w:sz w:val="24"/>
          <w:szCs w:val="24"/>
        </w:rPr>
      </w:pPr>
      <w:r>
        <w:rPr>
          <w:sz w:val="24"/>
          <w:szCs w:val="24"/>
        </w:rPr>
        <w:t>3.</w:t>
      </w:r>
      <w:r>
        <w:rPr>
          <w:sz w:val="24"/>
          <w:szCs w:val="24"/>
        </w:rPr>
        <w:tab/>
        <w:t xml:space="preserve">Calculate the mean of the utility values. </w:t>
      </w:r>
    </w:p>
    <w:p w14:paraId="3D5E1D1F" w14:textId="77777777" w:rsidR="00F0271B" w:rsidRDefault="00F0271B" w:rsidP="00304E1B">
      <w:pPr>
        <w:spacing w:before="60"/>
        <w:jc w:val="left"/>
      </w:pPr>
      <w:r>
        <w:t xml:space="preserve">For each estimate, we calculated the bias metric as the ratio of the absolute value of the bias to the actual population abundance, where the bias was calculated as the population abundance estimated from the catch data minus the actual population abundance of the reference population from which the catch data was simulated. We then calculted the utility of the bias metric by scaling it to a value between 0 and 1, with the linear equation: </w:t>
      </w:r>
    </w:p>
    <w:p w14:paraId="5E900ADF" w14:textId="7183A4A9" w:rsidR="00F0271B" w:rsidRDefault="00F0271B" w:rsidP="00304E1B">
      <w:pPr>
        <w:pStyle w:val="NormalWeb"/>
        <w:spacing w:before="0" w:beforeAutospacing="0" w:after="0" w:afterAutospacing="0"/>
      </w:pPr>
      <w:r>
        <w:tab/>
      </w:r>
      <w:r>
        <w:tab/>
      </w:r>
      <w:r>
        <w:tab/>
      </w:r>
      <w:r>
        <w:tab/>
      </w:r>
      <w:r w:rsidRPr="00BA5CDA">
        <w:rPr>
          <w:position w:val="-30"/>
        </w:rPr>
        <w:object w:dxaOrig="3800" w:dyaOrig="720" w14:anchorId="12584F51">
          <v:shape id="_x0000_i1155" type="#_x0000_t75" style="width:190.9pt;height:36pt" o:ole="">
            <v:imagedata r:id="rId323" o:title=""/>
          </v:shape>
          <o:OLEObject Type="Embed" ProgID="Equation.DSMT4" ShapeID="_x0000_i1155" DrawAspect="Content" ObjectID="_1590497747" r:id="rId324"/>
        </w:object>
      </w:r>
      <w:r>
        <w:tab/>
      </w:r>
      <w:r>
        <w:tab/>
      </w:r>
      <w:r>
        <w:tab/>
      </w:r>
      <w:r w:rsidR="005D0832">
        <w:t>(14</w:t>
      </w:r>
      <w:r>
        <w:t>)</w:t>
      </w:r>
    </w:p>
    <w:p w14:paraId="56FDFA55" w14:textId="77777777" w:rsidR="00F0271B" w:rsidRDefault="00F0271B" w:rsidP="00304E1B">
      <w:pPr>
        <w:jc w:val="left"/>
      </w:pPr>
      <w:r>
        <w:t>where</w:t>
      </w:r>
    </w:p>
    <w:p w14:paraId="6879693E" w14:textId="77777777" w:rsidR="00F0271B" w:rsidRDefault="00F0271B" w:rsidP="00304E1B">
      <w:pPr>
        <w:ind w:left="1440" w:hanging="720"/>
        <w:jc w:val="left"/>
      </w:pPr>
      <w:r>
        <w:fldChar w:fldCharType="begin"/>
      </w:r>
      <w:r>
        <w:instrText xml:space="preserve"> EQ </w:instrText>
      </w:r>
      <w:r>
        <w:rPr>
          <w:i/>
          <w:iCs/>
        </w:rPr>
        <w:instrText>U</w:instrText>
      </w:r>
      <w:r>
        <w:instrText>\s\do6(</w:instrText>
      </w:r>
      <w:r>
        <w:rPr>
          <w:i/>
          <w:iCs/>
          <w:sz w:val="20"/>
          <w:szCs w:val="20"/>
        </w:rPr>
        <w:instrText>bias</w:instrText>
      </w:r>
      <w:r>
        <w:rPr>
          <w:sz w:val="20"/>
          <w:szCs w:val="20"/>
        </w:rPr>
        <w:instrText>\,</w:instrText>
      </w:r>
      <w:r>
        <w:rPr>
          <w:i/>
          <w:iCs/>
          <w:sz w:val="20"/>
          <w:szCs w:val="20"/>
        </w:rPr>
        <w:instrText>abund</w:instrText>
      </w:r>
      <w:r>
        <w:instrText>)</w:instrText>
      </w:r>
      <w:r>
        <w:fldChar w:fldCharType="end"/>
      </w:r>
      <w:r>
        <w:t xml:space="preserve"> is the utility of the abundance bias performance metric, or scaled bias performance metric,</w:t>
      </w:r>
    </w:p>
    <w:p w14:paraId="14C74B9D" w14:textId="77777777" w:rsidR="00F0271B" w:rsidRDefault="00F0271B" w:rsidP="00304E1B">
      <w:pPr>
        <w:ind w:firstLine="720"/>
        <w:jc w:val="left"/>
      </w:pPr>
      <w:r>
        <w:rPr>
          <w:i/>
          <w:iCs/>
        </w:rPr>
        <w:t>x</w:t>
      </w:r>
      <w:r>
        <w:t xml:space="preserve"> is the value of the bias metric, or absolute relative bias of the estimate, and</w:t>
      </w:r>
    </w:p>
    <w:p w14:paraId="3CAC8294" w14:textId="77777777" w:rsidR="00F0271B" w:rsidRDefault="00F0271B" w:rsidP="00304E1B">
      <w:pPr>
        <w:ind w:firstLine="720"/>
        <w:jc w:val="left"/>
      </w:pPr>
      <w:r>
        <w:rPr>
          <w:i/>
          <w:iCs/>
        </w:rPr>
        <w:t>x</w:t>
      </w:r>
      <w:r>
        <w:t>=NA, if and only if the estimator failed to produce a basin-level abundance estimate for</w:t>
      </w:r>
    </w:p>
    <w:p w14:paraId="411A389D" w14:textId="77777777" w:rsidR="00F0271B" w:rsidRDefault="00F0271B" w:rsidP="00304E1B">
      <w:pPr>
        <w:ind w:left="720" w:firstLine="720"/>
        <w:jc w:val="left"/>
      </w:pPr>
      <w:r>
        <w:t>the given basin during the given year.</w:t>
      </w:r>
    </w:p>
    <w:p w14:paraId="25FAB880" w14:textId="77777777" w:rsidR="00F0271B" w:rsidRDefault="00F0271B" w:rsidP="00304E1B">
      <w:pPr>
        <w:ind w:left="720" w:firstLine="720"/>
        <w:jc w:val="left"/>
      </w:pPr>
    </w:p>
    <w:p w14:paraId="1E84DBB2" w14:textId="77777777" w:rsidR="00F0271B" w:rsidRDefault="00F0271B" w:rsidP="00304E1B">
      <w:pPr>
        <w:jc w:val="left"/>
      </w:pPr>
      <w:r>
        <w:lastRenderedPageBreak/>
        <w:t>For all cases where an estimator failed to produce a basin-level abundance estimate during a given year, the utility was set to 0 for that basin and year. For cases where an estimate was produced, when the estimate bias is near 0, as prefered, the utility is high (near 1). As the absolute relative bias increases towards 1, the utility of the bias performance metric decreases towards 0, and for absolute rela</w:t>
      </w:r>
      <w:r w:rsidR="00414BA3">
        <w:t>tive bias values greater than or</w:t>
      </w:r>
      <w:r>
        <w:t xml:space="preserve"> equal to 1, the utility is 0. We chose 1 as an upper bound for the utility function because an absolute relative ab</w:t>
      </w:r>
      <w:r w:rsidR="00414BA3">
        <w:t>undance bias that is</w:t>
      </w:r>
      <w:r>
        <w:t xml:space="preserve"> greater than 1 would mean that the basin-level population estimate was more than double the actual population size. </w:t>
      </w:r>
    </w:p>
    <w:p w14:paraId="69ED034B" w14:textId="77777777" w:rsidR="00414BA3" w:rsidRDefault="00414BA3" w:rsidP="00304E1B">
      <w:pPr>
        <w:jc w:val="left"/>
      </w:pPr>
    </w:p>
    <w:p w14:paraId="44A446F6" w14:textId="4808402B" w:rsidR="00F0271B" w:rsidRDefault="00414BA3" w:rsidP="00304E1B">
      <w:pPr>
        <w:jc w:val="left"/>
      </w:pPr>
      <w:r>
        <w:t>In the last step</w:t>
      </w:r>
      <w:r w:rsidR="00F0271B">
        <w:t>, the mean of the 20 abundance bias utility values (one for each basin for each of the 10 years) is calculated for each replicate, and the density of the replicate means is used to parameterize the “Bias: Population Abundance” nature node, which ranges from 0 to 1 and is discretized into 10 equally sized bins</w:t>
      </w:r>
      <w:r w:rsidR="001315C0">
        <w:t xml:space="preserve"> (table 14)</w:t>
      </w:r>
      <w:r w:rsidR="00F0271B">
        <w:t xml:space="preserve">. </w:t>
      </w:r>
    </w:p>
    <w:p w14:paraId="6D4328BA" w14:textId="77777777" w:rsidR="00F0271B" w:rsidRDefault="00F0271B" w:rsidP="00304E1B">
      <w:pPr>
        <w:jc w:val="left"/>
      </w:pPr>
    </w:p>
    <w:p w14:paraId="447E4DD9" w14:textId="77777777" w:rsidR="00F0271B" w:rsidRDefault="00F0271B" w:rsidP="00304E1B">
      <w:pPr>
        <w:pStyle w:val="Heading5"/>
      </w:pPr>
      <w:r>
        <w:t>Precision: Population Abundance</w:t>
      </w:r>
    </w:p>
    <w:p w14:paraId="3C7D556C" w14:textId="5B4B6792" w:rsidR="00F0271B" w:rsidRDefault="00F0271B" w:rsidP="00304E1B">
      <w:pPr>
        <w:spacing w:before="60"/>
        <w:jc w:val="left"/>
      </w:pPr>
      <w:r>
        <w:t xml:space="preserve">The “Precision: Population Abundance” nature node represents the mean utility of the precision performance metric, i.e., the basin-level abundance estimate’s coefficient of variation. For each basin-level abundance estimate, the coefficient of variation was calculated as the ratio of the standard error of the estimate to the estimate value. The utility of each precision performance metric was calculated by scaling the coefficient of variation as </w:t>
      </w:r>
    </w:p>
    <w:p w14:paraId="2F42F70A" w14:textId="77777777" w:rsidR="00F0271B" w:rsidRDefault="00F0271B" w:rsidP="00304E1B">
      <w:pPr>
        <w:pStyle w:val="equationNum"/>
        <w:tabs>
          <w:tab w:val="center" w:pos="3450"/>
          <w:tab w:val="right" w:pos="6900"/>
        </w:tabs>
      </w:pPr>
      <w:r>
        <w:tab/>
      </w:r>
    </w:p>
    <w:p w14:paraId="370BF634" w14:textId="44AA4B8B" w:rsidR="00F0271B" w:rsidRDefault="00F0271B" w:rsidP="00304E1B">
      <w:pPr>
        <w:pStyle w:val="NormalWeb"/>
        <w:spacing w:before="0" w:beforeAutospacing="0" w:after="0" w:afterAutospacing="0"/>
      </w:pPr>
      <w:r>
        <w:tab/>
      </w:r>
      <w:r>
        <w:tab/>
      </w:r>
      <w:r>
        <w:tab/>
      </w:r>
      <w:r>
        <w:tab/>
      </w:r>
      <w:r w:rsidRPr="00BA5CDA">
        <w:rPr>
          <w:position w:val="-46"/>
        </w:rPr>
        <w:object w:dxaOrig="4280" w:dyaOrig="1040" w14:anchorId="60E79F7B">
          <v:shape id="_x0000_i1156" type="#_x0000_t75" style="width:213.8pt;height:52.35pt" o:ole="">
            <v:imagedata r:id="rId325" o:title=""/>
          </v:shape>
          <o:OLEObject Type="Embed" ProgID="Equation.DSMT4" ShapeID="_x0000_i1156" DrawAspect="Content" ObjectID="_1590497748" r:id="rId326"/>
        </w:object>
      </w:r>
      <w:r>
        <w:tab/>
      </w:r>
      <w:r>
        <w:tab/>
      </w:r>
      <w:r>
        <w:tab/>
        <w:t>(</w:t>
      </w:r>
      <w:r w:rsidR="005D0832">
        <w:t>15</w:t>
      </w:r>
      <w:r>
        <w:t>)</w:t>
      </w:r>
    </w:p>
    <w:p w14:paraId="60F0EBE0" w14:textId="77777777" w:rsidR="00F0271B" w:rsidRDefault="00F0271B" w:rsidP="00304E1B">
      <w:pPr>
        <w:jc w:val="left"/>
      </w:pPr>
      <w:r>
        <w:t>where</w:t>
      </w:r>
    </w:p>
    <w:p w14:paraId="1595D90E" w14:textId="77777777" w:rsidR="00F0271B" w:rsidRDefault="00F0271B" w:rsidP="00304E1B">
      <w:pPr>
        <w:ind w:left="1440" w:hanging="720"/>
        <w:jc w:val="left"/>
      </w:pPr>
      <w:r>
        <w:fldChar w:fldCharType="begin"/>
      </w:r>
      <w:r>
        <w:instrText xml:space="preserve"> EQ </w:instrText>
      </w:r>
      <w:r>
        <w:rPr>
          <w:i/>
          <w:iCs/>
        </w:rPr>
        <w:instrText>U</w:instrText>
      </w:r>
      <w:r>
        <w:instrText>\s\do6(</w:instrText>
      </w:r>
      <w:r>
        <w:rPr>
          <w:i/>
          <w:iCs/>
          <w:sz w:val="20"/>
          <w:szCs w:val="20"/>
        </w:rPr>
        <w:instrText>prec</w:instrText>
      </w:r>
      <w:r>
        <w:rPr>
          <w:sz w:val="20"/>
          <w:szCs w:val="20"/>
        </w:rPr>
        <w:instrText>\,</w:instrText>
      </w:r>
      <w:r>
        <w:rPr>
          <w:i/>
          <w:iCs/>
          <w:sz w:val="20"/>
          <w:szCs w:val="20"/>
        </w:rPr>
        <w:instrText>abund</w:instrText>
      </w:r>
      <w:r>
        <w:instrText>)</w:instrText>
      </w:r>
      <w:r>
        <w:fldChar w:fldCharType="end"/>
      </w:r>
      <w:r>
        <w:t xml:space="preserve"> is the utility of the abundance precision performance metric (scaled precision performance metric),</w:t>
      </w:r>
    </w:p>
    <w:p w14:paraId="30B4980C" w14:textId="77777777" w:rsidR="00F0271B" w:rsidRDefault="00F0271B" w:rsidP="00304E1B">
      <w:pPr>
        <w:ind w:left="720"/>
        <w:jc w:val="left"/>
      </w:pPr>
      <w:r>
        <w:rPr>
          <w:i/>
          <w:iCs/>
        </w:rPr>
        <w:t>x</w:t>
      </w:r>
      <w:r>
        <w:t xml:space="preserve"> is the value of the precision performance metric (coefficient of variation), and</w:t>
      </w:r>
    </w:p>
    <w:p w14:paraId="1B39D369" w14:textId="77777777" w:rsidR="00F0271B" w:rsidRDefault="00F0271B" w:rsidP="00304E1B">
      <w:pPr>
        <w:ind w:firstLine="720"/>
        <w:jc w:val="left"/>
      </w:pPr>
      <w:r>
        <w:rPr>
          <w:i/>
          <w:iCs/>
        </w:rPr>
        <w:t>x</w:t>
      </w:r>
      <w:r>
        <w:t>=NA, if and only if the estimator failed to produce a basin-level abundance estimate for</w:t>
      </w:r>
    </w:p>
    <w:p w14:paraId="14702ED3" w14:textId="77777777" w:rsidR="00F0271B" w:rsidRDefault="00F0271B" w:rsidP="00304E1B">
      <w:pPr>
        <w:ind w:left="720" w:firstLine="720"/>
        <w:jc w:val="left"/>
      </w:pPr>
      <w:r>
        <w:t>the given basin during the given year.</w:t>
      </w:r>
    </w:p>
    <w:p w14:paraId="2EC119AA" w14:textId="77777777" w:rsidR="00F0271B" w:rsidRDefault="00F0271B" w:rsidP="00304E1B">
      <w:pPr>
        <w:ind w:left="720" w:firstLine="720"/>
        <w:jc w:val="left"/>
      </w:pPr>
    </w:p>
    <w:p w14:paraId="41024D66" w14:textId="2D04648A" w:rsidR="00F0271B" w:rsidRDefault="00F0271B" w:rsidP="00304E1B">
      <w:pPr>
        <w:jc w:val="left"/>
      </w:pPr>
      <w:r>
        <w:t xml:space="preserve">The utility function scales each coefficient of variation between 0 and 1, assigning smaller coefficients of variation to higher utility values (near 1). Additionally the function assigns a utility of 0 to all cases of estimator failure or any coefficient of variation larger than </w:t>
      </w:r>
      <w:commentRangeStart w:id="643"/>
      <w:r>
        <w:t>0.3</w:t>
      </w:r>
      <w:commentRangeEnd w:id="643"/>
      <w:r w:rsidR="00B1318A">
        <w:rPr>
          <w:rStyle w:val="CommentReference"/>
        </w:rPr>
        <w:commentReference w:id="643"/>
      </w:r>
      <w:r>
        <w:t xml:space="preserve">. </w:t>
      </w:r>
      <w:r w:rsidR="00B1318A">
        <w:t xml:space="preserve"> </w:t>
      </w:r>
      <w:r>
        <w:t>The mean of the 20 abundance precision utility values is calculated for each replicate, and the density of the replicate means is used to parameterize the “Precision: Population Abundance” nature node, which was discretized into 10 equally sized bins</w:t>
      </w:r>
      <w:r w:rsidR="001315C0">
        <w:t xml:space="preserve"> (table 15)</w:t>
      </w:r>
      <w:r>
        <w:t xml:space="preserve">. </w:t>
      </w:r>
    </w:p>
    <w:p w14:paraId="10601634" w14:textId="77777777" w:rsidR="00F0271B" w:rsidRDefault="00F0271B" w:rsidP="00304E1B">
      <w:pPr>
        <w:jc w:val="left"/>
      </w:pPr>
    </w:p>
    <w:p w14:paraId="51407BB1" w14:textId="77777777" w:rsidR="00F0271B" w:rsidRDefault="00F0271B" w:rsidP="00304E1B">
      <w:pPr>
        <w:pStyle w:val="Heading5"/>
      </w:pPr>
      <w:r>
        <w:t>Bias: Population Trend</w:t>
      </w:r>
    </w:p>
    <w:p w14:paraId="31D614FC" w14:textId="367E23A4" w:rsidR="00F0271B" w:rsidRDefault="00F0271B" w:rsidP="00304E1B">
      <w:pPr>
        <w:spacing w:before="60"/>
        <w:jc w:val="left"/>
      </w:pPr>
      <w:r>
        <w:t xml:space="preserve">The “Bias: Population Trend” nature node represents the utility of the trend bias performance metric. </w:t>
      </w:r>
      <w:r w:rsidR="00B1318A">
        <w:t xml:space="preserve"> We chose the trend bias performance metric to be the absolute value of the bias, where </w:t>
      </w:r>
      <w:r w:rsidR="00B1318A">
        <w:lastRenderedPageBreak/>
        <w:t>t</w:t>
      </w:r>
      <w:r>
        <w:t>he bias of the trend estimate was calculated as the difference between the trend</w:t>
      </w:r>
      <w:r w:rsidR="00B1318A">
        <w:t xml:space="preserve"> estimate and the actual trend.  </w:t>
      </w:r>
      <w:r>
        <w:t xml:space="preserve">Similar to the trend estimate, the actual trend was calculated as </w:t>
      </w:r>
    </w:p>
    <w:p w14:paraId="7CEFDFA9" w14:textId="0227CFF6" w:rsidR="00F0271B" w:rsidRDefault="00F0271B" w:rsidP="00304E1B">
      <w:pPr>
        <w:pStyle w:val="equationNum"/>
        <w:tabs>
          <w:tab w:val="center" w:pos="3450"/>
          <w:tab w:val="right" w:pos="6900"/>
        </w:tabs>
      </w:pPr>
      <w:r>
        <w:tab/>
        <w:t xml:space="preserve">                    </w:t>
      </w:r>
      <w:r w:rsidRPr="003927E1">
        <w:rPr>
          <w:position w:val="-6"/>
        </w:rPr>
        <w:object w:dxaOrig="680" w:dyaOrig="320" w14:anchorId="30DE0F58">
          <v:shape id="_x0000_i1157" type="#_x0000_t75" style="width:33.8pt;height:16.35pt" o:ole="">
            <v:imagedata r:id="rId327" o:title=""/>
          </v:shape>
          <o:OLEObject Type="Embed" ProgID="Equation.DSMT4" ShapeID="_x0000_i1157" DrawAspect="Content" ObjectID="_1590497749" r:id="rId328"/>
        </w:object>
      </w:r>
      <w:r>
        <w:t>,</w:t>
      </w:r>
      <w:r>
        <w:tab/>
      </w:r>
      <w:r>
        <w:tab/>
      </w:r>
      <w:r>
        <w:tab/>
      </w:r>
      <w:r>
        <w:tab/>
      </w:r>
      <w:r w:rsidR="005D0832">
        <w:t>(16</w:t>
      </w:r>
      <w:r>
        <w:t>)</w:t>
      </w:r>
    </w:p>
    <w:p w14:paraId="1964479D" w14:textId="77777777" w:rsidR="00F0271B" w:rsidRDefault="00F0271B" w:rsidP="00304E1B">
      <w:pPr>
        <w:jc w:val="left"/>
      </w:pPr>
      <w:r>
        <w:t>where</w:t>
      </w:r>
    </w:p>
    <w:p w14:paraId="371C1732" w14:textId="77777777" w:rsidR="00F0271B" w:rsidRDefault="00F0271B" w:rsidP="00304E1B">
      <w:pPr>
        <w:ind w:firstLine="720"/>
        <w:jc w:val="left"/>
      </w:pPr>
      <w:r>
        <w:t>λ represents the actual population trend, and</w:t>
      </w:r>
    </w:p>
    <w:p w14:paraId="4BB2A5BE" w14:textId="77777777" w:rsidR="00F0271B" w:rsidRDefault="00F0271B" w:rsidP="00304E1B">
      <w:pPr>
        <w:ind w:firstLine="720"/>
        <w:jc w:val="left"/>
      </w:pPr>
      <w:r>
        <w:t>β is the slope of the linear model fit to the log-transformed annual segment-level abun-</w:t>
      </w:r>
    </w:p>
    <w:p w14:paraId="1F8D35EE" w14:textId="77777777" w:rsidR="00F0271B" w:rsidRDefault="00F0271B" w:rsidP="00304E1B">
      <w:pPr>
        <w:ind w:left="720" w:firstLine="720"/>
        <w:jc w:val="left"/>
      </w:pPr>
      <w:r>
        <w:t>dances as known from the reference population.</w:t>
      </w:r>
    </w:p>
    <w:p w14:paraId="075A9F04" w14:textId="77777777" w:rsidR="00F0271B" w:rsidRDefault="00F0271B" w:rsidP="00304E1B">
      <w:pPr>
        <w:ind w:left="720" w:firstLine="720"/>
        <w:jc w:val="left"/>
      </w:pPr>
    </w:p>
    <w:p w14:paraId="3A930EBB" w14:textId="77777777" w:rsidR="00F0271B" w:rsidRDefault="00F0271B" w:rsidP="00304E1B">
      <w:pPr>
        <w:jc w:val="left"/>
      </w:pPr>
      <w:r>
        <w:t xml:space="preserve">Each trend bias performance metric was scaled as </w:t>
      </w:r>
    </w:p>
    <w:p w14:paraId="36A8F134" w14:textId="77777777" w:rsidR="00F0271B" w:rsidRDefault="00F0271B" w:rsidP="00304E1B">
      <w:pPr>
        <w:pStyle w:val="equationNum"/>
        <w:tabs>
          <w:tab w:val="center" w:pos="3450"/>
          <w:tab w:val="right" w:pos="6900"/>
        </w:tabs>
      </w:pPr>
      <w:r>
        <w:tab/>
      </w:r>
    </w:p>
    <w:p w14:paraId="0A3A267E" w14:textId="32B07C61" w:rsidR="00F0271B" w:rsidRDefault="00F0271B" w:rsidP="00304E1B">
      <w:pPr>
        <w:pStyle w:val="NormalWeb"/>
        <w:spacing w:before="0" w:beforeAutospacing="0" w:after="0" w:afterAutospacing="0"/>
      </w:pPr>
      <w:r>
        <w:tab/>
      </w:r>
      <w:r>
        <w:tab/>
      </w:r>
      <w:r>
        <w:tab/>
      </w:r>
      <w:r w:rsidRPr="00BA5CDA">
        <w:rPr>
          <w:position w:val="-46"/>
        </w:rPr>
        <w:object w:dxaOrig="4200" w:dyaOrig="1040" w14:anchorId="51FF7EC1">
          <v:shape id="_x0000_i1158" type="#_x0000_t75" style="width:210.55pt;height:52.35pt" o:ole="">
            <v:imagedata r:id="rId329" o:title=""/>
          </v:shape>
          <o:OLEObject Type="Embed" ProgID="Equation.DSMT4" ShapeID="_x0000_i1158" DrawAspect="Content" ObjectID="_1590497750" r:id="rId330"/>
        </w:object>
      </w:r>
      <w:r>
        <w:tab/>
      </w:r>
      <w:r>
        <w:tab/>
      </w:r>
      <w:r>
        <w:tab/>
      </w:r>
      <w:r>
        <w:tab/>
      </w:r>
      <w:r w:rsidR="005D0832">
        <w:t>(17</w:t>
      </w:r>
      <w:r>
        <w:t>)</w:t>
      </w:r>
    </w:p>
    <w:p w14:paraId="73E37800" w14:textId="77777777" w:rsidR="00F0271B" w:rsidRDefault="00F0271B" w:rsidP="00304E1B">
      <w:pPr>
        <w:jc w:val="left"/>
      </w:pPr>
      <w:r>
        <w:t>where</w:t>
      </w:r>
    </w:p>
    <w:p w14:paraId="787F9C18" w14:textId="77777777" w:rsidR="00F0271B" w:rsidRDefault="00B1318A" w:rsidP="00304E1B">
      <w:pPr>
        <w:ind w:firstLine="720"/>
        <w:jc w:val="left"/>
      </w:pPr>
      <w:r w:rsidRPr="00B1318A">
        <w:rPr>
          <w:position w:val="-14"/>
        </w:rPr>
        <w:object w:dxaOrig="840" w:dyaOrig="380" w14:anchorId="51AE9F82">
          <v:shape id="_x0000_i1159" type="#_x0000_t75" style="width:42.55pt;height:18.55pt" o:ole="">
            <v:imagedata r:id="rId331" o:title=""/>
          </v:shape>
          <o:OLEObject Type="Embed" ProgID="Equation.DSMT4" ShapeID="_x0000_i1159" DrawAspect="Content" ObjectID="_1590497751" r:id="rId332"/>
        </w:object>
      </w:r>
      <w:r>
        <w:t xml:space="preserve"> </w:t>
      </w:r>
      <w:r w:rsidR="00F0271B">
        <w:t>is the utility of the trend bias performance metric,</w:t>
      </w:r>
    </w:p>
    <w:p w14:paraId="52944DE9" w14:textId="77777777" w:rsidR="00F0271B" w:rsidRDefault="00F0271B" w:rsidP="00304E1B">
      <w:pPr>
        <w:ind w:firstLine="720"/>
        <w:jc w:val="left"/>
      </w:pPr>
      <w:r>
        <w:rPr>
          <w:i/>
          <w:iCs/>
        </w:rPr>
        <w:t>x</w:t>
      </w:r>
      <w:r>
        <w:t xml:space="preserve"> is the value of the bias metric, or absolute bias of the estimate, and</w:t>
      </w:r>
    </w:p>
    <w:p w14:paraId="1E7DD3F7" w14:textId="77777777" w:rsidR="00F0271B" w:rsidRDefault="00F0271B" w:rsidP="00304E1B">
      <w:pPr>
        <w:ind w:firstLine="720"/>
        <w:jc w:val="left"/>
      </w:pPr>
      <w:r>
        <w:rPr>
          <w:i/>
          <w:iCs/>
        </w:rPr>
        <w:t>x</w:t>
      </w:r>
      <w:r>
        <w:t>=NA, if and only if the estimator failed to produce a population trend estimate for the</w:t>
      </w:r>
    </w:p>
    <w:p w14:paraId="5C3968EB" w14:textId="77777777" w:rsidR="00F0271B" w:rsidRDefault="00F0271B" w:rsidP="00304E1B">
      <w:pPr>
        <w:ind w:left="720" w:firstLine="720"/>
        <w:jc w:val="left"/>
      </w:pPr>
      <w:r>
        <w:t>catch-data replicate.</w:t>
      </w:r>
    </w:p>
    <w:p w14:paraId="217AF66F" w14:textId="77777777" w:rsidR="00F0271B" w:rsidRDefault="00F0271B" w:rsidP="00304E1B">
      <w:pPr>
        <w:ind w:left="720" w:firstLine="720"/>
        <w:jc w:val="left"/>
      </w:pPr>
    </w:p>
    <w:p w14:paraId="054CCBDB" w14:textId="77777777" w:rsidR="006F58C8" w:rsidRDefault="00F0271B" w:rsidP="00304E1B">
      <w:pPr>
        <w:jc w:val="left"/>
      </w:pPr>
      <w:r>
        <w:t xml:space="preserve">The scaled performance metric, or utility value, is a value between 0 and 1, with small absolute biases resulting in high (near 1) utility values. As the absolute bias of the trend estimate increases towards 0.7, the trend bias utility decreases towards 0. </w:t>
      </w:r>
      <w:r w:rsidR="00B1318A">
        <w:t xml:space="preserve"> </w:t>
      </w:r>
      <w:r>
        <w:t xml:space="preserve">For any absolute bias values above 0.7, the trend estimate </w:t>
      </w:r>
      <w:r w:rsidR="00B1318A">
        <w:t>predicted a population growth or decline that was more than</w:t>
      </w:r>
      <w:r>
        <w:t xml:space="preserve"> 70% off</w:t>
      </w:r>
      <w:r w:rsidR="00B1318A">
        <w:t xml:space="preserve"> of the actual trend,</w:t>
      </w:r>
      <w:r>
        <w:t xml:space="preserve"> and the bias utility is set to 0. Additionally, if the estimator was not able to produce a trend estimate for the 10-year data set, then the trend bias utility was also assigned a value of 0. </w:t>
      </w:r>
    </w:p>
    <w:p w14:paraId="6E3547A1" w14:textId="77777777" w:rsidR="006F58C8" w:rsidRDefault="006F58C8" w:rsidP="00304E1B">
      <w:pPr>
        <w:jc w:val="left"/>
      </w:pPr>
    </w:p>
    <w:p w14:paraId="0D09D8BD" w14:textId="1A89529A" w:rsidR="00F0271B" w:rsidRDefault="00F0271B" w:rsidP="00304E1B">
      <w:pPr>
        <w:jc w:val="left"/>
      </w:pPr>
      <w:r>
        <w:t>The “Bias: Population Trend” nature node extends across the full range of possible utility values (0 to 1) and is discretized into 10 equally sized bins</w:t>
      </w:r>
      <w:r w:rsidR="001315C0">
        <w:t xml:space="preserve"> (table 16)</w:t>
      </w:r>
      <w:r>
        <w:t>. The node was parameterized by building the conditional probability table from the density of trend bias utility values among the replicates with the given combination of inputs.</w:t>
      </w:r>
    </w:p>
    <w:p w14:paraId="4DCC77D7" w14:textId="77777777" w:rsidR="00F0271B" w:rsidRDefault="00F0271B" w:rsidP="00304E1B">
      <w:pPr>
        <w:jc w:val="left"/>
      </w:pPr>
    </w:p>
    <w:p w14:paraId="381E6140" w14:textId="77777777" w:rsidR="00F0271B" w:rsidRDefault="00F0271B" w:rsidP="00304E1B">
      <w:pPr>
        <w:pStyle w:val="Heading5"/>
      </w:pPr>
      <w:r>
        <w:t>Precision: Population Trend</w:t>
      </w:r>
    </w:p>
    <w:p w14:paraId="0085AE8B" w14:textId="39E1A8A4" w:rsidR="00F0271B" w:rsidRDefault="00F0271B" w:rsidP="000A3366">
      <w:pPr>
        <w:spacing w:before="60"/>
        <w:jc w:val="left"/>
      </w:pPr>
      <w:r>
        <w:t xml:space="preserve">The “Precision: Population Trend” nature node represents the utility of the trend precision performance metric. The precision of the trend estimate was calculated as the estimate’s coefficient of variation, or the ratio of the standard error of the estimate to the absoluate value of the estimate. To be placed on a similar scale to all other performance metrics, the trend precision performance metric was then scaled using the linear equation: </w:t>
      </w:r>
    </w:p>
    <w:p w14:paraId="2385B941" w14:textId="3694694D" w:rsidR="00F0271B" w:rsidRDefault="00F0271B" w:rsidP="00304E1B">
      <w:pPr>
        <w:pStyle w:val="NormalWeb"/>
        <w:spacing w:before="0" w:beforeAutospacing="0" w:after="0" w:afterAutospacing="0"/>
      </w:pPr>
      <w:r>
        <w:tab/>
      </w:r>
      <w:r>
        <w:tab/>
      </w:r>
      <w:r>
        <w:tab/>
      </w:r>
      <w:r w:rsidRPr="00EE5473">
        <w:rPr>
          <w:position w:val="-46"/>
        </w:rPr>
        <w:object w:dxaOrig="4700" w:dyaOrig="1040" w14:anchorId="332A1F8F">
          <v:shape id="_x0000_i1160" type="#_x0000_t75" style="width:234.55pt;height:52.35pt" o:ole="">
            <v:imagedata r:id="rId333" o:title=""/>
          </v:shape>
          <o:OLEObject Type="Embed" ProgID="Equation.DSMT4" ShapeID="_x0000_i1160" DrawAspect="Content" ObjectID="_1590497752" r:id="rId334"/>
        </w:object>
      </w:r>
      <w:r>
        <w:tab/>
      </w:r>
      <w:r>
        <w:tab/>
      </w:r>
      <w:r>
        <w:tab/>
        <w:t>(</w:t>
      </w:r>
      <w:r w:rsidR="005D0832">
        <w:t>18</w:t>
      </w:r>
      <w:r>
        <w:t>)</w:t>
      </w:r>
    </w:p>
    <w:p w14:paraId="5C20B347" w14:textId="77777777" w:rsidR="00F0271B" w:rsidRDefault="00F0271B" w:rsidP="00304E1B">
      <w:pPr>
        <w:jc w:val="left"/>
      </w:pPr>
      <w:r>
        <w:t>where</w:t>
      </w:r>
    </w:p>
    <w:p w14:paraId="6D8A86C4" w14:textId="77777777" w:rsidR="00F0271B" w:rsidRDefault="006F58C8" w:rsidP="00304E1B">
      <w:pPr>
        <w:ind w:firstLine="720"/>
        <w:jc w:val="left"/>
      </w:pPr>
      <w:r w:rsidRPr="006F58C8">
        <w:rPr>
          <w:position w:val="-14"/>
        </w:rPr>
        <w:object w:dxaOrig="859" w:dyaOrig="380" w14:anchorId="720988EA">
          <v:shape id="_x0000_i1161" type="#_x0000_t75" style="width:42.55pt;height:18.55pt" o:ole="">
            <v:imagedata r:id="rId335" o:title=""/>
          </v:shape>
          <o:OLEObject Type="Embed" ProgID="Equation.DSMT4" ShapeID="_x0000_i1161" DrawAspect="Content" ObjectID="_1590497753" r:id="rId336"/>
        </w:object>
      </w:r>
      <w:r>
        <w:t xml:space="preserve"> </w:t>
      </w:r>
      <w:r w:rsidR="00F0271B">
        <w:t>is the utility of the trend precision performance metric,</w:t>
      </w:r>
    </w:p>
    <w:p w14:paraId="7660F8CC" w14:textId="77777777" w:rsidR="00F0271B" w:rsidRDefault="00F0271B" w:rsidP="00304E1B">
      <w:pPr>
        <w:ind w:firstLine="720"/>
        <w:jc w:val="left"/>
      </w:pPr>
      <w:r>
        <w:rPr>
          <w:i/>
          <w:iCs/>
        </w:rPr>
        <w:t>x</w:t>
      </w:r>
      <w:r>
        <w:t xml:space="preserve"> is the value of the precision metric (coefficient of variation), and</w:t>
      </w:r>
    </w:p>
    <w:p w14:paraId="0135A406" w14:textId="77777777" w:rsidR="00F0271B" w:rsidRDefault="00F0271B" w:rsidP="00304E1B">
      <w:pPr>
        <w:ind w:firstLine="720"/>
        <w:jc w:val="left"/>
      </w:pPr>
      <w:r>
        <w:rPr>
          <w:i/>
          <w:iCs/>
        </w:rPr>
        <w:t>x</w:t>
      </w:r>
      <w:r>
        <w:t>=NA, if and only if the estimator failed to produce a population trend estimate for the</w:t>
      </w:r>
    </w:p>
    <w:p w14:paraId="01E21BAD" w14:textId="77777777" w:rsidR="00F0271B" w:rsidRDefault="00F0271B" w:rsidP="00304E1B">
      <w:pPr>
        <w:ind w:left="720" w:firstLine="720"/>
        <w:jc w:val="left"/>
      </w:pPr>
      <w:r>
        <w:t>catch-data replicate.</w:t>
      </w:r>
    </w:p>
    <w:p w14:paraId="5A4C76BE" w14:textId="77777777" w:rsidR="00F0271B" w:rsidRDefault="00F0271B" w:rsidP="00304E1B">
      <w:pPr>
        <w:ind w:left="720" w:firstLine="720"/>
        <w:jc w:val="left"/>
      </w:pPr>
    </w:p>
    <w:p w14:paraId="42743385" w14:textId="77777777" w:rsidR="006F58C8" w:rsidRDefault="00F0271B" w:rsidP="00304E1B">
      <w:pPr>
        <w:jc w:val="left"/>
      </w:pPr>
      <w:r>
        <w:t xml:space="preserve">Similar to the abundance precision utility, the trend precision utility is near 1 when the coefficient of variation is near 0. As the coefficient of variation increases towards </w:t>
      </w:r>
      <w:commentRangeStart w:id="644"/>
      <w:r>
        <w:t>0.375</w:t>
      </w:r>
      <w:commentRangeEnd w:id="644"/>
      <w:r w:rsidR="00B1318A">
        <w:rPr>
          <w:rStyle w:val="CommentReference"/>
        </w:rPr>
        <w:commentReference w:id="644"/>
      </w:r>
      <w:r>
        <w:t xml:space="preserve">, the trend precision utility decreases towards 0 and remains at 0 for any estimates with a coefficient of variation greater than 0.375. Additionally, if the estimator was not able to produce a trend estimate for the 10-year data set, then the estimator was assigned a trend precision utility of 0. </w:t>
      </w:r>
      <w:r w:rsidR="00B1318A">
        <w:t xml:space="preserve"> </w:t>
      </w:r>
    </w:p>
    <w:p w14:paraId="7EE95466" w14:textId="77777777" w:rsidR="006F58C8" w:rsidRDefault="006F58C8" w:rsidP="00304E1B">
      <w:pPr>
        <w:jc w:val="left"/>
      </w:pPr>
    </w:p>
    <w:p w14:paraId="5857BA26" w14:textId="71F75F3F" w:rsidR="00F0271B" w:rsidRDefault="00F0271B" w:rsidP="00304E1B">
      <w:pPr>
        <w:jc w:val="left"/>
      </w:pPr>
      <w:r>
        <w:t>We descritized the range of the “Precision: Population Trend” nature node into 10 equal sized ranges and parameterized the node by building the conditional probability table from the density of trend bias utility values among the replicates with the given combination of inputs</w:t>
      </w:r>
      <w:r w:rsidR="001315C0">
        <w:t xml:space="preserve"> (table 17)</w:t>
      </w:r>
      <w:r>
        <w:t xml:space="preserve">. </w:t>
      </w:r>
    </w:p>
    <w:p w14:paraId="388D2FA1" w14:textId="77777777" w:rsidR="00E55C88" w:rsidRDefault="00E55C88" w:rsidP="00304E1B">
      <w:pPr>
        <w:jc w:val="left"/>
      </w:pPr>
    </w:p>
    <w:p w14:paraId="1B68F594" w14:textId="77777777" w:rsidR="00E55C88" w:rsidRDefault="00E55C88" w:rsidP="00304E1B">
      <w:pPr>
        <w:jc w:val="left"/>
      </w:pPr>
    </w:p>
    <w:p w14:paraId="24A1EA30" w14:textId="77777777" w:rsidR="00E55C88" w:rsidRDefault="00E55C88" w:rsidP="00304E1B">
      <w:pPr>
        <w:jc w:val="left"/>
      </w:pPr>
    </w:p>
    <w:p w14:paraId="72A1E87C" w14:textId="77777777" w:rsidR="00F0271B" w:rsidRDefault="00F0271B" w:rsidP="00304E1B">
      <w:pPr>
        <w:pStyle w:val="Heading3"/>
        <w:widowControl/>
        <w:spacing w:before="120"/>
      </w:pPr>
      <w:r>
        <w:t>Cost</w:t>
      </w:r>
      <w:r w:rsidR="00E55C88">
        <w:t xml:space="preserve">  </w:t>
      </w:r>
    </w:p>
    <w:p w14:paraId="4860CDF7" w14:textId="77777777" w:rsidR="00E55C88" w:rsidRDefault="00E55C88" w:rsidP="00304E1B">
      <w:pPr>
        <w:pStyle w:val="Heading4"/>
      </w:pPr>
      <w:r>
        <w:t>Recruitment Occasions</w:t>
      </w:r>
    </w:p>
    <w:p w14:paraId="44CA4C61" w14:textId="097CB927" w:rsidR="00E55C88" w:rsidRDefault="00E55C88" w:rsidP="000A3366">
      <w:pPr>
        <w:spacing w:before="60"/>
        <w:jc w:val="left"/>
      </w:pPr>
      <w:r>
        <w:t>The number of recruitment occasions is the n</w:t>
      </w:r>
      <w:r w:rsidR="00EC058A">
        <w:t>umber of days each of the sampled bends</w:t>
      </w:r>
      <w:r>
        <w:t xml:space="preserve"> will be visited in or</w:t>
      </w:r>
      <w:r w:rsidR="00900116">
        <w:t>der to achieve the prescribed am</w:t>
      </w:r>
      <w:r>
        <w:t>ou</w:t>
      </w:r>
      <w:r w:rsidR="00900116">
        <w:t>n</w:t>
      </w:r>
      <w:r>
        <w:t>t of recruitment</w:t>
      </w:r>
      <w:r w:rsidR="00900116">
        <w:t>-</w:t>
      </w:r>
      <w:r>
        <w:t>detection sampling. This value is a deterministic function of the number of trawls used to s</w:t>
      </w:r>
      <w:r w:rsidR="00900116">
        <w:t>ample each bend. If recruitment-</w:t>
      </w:r>
      <w:r>
        <w:t>detection sampling is not included as part of the monitoring program (i.e., 0 trawls per bend), then there will be 0 recrui</w:t>
      </w:r>
      <w:r w:rsidR="00900116">
        <w:t>tment occasions. If recruitment-</w:t>
      </w:r>
      <w:r>
        <w:t>detection sampling is included in the monitoring program, then anywhere between 1 and 49 trawls may be used.</w:t>
      </w:r>
      <w:r w:rsidR="002B6E6B">
        <w:t xml:space="preserve">  </w:t>
      </w:r>
      <w:commentRangeStart w:id="645"/>
      <w:r>
        <w:t>For less than 50 trawls per day at an average of 4 minutes per trawl, all detection recruitment trawls within a bend are assumed to be completed in a single day.</w:t>
      </w:r>
      <w:commentRangeEnd w:id="645"/>
      <w:r>
        <w:rPr>
          <w:rStyle w:val="CommentReference"/>
        </w:rPr>
        <w:commentReference w:id="645"/>
      </w:r>
      <w:r>
        <w:t xml:space="preserve"> Therefore, for all non-zero numbers of trawls per bend considered, the number of recruitment occasions is </w:t>
      </w:r>
      <w:r w:rsidR="00900116">
        <w:t>1</w:t>
      </w:r>
      <w:r w:rsidR="006B0D06">
        <w:t xml:space="preserve"> (table 18)</w:t>
      </w:r>
      <w:r w:rsidR="00900116">
        <w:t>. Hence, the recruitment occas</w:t>
      </w:r>
      <w:r>
        <w:t xml:space="preserve">ions nature node is parameterized as </w:t>
      </w:r>
    </w:p>
    <w:p w14:paraId="1FE1024D" w14:textId="579A0BCD" w:rsidR="00E55C88" w:rsidRDefault="00E55C88" w:rsidP="00304E1B">
      <w:pPr>
        <w:pStyle w:val="NormalWeb"/>
        <w:spacing w:before="0" w:beforeAutospacing="0" w:after="0" w:afterAutospacing="0"/>
      </w:pPr>
      <w:r>
        <w:tab/>
      </w:r>
      <w:r w:rsidR="00BA5CDA">
        <w:tab/>
      </w:r>
      <w:r w:rsidR="00BA5CDA">
        <w:tab/>
      </w:r>
      <w:r w:rsidR="00BA5CDA">
        <w:tab/>
      </w:r>
      <w:r w:rsidR="00BA5CDA" w:rsidRPr="00BA5CDA">
        <w:rPr>
          <w:position w:val="-30"/>
        </w:rPr>
        <w:object w:dxaOrig="2640" w:dyaOrig="720" w14:anchorId="72D65C49">
          <v:shape id="_x0000_i1162" type="#_x0000_t75" style="width:132pt;height:36pt" o:ole="">
            <v:imagedata r:id="rId337" o:title=""/>
          </v:shape>
          <o:OLEObject Type="Embed" ProgID="Equation.DSMT4" ShapeID="_x0000_i1162" DrawAspect="Content" ObjectID="_1590497754" r:id="rId338"/>
        </w:object>
      </w:r>
      <w:r w:rsidR="00BE2B1F">
        <w:tab/>
      </w:r>
      <w:r w:rsidR="00BE2B1F">
        <w:tab/>
      </w:r>
      <w:r w:rsidR="00BE2B1F">
        <w:tab/>
      </w:r>
      <w:r w:rsidR="00BE2B1F">
        <w:tab/>
      </w:r>
      <w:r w:rsidR="00BE2B1F">
        <w:tab/>
      </w:r>
      <w:r w:rsidR="005D0832">
        <w:t>(19</w:t>
      </w:r>
      <w:r w:rsidR="00BA5CDA">
        <w:t>)</w:t>
      </w:r>
    </w:p>
    <w:p w14:paraId="16220E61" w14:textId="77777777" w:rsidR="00E55C88" w:rsidRDefault="00E55C88" w:rsidP="00304E1B">
      <w:pPr>
        <w:jc w:val="left"/>
      </w:pPr>
      <w:r>
        <w:t>where</w:t>
      </w:r>
    </w:p>
    <w:p w14:paraId="338E60E0" w14:textId="77777777" w:rsidR="00E55C88" w:rsidRDefault="00E55C88" w:rsidP="00304E1B">
      <w:pPr>
        <w:ind w:firstLine="720"/>
        <w:jc w:val="left"/>
      </w:pPr>
      <w:r>
        <w:rPr>
          <w:i/>
          <w:iCs/>
        </w:rPr>
        <w:t>f</w:t>
      </w:r>
      <w:r>
        <w:t xml:space="preserve"> is the number of recuitment occasions, and</w:t>
      </w:r>
    </w:p>
    <w:p w14:paraId="78274FB5" w14:textId="77777777" w:rsidR="00E55C88" w:rsidRDefault="00E55C88" w:rsidP="00304E1B">
      <w:pPr>
        <w:ind w:firstLine="720"/>
        <w:jc w:val="left"/>
      </w:pPr>
      <w:r>
        <w:rPr>
          <w:i/>
          <w:iCs/>
        </w:rPr>
        <w:t>x</w:t>
      </w:r>
      <w:r w:rsidR="00900116">
        <w:t xml:space="preserve"> is the number of recruitment-</w:t>
      </w:r>
      <w:r>
        <w:t>detection trawls per bend.</w:t>
      </w:r>
    </w:p>
    <w:p w14:paraId="1729C6E5" w14:textId="77777777" w:rsidR="00E55C88" w:rsidRDefault="00E55C88" w:rsidP="00304E1B">
      <w:pPr>
        <w:jc w:val="left"/>
      </w:pPr>
    </w:p>
    <w:p w14:paraId="38C007A6" w14:textId="77777777" w:rsidR="00E55C88" w:rsidRDefault="00E55C88" w:rsidP="00304E1B">
      <w:pPr>
        <w:pStyle w:val="Heading4"/>
      </w:pPr>
      <w:commentRangeStart w:id="646"/>
      <w:r>
        <w:t>Expected Cost</w:t>
      </w:r>
      <w:commentRangeEnd w:id="646"/>
      <w:r>
        <w:rPr>
          <w:rStyle w:val="CommentReference"/>
          <w:b w:val="0"/>
          <w:bCs w:val="0"/>
        </w:rPr>
        <w:commentReference w:id="646"/>
      </w:r>
    </w:p>
    <w:p w14:paraId="39F23795" w14:textId="0EA005BD" w:rsidR="00E55C88" w:rsidRDefault="00E55C88" w:rsidP="000A3366">
      <w:pPr>
        <w:spacing w:before="60"/>
        <w:jc w:val="left"/>
      </w:pPr>
      <w:r>
        <w:t>The expected cost of the monitoring program is a function of the number of days each sampled bend needs to be visited in order to acheive the decided upon sampling protocols. The total number of sampling occasions per sampled bend is the number of sampling occasions chosen for t</w:t>
      </w:r>
      <w:r w:rsidR="00900116">
        <w:t>he sturgeon-season sampling plus</w:t>
      </w:r>
      <w:r>
        <w:t xml:space="preserve"> the number of occasions for the recruitment-detection sampling. The expected cost per sampling occasion per bend was roughly estimated using past annual field crew budgets and the associated sampling data by field crew.</w:t>
      </w:r>
      <w:r w:rsidR="00900116">
        <w:t xml:space="preserve"> </w:t>
      </w:r>
      <w:r>
        <w:t xml:space="preserve"> As it was not feasible to tease apart </w:t>
      </w:r>
      <w:r>
        <w:lastRenderedPageBreak/>
        <w:t>non-sampling and sampling costs, the expected cost indirectly includes overhead costs and data-processing costs without requiring separate nodes for inputs. The expected cost per sampling occ</w:t>
      </w:r>
      <w:r w:rsidR="00475F3E">
        <w:t>asion</w:t>
      </w:r>
      <w:r>
        <w:t xml:space="preserve"> was calculated as ap</w:t>
      </w:r>
      <w:r w:rsidR="00475F3E">
        <w:t>proximately $0.3 million</w:t>
      </w:r>
      <w:r>
        <w:t>, and the nature node</w:t>
      </w:r>
      <w:r w:rsidR="00306F0E">
        <w:t xml:space="preserve"> (table 19)</w:t>
      </w:r>
      <w:r>
        <w:t xml:space="preserve"> was parameterized as </w:t>
      </w:r>
    </w:p>
    <w:p w14:paraId="1C4B2586" w14:textId="6401C786" w:rsidR="00E55C88" w:rsidRDefault="00E55C88" w:rsidP="00304E1B">
      <w:pPr>
        <w:pStyle w:val="equationNum"/>
        <w:tabs>
          <w:tab w:val="center" w:pos="3450"/>
          <w:tab w:val="right" w:pos="6900"/>
        </w:tabs>
      </w:pPr>
      <w:r>
        <w:tab/>
      </w:r>
      <w:r w:rsidR="00BE2B1F">
        <w:t xml:space="preserve">                     </w:t>
      </w:r>
      <w:r w:rsidR="00475F3E" w:rsidRPr="00475F3E">
        <w:rPr>
          <w:position w:val="-10"/>
        </w:rPr>
        <w:object w:dxaOrig="1939" w:dyaOrig="320" w14:anchorId="5AA03FB5">
          <v:shape id="_x0000_i1163" type="#_x0000_t75" style="width:97.1pt;height:15.25pt" o:ole="">
            <v:imagedata r:id="rId339" o:title=""/>
          </v:shape>
          <o:OLEObject Type="Embed" ProgID="Equation.DSMT4" ShapeID="_x0000_i1163" DrawAspect="Content" ObjectID="_1590497755" r:id="rId340"/>
        </w:object>
      </w:r>
      <w:r w:rsidR="00BE2B1F">
        <w:t>,</w:t>
      </w:r>
      <w:r w:rsidR="00BE2B1F">
        <w:tab/>
      </w:r>
      <w:r w:rsidR="00BE2B1F">
        <w:tab/>
      </w:r>
      <w:r w:rsidR="00BE2B1F">
        <w:tab/>
      </w:r>
      <w:r w:rsidR="00BE2B1F">
        <w:tab/>
      </w:r>
      <w:r w:rsidR="005D0832">
        <w:t>(20</w:t>
      </w:r>
      <w:r>
        <w:t>)</w:t>
      </w:r>
    </w:p>
    <w:p w14:paraId="09EB49B8" w14:textId="77777777" w:rsidR="00E55C88" w:rsidRDefault="00E55C88" w:rsidP="00304E1B">
      <w:pPr>
        <w:jc w:val="left"/>
      </w:pPr>
      <w:r>
        <w:t>where</w:t>
      </w:r>
    </w:p>
    <w:p w14:paraId="2277C8A0" w14:textId="77777777" w:rsidR="00E55C88" w:rsidRDefault="00E55C88" w:rsidP="00304E1B">
      <w:pPr>
        <w:ind w:firstLine="720"/>
        <w:jc w:val="left"/>
      </w:pPr>
      <w:r>
        <w:rPr>
          <w:i/>
          <w:iCs/>
        </w:rPr>
        <w:t>r</w:t>
      </w:r>
      <w:r>
        <w:t xml:space="preserve"> is the number of recruitment-detection sampling occasions from the “Recruitment</w:t>
      </w:r>
    </w:p>
    <w:p w14:paraId="68585F1D" w14:textId="77777777" w:rsidR="00E55C88" w:rsidRDefault="00E55C88" w:rsidP="00304E1B">
      <w:pPr>
        <w:ind w:left="720" w:firstLine="720"/>
        <w:jc w:val="left"/>
      </w:pPr>
      <w:r>
        <w:t>Occasions” nature node,</w:t>
      </w:r>
    </w:p>
    <w:p w14:paraId="2145D632" w14:textId="77777777" w:rsidR="00E55C88" w:rsidRDefault="00E55C88" w:rsidP="00304E1B">
      <w:pPr>
        <w:ind w:firstLine="720"/>
        <w:jc w:val="left"/>
      </w:pPr>
      <w:r>
        <w:rPr>
          <w:i/>
          <w:iCs/>
        </w:rPr>
        <w:t>s</w:t>
      </w:r>
      <w:r>
        <w:t xml:space="preserve"> is the number of sturgeon-season sampling occasions from the “Number of Secondary</w:t>
      </w:r>
    </w:p>
    <w:p w14:paraId="0F36FCE8" w14:textId="77777777" w:rsidR="00E55C88" w:rsidRDefault="00E55C88" w:rsidP="00304E1B">
      <w:pPr>
        <w:ind w:left="720" w:firstLine="720"/>
        <w:jc w:val="left"/>
      </w:pPr>
      <w:r>
        <w:t>Occasions” decision node, and</w:t>
      </w:r>
    </w:p>
    <w:p w14:paraId="4B91015C" w14:textId="77777777" w:rsidR="00E55C88" w:rsidRDefault="00E55C88" w:rsidP="00304E1B">
      <w:pPr>
        <w:ind w:firstLine="720"/>
        <w:jc w:val="left"/>
      </w:pPr>
      <w:r>
        <w:rPr>
          <w:i/>
          <w:iCs/>
        </w:rPr>
        <w:t>C</w:t>
      </w:r>
      <w:r>
        <w:t xml:space="preserve"> is the expected cost of the monitoring design.</w:t>
      </w:r>
    </w:p>
    <w:p w14:paraId="14EDFF4A" w14:textId="77777777" w:rsidR="00E55C88" w:rsidRDefault="00E55C88" w:rsidP="00304E1B">
      <w:pPr>
        <w:jc w:val="left"/>
      </w:pPr>
    </w:p>
    <w:p w14:paraId="09677DB2" w14:textId="77777777" w:rsidR="00EE5473" w:rsidRDefault="00EE5473" w:rsidP="00304E1B">
      <w:pPr>
        <w:jc w:val="left"/>
      </w:pPr>
    </w:p>
    <w:p w14:paraId="624DD7E6" w14:textId="77777777" w:rsidR="00EE5473" w:rsidRDefault="00EE5473" w:rsidP="00304E1B">
      <w:pPr>
        <w:jc w:val="left"/>
      </w:pPr>
    </w:p>
    <w:p w14:paraId="29C3C326" w14:textId="63105DB4" w:rsidR="00E55C88" w:rsidRDefault="00E55C88" w:rsidP="00304E1B">
      <w:pPr>
        <w:pStyle w:val="Heading2"/>
        <w:widowControl/>
        <w:spacing w:before="300"/>
      </w:pPr>
      <w:r>
        <w:t>Utility Nodes</w:t>
      </w:r>
    </w:p>
    <w:p w14:paraId="05E7A8BF" w14:textId="21C5D0C2" w:rsidR="004B7171" w:rsidRPr="004B7171" w:rsidRDefault="008B6AF5" w:rsidP="000A3366">
      <w:r>
        <w:t xml:space="preserve">In order to combine monitoring design fundamental objective outcomes into an overall monitoring design utility, the outcomes need to be on a similar scale.  Therefore, each fundamental objective outcome was ultimately measured in terms of a utility value that took on values between 0 and 1, where 0 was undesirable and 1 was desirable.  Fundamental objective performance metric outcomes that took on values outside of the 0 to 1 range, were scaled to vary between 0 and 1.  </w:t>
      </w:r>
    </w:p>
    <w:p w14:paraId="2DE60832" w14:textId="5F923724" w:rsidR="00A65C0F" w:rsidRDefault="00A65C0F" w:rsidP="00A65C0F">
      <w:pPr>
        <w:pStyle w:val="Heading3"/>
      </w:pPr>
      <w:r>
        <w:t>Scaled Fundamental Objective 1</w:t>
      </w:r>
    </w:p>
    <w:p w14:paraId="075A4B9B" w14:textId="51DBF9D2" w:rsidR="004B7171" w:rsidRDefault="00D40BC9" w:rsidP="0052329E">
      <w:r>
        <w:t>The performance metric for quantifying fundamental objective 1—quantify pallid sturgeon recruitment to age-1—was the power to detect recruitment if recruitment occurs.  The</w:t>
      </w:r>
      <w:r w:rsidR="000108A9">
        <w:t xml:space="preserve"> power to detect, or the</w:t>
      </w:r>
      <w:r>
        <w:t xml:space="preserve"> probability of detecting a recruit within a sampling year given basin-level recruitment</w:t>
      </w:r>
      <w:r w:rsidR="000108A9">
        <w:t>,</w:t>
      </w:r>
      <w:r>
        <w:t xml:space="preserve"> was already a value between 0 and 1, where 0 was the least desirable outcome and 1 was the most desireable outcome.</w:t>
      </w:r>
      <w:r w:rsidR="000108A9">
        <w:t xml:space="preserve">  </w:t>
      </w:r>
      <w:r>
        <w:t xml:space="preserve">Therefore, no scaling out the “Probability of Detecting a Recruit” </w:t>
      </w:r>
      <w:r w:rsidR="000108A9">
        <w:t>nature node was necessary in evaluatin</w:t>
      </w:r>
      <w:r w:rsidR="00B65D5D">
        <w:t>g</w:t>
      </w:r>
      <w:r w:rsidR="000108A9">
        <w:t xml:space="preserve"> the </w:t>
      </w:r>
      <w:r>
        <w:t>“Scaled FO1 – Recruitment” node</w:t>
      </w:r>
      <w:r w:rsidR="000108A9">
        <w:t>.  The utility value for fundamental objective 1</w:t>
      </w:r>
      <w:r>
        <w:t xml:space="preserve"> are the same as the probability of detecting a recruit</w:t>
      </w:r>
      <w:r w:rsidR="0052329E">
        <w:t>, allowing the “Scaled FO1 – Recruitment” node to be parameterized by the deterministic function,</w:t>
      </w:r>
    </w:p>
    <w:p w14:paraId="18EB21BC" w14:textId="0F79F115" w:rsidR="0052329E" w:rsidRDefault="0052329E" w:rsidP="0052329E"/>
    <w:p w14:paraId="5422668E" w14:textId="246A3FBD" w:rsidR="0052329E" w:rsidRDefault="0052329E" w:rsidP="0052329E">
      <w:pPr>
        <w:ind w:left="3600" w:firstLine="720"/>
      </w:pPr>
      <w:r>
        <w:t xml:space="preserve">   </w:t>
      </w:r>
      <w:r w:rsidRPr="0052329E">
        <w:rPr>
          <w:position w:val="-12"/>
        </w:rPr>
        <w:object w:dxaOrig="1100" w:dyaOrig="360" w14:anchorId="60226AC8">
          <v:shape id="_x0000_i1164" type="#_x0000_t75" style="width:54.55pt;height:18.55pt" o:ole="">
            <v:imagedata r:id="rId341" o:title=""/>
          </v:shape>
          <o:OLEObject Type="Embed" ProgID="Equation.DSMT4" ShapeID="_x0000_i1164" DrawAspect="Content" ObjectID="_1590497756" r:id="rId342"/>
        </w:object>
      </w:r>
      <w:r>
        <w:tab/>
      </w:r>
      <w:r>
        <w:tab/>
      </w:r>
      <w:r>
        <w:tab/>
      </w:r>
      <w:r>
        <w:tab/>
        <w:t xml:space="preserve">    </w:t>
      </w:r>
      <w:r w:rsidR="005D0832">
        <w:t>(21</w:t>
      </w:r>
      <w:r>
        <w:t>)</w:t>
      </w:r>
    </w:p>
    <w:p w14:paraId="6713E6F0" w14:textId="073A7AFE" w:rsidR="0052329E" w:rsidRDefault="0052329E" w:rsidP="0052329E">
      <w:r>
        <w:t>where</w:t>
      </w:r>
    </w:p>
    <w:p w14:paraId="698D1A3E" w14:textId="16728F94" w:rsidR="0052329E" w:rsidRDefault="0052329E" w:rsidP="0052329E">
      <w:r>
        <w:tab/>
      </w:r>
      <w:r w:rsidRPr="0052329E">
        <w:rPr>
          <w:position w:val="-12"/>
        </w:rPr>
        <w:object w:dxaOrig="300" w:dyaOrig="360" w14:anchorId="281DEC95">
          <v:shape id="_x0000_i1165" type="#_x0000_t75" style="width:15.25pt;height:18.55pt" o:ole="">
            <v:imagedata r:id="rId343" o:title=""/>
          </v:shape>
          <o:OLEObject Type="Embed" ProgID="Equation.DSMT4" ShapeID="_x0000_i1165" DrawAspect="Content" ObjectID="_1590497757" r:id="rId344"/>
        </w:object>
      </w:r>
      <w:r>
        <w:t xml:space="preserve"> is the utility value of fundamental objective 1, and</w:t>
      </w:r>
    </w:p>
    <w:p w14:paraId="67B5F983" w14:textId="5B3B7AE7" w:rsidR="0052329E" w:rsidRPr="004B7171" w:rsidRDefault="0052329E" w:rsidP="0052329E">
      <w:pPr>
        <w:ind w:left="1080" w:hanging="360"/>
      </w:pPr>
      <w:r w:rsidRPr="0052329E">
        <w:rPr>
          <w:position w:val="-10"/>
        </w:rPr>
        <w:object w:dxaOrig="240" w:dyaOrig="260" w14:anchorId="55DFCFBF">
          <v:shape id="_x0000_i1166" type="#_x0000_t75" style="width:12pt;height:13.1pt" o:ole="">
            <v:imagedata r:id="rId345" o:title=""/>
          </v:shape>
          <o:OLEObject Type="Embed" ProgID="Equation.DSMT4" ShapeID="_x0000_i1166" DrawAspect="Content" ObjectID="_1590497758" r:id="rId346"/>
        </w:object>
      </w:r>
      <w:r>
        <w:t xml:space="preserve"> is the probability of detecting a recruit at the basin-level during a sampling year given recruitment occurred.</w:t>
      </w:r>
    </w:p>
    <w:p w14:paraId="7B1A8D90" w14:textId="598547B9" w:rsidR="00A65C0F" w:rsidRDefault="00A65C0F" w:rsidP="00A65C0F">
      <w:pPr>
        <w:pStyle w:val="Heading3"/>
      </w:pPr>
      <w:r>
        <w:t>Scaled Fundamental Objective 2</w:t>
      </w:r>
    </w:p>
    <w:p w14:paraId="721F9C58" w14:textId="0CC2BDD2" w:rsidR="00B42C0B" w:rsidRDefault="00175DCF" w:rsidP="008A2227">
      <w:r>
        <w:t>There were 4 performance metrics used to quantify fundamental objective 2—quantify pallid sturgeon popul</w:t>
      </w:r>
      <w:r w:rsidR="00AC1149">
        <w:t>ation status and trends.  The 4</w:t>
      </w:r>
      <w:r>
        <w:t xml:space="preserve"> performance metrics quantified the precision and accuracy (bias) of the basin-level population abundance estimates and the population trend estimate</w:t>
      </w:r>
      <w:r w:rsidR="00AC1149">
        <w:t xml:space="preserve">.  In raw form, these metrics all differed in range and magnitude; therefore, they </w:t>
      </w:r>
      <w:r>
        <w:t>were each scale</w:t>
      </w:r>
      <w:r w:rsidR="00AC1149">
        <w:t xml:space="preserve">d to </w:t>
      </w:r>
      <w:r w:rsidR="00AC1149">
        <w:lastRenderedPageBreak/>
        <w:t xml:space="preserve">vary from 0 to 1 with the most desireable outcome receiving a utility of 1.  Scaling the performance metrics to utilities not only allows the outcomes of the 4 metrics to be compared, but it also allows for them to be combined in a way that reflects the values of the decision-makers.  </w:t>
      </w:r>
      <w:r w:rsidR="00B42C0B">
        <w:t>The weighted mean of the 4 perfomance metric utilities was used to parameterize the “Scaled FO2 – Trend &amp; Abundance” node, so that</w:t>
      </w:r>
    </w:p>
    <w:p w14:paraId="5802804D" w14:textId="63C36D4D" w:rsidR="00B42C0B" w:rsidRDefault="00B42C0B" w:rsidP="00B42C0B">
      <w:r>
        <w:t xml:space="preserve">     </w:t>
      </w:r>
      <w:r w:rsidR="00AA524A">
        <w:tab/>
      </w:r>
      <w:r w:rsidR="00AA524A">
        <w:tab/>
      </w:r>
      <w:r w:rsidR="00AA524A">
        <w:tab/>
      </w:r>
      <w:r w:rsidR="00AA524A">
        <w:tab/>
      </w:r>
      <w:r w:rsidR="000137D1" w:rsidRPr="000137D1">
        <w:rPr>
          <w:position w:val="-30"/>
        </w:rPr>
        <w:object w:dxaOrig="3120" w:dyaOrig="560" w14:anchorId="4DF98406">
          <v:shape id="_x0000_i1167" type="#_x0000_t75" style="width:156pt;height:27.25pt" o:ole="">
            <v:imagedata r:id="rId347" o:title=""/>
          </v:shape>
          <o:OLEObject Type="Embed" ProgID="Equation.DSMT4" ShapeID="_x0000_i1167" DrawAspect="Content" ObjectID="_1590497759" r:id="rId348"/>
        </w:object>
      </w:r>
      <w:r>
        <w:t xml:space="preserve"> </w:t>
      </w:r>
      <w:r w:rsidR="00AA524A">
        <w:tab/>
      </w:r>
      <w:r w:rsidR="00AA524A">
        <w:tab/>
      </w:r>
      <w:r w:rsidR="00AA524A">
        <w:tab/>
      </w:r>
      <w:r w:rsidR="00AA524A">
        <w:tab/>
      </w:r>
      <w:r w:rsidR="005D0832">
        <w:t xml:space="preserve">    (22</w:t>
      </w:r>
      <w:r>
        <w:t>)</w:t>
      </w:r>
    </w:p>
    <w:p w14:paraId="0C3F5899" w14:textId="77777777" w:rsidR="00B42C0B" w:rsidRDefault="00B42C0B" w:rsidP="00B42C0B">
      <w:r>
        <w:t>where</w:t>
      </w:r>
    </w:p>
    <w:p w14:paraId="4A506F13" w14:textId="5471CF67" w:rsidR="00B42C0B" w:rsidRDefault="00B42C0B" w:rsidP="00B42C0B">
      <w:r>
        <w:tab/>
      </w:r>
      <w:r w:rsidR="00AA524A" w:rsidRPr="00AA524A">
        <w:rPr>
          <w:position w:val="-12"/>
        </w:rPr>
        <w:object w:dxaOrig="320" w:dyaOrig="360" w14:anchorId="56EF04D2">
          <v:shape id="_x0000_i1168" type="#_x0000_t75" style="width:15.25pt;height:18.55pt" o:ole="">
            <v:imagedata r:id="rId349" o:title=""/>
          </v:shape>
          <o:OLEObject Type="Embed" ProgID="Equation.DSMT4" ShapeID="_x0000_i1168" DrawAspect="Content" ObjectID="_1590497760" r:id="rId350"/>
        </w:object>
      </w:r>
      <w:r>
        <w:t xml:space="preserve"> is the utility value of fundamental objective 2,</w:t>
      </w:r>
    </w:p>
    <w:p w14:paraId="2D2E8BD8" w14:textId="4993446C" w:rsidR="00AA524A" w:rsidRDefault="00AA524A" w:rsidP="00B42C0B">
      <w:r>
        <w:tab/>
      </w:r>
      <w:r w:rsidRPr="00AA524A">
        <w:rPr>
          <w:position w:val="-14"/>
        </w:rPr>
        <w:object w:dxaOrig="400" w:dyaOrig="380" w14:anchorId="758CDDF2">
          <v:shape id="_x0000_i1169" type="#_x0000_t75" style="width:20.75pt;height:18.55pt" o:ole="">
            <v:imagedata r:id="rId351" o:title=""/>
          </v:shape>
          <o:OLEObject Type="Embed" ProgID="Equation.DSMT4" ShapeID="_x0000_i1169" DrawAspect="Content" ObjectID="_1590497761" r:id="rId352"/>
        </w:object>
      </w:r>
      <w:r>
        <w:t xml:space="preserve"> is one of the 4 performance metric utilities,</w:t>
      </w:r>
    </w:p>
    <w:p w14:paraId="3E41A8CB" w14:textId="4857C605" w:rsidR="00B42C0B" w:rsidRDefault="00AA524A" w:rsidP="00B42C0B">
      <w:r>
        <w:tab/>
      </w:r>
      <w:r w:rsidRPr="00AA524A">
        <w:rPr>
          <w:position w:val="-14"/>
        </w:rPr>
        <w:object w:dxaOrig="400" w:dyaOrig="380" w14:anchorId="03A6C824">
          <v:shape id="_x0000_i1170" type="#_x0000_t75" style="width:20.75pt;height:18.55pt" o:ole="">
            <v:imagedata r:id="rId353" o:title=""/>
          </v:shape>
          <o:OLEObject Type="Embed" ProgID="Equation.DSMT4" ShapeID="_x0000_i1170" DrawAspect="Content" ObjectID="_1590497762" r:id="rId354"/>
        </w:object>
      </w:r>
      <w:r>
        <w:t xml:space="preserve"> is the weight for performance metric utility </w:t>
      </w:r>
      <w:r w:rsidRPr="00AA524A">
        <w:rPr>
          <w:position w:val="-14"/>
        </w:rPr>
        <w:object w:dxaOrig="400" w:dyaOrig="380" w14:anchorId="1B45A88B">
          <v:shape id="_x0000_i1171" type="#_x0000_t75" style="width:20.75pt;height:18.55pt" o:ole="">
            <v:imagedata r:id="rId355" o:title=""/>
          </v:shape>
          <o:OLEObject Type="Embed" ProgID="Equation.DSMT4" ShapeID="_x0000_i1171" DrawAspect="Content" ObjectID="_1590497763" r:id="rId356"/>
        </w:object>
      </w:r>
      <w:r w:rsidR="00CC666E">
        <w:t xml:space="preserve"> and </w:t>
      </w:r>
      <w:r w:rsidR="00CC666E" w:rsidRPr="00CC666E">
        <w:rPr>
          <w:position w:val="-30"/>
        </w:rPr>
        <w:object w:dxaOrig="2540" w:dyaOrig="560" w14:anchorId="14550EB1">
          <v:shape id="_x0000_i1172" type="#_x0000_t75" style="width:126.55pt;height:27.25pt" o:ole="">
            <v:imagedata r:id="rId357" o:title=""/>
          </v:shape>
          <o:OLEObject Type="Embed" ProgID="Equation.DSMT4" ShapeID="_x0000_i1172" DrawAspect="Content" ObjectID="_1590497764" r:id="rId358"/>
        </w:object>
      </w:r>
      <w:r>
        <w:t xml:space="preserve">, </w:t>
      </w:r>
    </w:p>
    <w:p w14:paraId="68E958C1" w14:textId="77777777" w:rsidR="00AA524A" w:rsidRDefault="00AA524A" w:rsidP="00B42C0B">
      <w:r>
        <w:tab/>
      </w:r>
      <w:r w:rsidRPr="00AA524A">
        <w:rPr>
          <w:position w:val="-6"/>
        </w:rPr>
        <w:object w:dxaOrig="139" w:dyaOrig="260" w14:anchorId="0EDDFCB4">
          <v:shape id="_x0000_i1173" type="#_x0000_t75" style="width:6.55pt;height:13.1pt" o:ole="">
            <v:imagedata r:id="rId359" o:title=""/>
          </v:shape>
          <o:OLEObject Type="Embed" ProgID="Equation.DSMT4" ShapeID="_x0000_i1173" DrawAspect="Content" ObjectID="_1590497765" r:id="rId360"/>
        </w:object>
      </w:r>
      <w:r>
        <w:t xml:space="preserve"> indicates whether the performance utility is for the bias or precision (prec) metric, and</w:t>
      </w:r>
    </w:p>
    <w:p w14:paraId="08E9C610" w14:textId="77777777" w:rsidR="00AA524A" w:rsidRDefault="00AA524A" w:rsidP="00B42C0B">
      <w:r>
        <w:tab/>
      </w:r>
      <w:r w:rsidRPr="00AA524A">
        <w:rPr>
          <w:position w:val="-10"/>
        </w:rPr>
        <w:object w:dxaOrig="200" w:dyaOrig="300" w14:anchorId="5D1BC26E">
          <v:shape id="_x0000_i1174" type="#_x0000_t75" style="width:9.8pt;height:15.25pt" o:ole="">
            <v:imagedata r:id="rId361" o:title=""/>
          </v:shape>
          <o:OLEObject Type="Embed" ProgID="Equation.DSMT4" ShapeID="_x0000_i1174" DrawAspect="Content" ObjectID="_1590497766" r:id="rId362"/>
        </w:object>
      </w:r>
      <w:r>
        <w:t xml:space="preserve"> indicates whether the perfomance utility is for the abundance (abund) or trend estimates.</w:t>
      </w:r>
    </w:p>
    <w:p w14:paraId="4E57B3EE" w14:textId="11080EEA" w:rsidR="00816522" w:rsidRDefault="00AA524A" w:rsidP="00B42C0B">
      <w:r>
        <w:t xml:space="preserve">Calculations for each </w:t>
      </w:r>
      <w:r w:rsidRPr="00AA524A">
        <w:rPr>
          <w:position w:val="-14"/>
        </w:rPr>
        <w:object w:dxaOrig="400" w:dyaOrig="380" w14:anchorId="3ECF6748">
          <v:shape id="_x0000_i1175" type="#_x0000_t75" style="width:20.75pt;height:18.55pt" o:ole="">
            <v:imagedata r:id="rId363" o:title=""/>
          </v:shape>
          <o:OLEObject Type="Embed" ProgID="Equation.DSMT4" ShapeID="_x0000_i1175" DrawAspect="Content" ObjectID="_1590497767" r:id="rId364"/>
        </w:object>
      </w:r>
      <w:r>
        <w:t xml:space="preserve"> (i.e., </w:t>
      </w:r>
      <w:r w:rsidRPr="00AA524A">
        <w:rPr>
          <w:position w:val="-14"/>
        </w:rPr>
        <w:object w:dxaOrig="980" w:dyaOrig="380" w14:anchorId="75DC0C73">
          <v:shape id="_x0000_i1176" type="#_x0000_t75" style="width:49.1pt;height:18.55pt" o:ole="">
            <v:imagedata r:id="rId365" o:title=""/>
          </v:shape>
          <o:OLEObject Type="Embed" ProgID="Equation.DSMT4" ShapeID="_x0000_i1176" DrawAspect="Content" ObjectID="_1590497768" r:id="rId366"/>
        </w:object>
      </w:r>
      <w:r>
        <w:t xml:space="preserve"> </w:t>
      </w:r>
      <w:r w:rsidRPr="00AA524A">
        <w:rPr>
          <w:position w:val="-14"/>
        </w:rPr>
        <w:object w:dxaOrig="999" w:dyaOrig="380" w14:anchorId="1F378135">
          <v:shape id="_x0000_i1177" type="#_x0000_t75" style="width:50.2pt;height:18.55pt" o:ole="">
            <v:imagedata r:id="rId367" o:title=""/>
          </v:shape>
          <o:OLEObject Type="Embed" ProgID="Equation.DSMT4" ShapeID="_x0000_i1177" DrawAspect="Content" ObjectID="_1590497769" r:id="rId368"/>
        </w:object>
      </w:r>
      <w:r>
        <w:t xml:space="preserve"> </w:t>
      </w:r>
      <w:r w:rsidRPr="00AA524A">
        <w:rPr>
          <w:position w:val="-14"/>
        </w:rPr>
        <w:object w:dxaOrig="920" w:dyaOrig="380" w14:anchorId="54FACA4F">
          <v:shape id="_x0000_i1178" type="#_x0000_t75" style="width:45.8pt;height:18.55pt" o:ole="">
            <v:imagedata r:id="rId369" o:title=""/>
          </v:shape>
          <o:OLEObject Type="Embed" ProgID="Equation.DSMT4" ShapeID="_x0000_i1178" DrawAspect="Content" ObjectID="_1590497770" r:id="rId370"/>
        </w:object>
      </w:r>
      <w:r>
        <w:t xml:space="preserve"> and </w:t>
      </w:r>
      <w:r w:rsidRPr="00AA524A">
        <w:rPr>
          <w:position w:val="-14"/>
        </w:rPr>
        <w:object w:dxaOrig="859" w:dyaOrig="380" w14:anchorId="126A6AB8">
          <v:shape id="_x0000_i1179" type="#_x0000_t75" style="width:42.55pt;height:18.55pt" o:ole="">
            <v:imagedata r:id="rId371" o:title=""/>
          </v:shape>
          <o:OLEObject Type="Embed" ProgID="Equation.DSMT4" ShapeID="_x0000_i1179" DrawAspect="Content" ObjectID="_1590497771" r:id="rId372"/>
        </w:object>
      </w:r>
      <w:r>
        <w:t>) are given by equations (</w:t>
      </w:r>
      <w:r w:rsidR="005D0832">
        <w:t>14</w:t>
      </w:r>
      <w:r>
        <w:t>)-(</w:t>
      </w:r>
      <w:r w:rsidR="005D0832">
        <w:t>17</w:t>
      </w:r>
      <w:r>
        <w:t>) and described in detail above.</w:t>
      </w:r>
      <w:r w:rsidR="002D3707">
        <w:t xml:space="preserve"> T</w:t>
      </w:r>
      <w:r w:rsidR="0013750D">
        <w:t>he weighted mean of the perfomarnce metric utility values</w:t>
      </w:r>
      <w:r w:rsidR="00CC666E">
        <w:t xml:space="preserve"> </w:t>
      </w:r>
      <w:r w:rsidR="002D3707">
        <w:t xml:space="preserve">results </w:t>
      </w:r>
      <w:r w:rsidR="00CC666E">
        <w:t>in a value between 0 and 1, with 1 being the most desireable outcome and 0 being the least</w:t>
      </w:r>
      <w:r w:rsidR="00B37261">
        <w:t xml:space="preserve">, as needed.  Future work includes collecting decision-maker swing-weighting data for each performance metric in order to use weights that reflect how decision makers value each of the four fundamental objective 2 performance metrics.  </w:t>
      </w:r>
      <w:r w:rsidR="00816522">
        <w:t xml:space="preserve">As decision-maker input has not yet been collected, all weights were assumed equal for the baseline analysis.  To understand the how the model behaves under different weighting schemes other weighting scenarios were investigated and a sensitivity analysis was performed.   </w:t>
      </w:r>
    </w:p>
    <w:p w14:paraId="2BA3DB80" w14:textId="48288282" w:rsidR="00AA524A" w:rsidRDefault="00AA524A" w:rsidP="00B42C0B"/>
    <w:p w14:paraId="55239A3B" w14:textId="74DD871F" w:rsidR="00AA524A" w:rsidRDefault="00AA524A" w:rsidP="00B42C0B"/>
    <w:p w14:paraId="44B5D2D6" w14:textId="60AE9E24" w:rsidR="00A65C0F" w:rsidRDefault="00A65C0F" w:rsidP="00A65C0F">
      <w:pPr>
        <w:pStyle w:val="Heading3"/>
      </w:pPr>
      <w:r>
        <w:t>Scaled Fundamental Objective 3</w:t>
      </w:r>
    </w:p>
    <w:p w14:paraId="40A37858" w14:textId="77777777" w:rsidR="006E4D8F" w:rsidRDefault="006E4D8F" w:rsidP="008B6AF5">
      <w:r>
        <w:t>Fundamental objectve 3—maintian compatiblity with PSPAP v. 1.0 data to the extent possible—was influenced by only one node, the “Survey Design” nature node.  The performance metric for fundamental objective 3 was the proportion of randomly selected bends within a segment.  Since all monitoring designs perserved the number of bends to be sampled within each segment, the only difference is whether bends were selected randomly or not.  Therefore the “Scaled F03 –Legacy Compatibility” node is parameterized by the deterministic function:</w:t>
      </w:r>
    </w:p>
    <w:p w14:paraId="69F1AFF4" w14:textId="0386970D" w:rsidR="006E4D8F" w:rsidRPr="008B6AF5" w:rsidRDefault="006E4D8F" w:rsidP="006E4D8F">
      <w:pPr>
        <w:ind w:left="2880" w:firstLine="720"/>
      </w:pPr>
      <w:r w:rsidRPr="006E4D8F">
        <w:rPr>
          <w:position w:val="-30"/>
        </w:rPr>
        <w:object w:dxaOrig="2840" w:dyaOrig="720" w14:anchorId="75B557BC">
          <v:shape id="_x0000_i1180" type="#_x0000_t75" style="width:141.8pt;height:36pt" o:ole="">
            <v:imagedata r:id="rId373" o:title=""/>
          </v:shape>
          <o:OLEObject Type="Embed" ProgID="Equation.DSMT4" ShapeID="_x0000_i1180" DrawAspect="Content" ObjectID="_1590497772" r:id="rId374"/>
        </w:object>
      </w:r>
      <w:r>
        <w:t xml:space="preserve">  </w:t>
      </w:r>
      <w:r>
        <w:tab/>
      </w:r>
      <w:r>
        <w:tab/>
      </w:r>
      <w:r>
        <w:tab/>
      </w:r>
      <w:r w:rsidR="005D0832">
        <w:t xml:space="preserve">    (23</w:t>
      </w:r>
      <w:r>
        <w:t>)</w:t>
      </w:r>
    </w:p>
    <w:p w14:paraId="57C2DEFF" w14:textId="31CDAB56" w:rsidR="006E4D8F" w:rsidRDefault="006E4D8F" w:rsidP="008B6AF5">
      <w:r>
        <w:t>where</w:t>
      </w:r>
    </w:p>
    <w:p w14:paraId="3A32DEDB" w14:textId="6BD5D09D" w:rsidR="006E4D8F" w:rsidRDefault="006E4D8F" w:rsidP="008B6AF5">
      <w:r>
        <w:tab/>
      </w:r>
      <w:r w:rsidRPr="006E4D8F">
        <w:rPr>
          <w:position w:val="-12"/>
        </w:rPr>
        <w:object w:dxaOrig="300" w:dyaOrig="360" w14:anchorId="668F8850">
          <v:shape id="_x0000_i1181" type="#_x0000_t75" style="width:15.25pt;height:18.55pt" o:ole="">
            <v:imagedata r:id="rId375" o:title=""/>
          </v:shape>
          <o:OLEObject Type="Embed" ProgID="Equation.DSMT4" ShapeID="_x0000_i1181" DrawAspect="Content" ObjectID="_1590497773" r:id="rId376"/>
        </w:object>
      </w:r>
      <w:r>
        <w:t xml:space="preserve"> is the utility value of fundamental objective 3, and</w:t>
      </w:r>
    </w:p>
    <w:p w14:paraId="1F73B9E7" w14:textId="49846509" w:rsidR="006E4D8F" w:rsidRDefault="006E4D8F" w:rsidP="008B6AF5">
      <w:r>
        <w:tab/>
      </w:r>
      <w:r w:rsidRPr="006E4D8F">
        <w:rPr>
          <w:position w:val="-6"/>
        </w:rPr>
        <w:object w:dxaOrig="200" w:dyaOrig="220" w14:anchorId="6E652F54">
          <v:shape id="_x0000_i1182" type="#_x0000_t75" style="width:9.8pt;height:10.9pt" o:ole="">
            <v:imagedata r:id="rId377" o:title=""/>
          </v:shape>
          <o:OLEObject Type="Embed" ProgID="Equation.DSMT4" ShapeID="_x0000_i1182" DrawAspect="Content" ObjectID="_1590497774" r:id="rId378"/>
        </w:object>
      </w:r>
      <w:r>
        <w:t xml:space="preserve"> is the survey design selected by the decision-makers.</w:t>
      </w:r>
    </w:p>
    <w:p w14:paraId="7724F2CB" w14:textId="5B044025" w:rsidR="006E4D8F" w:rsidRPr="008B6AF5" w:rsidRDefault="006E4D8F" w:rsidP="008B6AF5">
      <w:r>
        <w:t xml:space="preserve">Since the performance metric for fundamental objective 3 is a proportion with 0 being the least desireable and 1 being the most desirable, no further scaling was necessary. </w:t>
      </w:r>
    </w:p>
    <w:p w14:paraId="0E662999" w14:textId="16CA563D" w:rsidR="00A65C0F" w:rsidRDefault="00A65C0F" w:rsidP="00A65C0F">
      <w:pPr>
        <w:pStyle w:val="Heading3"/>
      </w:pPr>
      <w:commentRangeStart w:id="647"/>
      <w:r>
        <w:t>Scaled Fundamental Objective 4</w:t>
      </w:r>
      <w:commentRangeEnd w:id="647"/>
      <w:r w:rsidR="00BD7195">
        <w:rPr>
          <w:rStyle w:val="CommentReference"/>
          <w:b w:val="0"/>
          <w:bCs w:val="0"/>
        </w:rPr>
        <w:commentReference w:id="647"/>
      </w:r>
    </w:p>
    <w:p w14:paraId="6B5B2392" w14:textId="1B8234C8" w:rsidR="005C76AA" w:rsidRPr="005C76AA" w:rsidRDefault="005C76AA" w:rsidP="005C76AA">
      <w:r>
        <w:t>The performance metric for fundamental objective 4—provide relevant demographic data for pallid sturgeon population model inputs—w</w:t>
      </w:r>
      <w:r w:rsidR="00EC7700">
        <w:t xml:space="preserve">as the </w:t>
      </w:r>
      <w:r w:rsidR="009A3CCD">
        <w:t xml:space="preserve">possible </w:t>
      </w:r>
      <w:r w:rsidR="00EC7700">
        <w:t>proportion of the</w:t>
      </w:r>
      <w:r>
        <w:t xml:space="preserve"> population model inputs that </w:t>
      </w:r>
      <w:r>
        <w:lastRenderedPageBreak/>
        <w:t>are estimated as a resul</w:t>
      </w:r>
      <w:r w:rsidR="00EC7700">
        <w:t>t of monitoring design sampling.</w:t>
      </w:r>
      <w:r>
        <w:t xml:space="preserve">  </w:t>
      </w:r>
      <w:r w:rsidR="00EC7700">
        <w:t>This node is dependent on the estimator package chosen, as well as the reliabili</w:t>
      </w:r>
      <w:r w:rsidR="00E504DE">
        <w:t>ty of the abundance estimator.  Sampling protocols for all monitoring</w:t>
      </w:r>
      <w:r w:rsidR="00EC7700">
        <w:t xml:space="preserve"> designs are assumed to be sufficient in collecting weight and length data</w:t>
      </w:r>
      <w:r w:rsidR="00E504DE">
        <w:t>, allowing a weight and growth</w:t>
      </w:r>
      <w:r w:rsidR="00EC7700">
        <w:t xml:space="preserve"> model</w:t>
      </w:r>
      <w:r w:rsidR="00E504DE">
        <w:t>s</w:t>
      </w:r>
      <w:r w:rsidR="00EC7700">
        <w:t xml:space="preserve"> to be constructed and the parameters used as inputs for the population model.  Under current sampling protocols, none of the monitoring designs</w:t>
      </w:r>
      <w:r w:rsidR="00E504DE">
        <w:t xml:space="preserve"> are expected to be able to estimate the probability of spawning, the probability of being sexually mature, fecundity model parameters, the sex ratio, the maximum age, or the stocking level.  Some these inputs, however, may be able to be estimated from data collected by other sampling programs (e.g., broodstock collection).  Abundance inputs and survival inputs are also needed for the population model.  </w:t>
      </w:r>
      <w:r w:rsidR="008F023D">
        <w:t xml:space="preserve">Because of lack of data for young sturgeon, abundance and trend estimators are not expected to be able to provide estimates for pallid sturgeon less than age-3.  However, all abundance estimators are expected to produce segment-level abundance estimates for the adult population of pallid sturgeon (both natural and hatchery origin) whenever they successfully produce an estimate.  Moreover, some measure of age-3+ survival can estimated for all estimator packages.  Lastly, the population model requires transition probabilities for between year movement on the bend-level.  While the mulit-state robust design abundance estimator is capable of producing transition probabilities at the segment-level, it failed to run at this level.  Therefore, no estimators can provide the movement probabilities inputs required for the population model.    </w:t>
      </w:r>
      <w:r w:rsidR="00E504DE">
        <w:t xml:space="preserve">    </w:t>
      </w:r>
      <w:r w:rsidR="00EC7700">
        <w:t xml:space="preserve"> </w:t>
      </w:r>
    </w:p>
    <w:p w14:paraId="3D836D41" w14:textId="287BD13E" w:rsidR="00FA7CF9" w:rsidRDefault="00A65C0F" w:rsidP="00FA7CF9">
      <w:pPr>
        <w:pStyle w:val="Heading3"/>
      </w:pPr>
      <w:r>
        <w:t>Scaled Fundamental Objective 5</w:t>
      </w:r>
    </w:p>
    <w:p w14:paraId="6938B986" w14:textId="3D9BCF09" w:rsidR="00FA7CF9" w:rsidRDefault="00FA7CF9" w:rsidP="00FA7CF9">
      <w:r>
        <w:t>Estimated cost was the performance metric for fundamental objective 5—</w:t>
      </w:r>
      <w:commentRangeStart w:id="648"/>
      <w:r>
        <w:t>minimize costs</w:t>
      </w:r>
      <w:commentRangeEnd w:id="648"/>
      <w:r>
        <w:rPr>
          <w:rStyle w:val="CommentReference"/>
        </w:rPr>
        <w:commentReference w:id="648"/>
      </w:r>
      <w:r>
        <w:t>.  Estimated</w:t>
      </w:r>
      <w:r w:rsidR="003B1C1F">
        <w:t xml:space="preserve"> costs ranged anywhere from 0.3</w:t>
      </w:r>
      <w:r w:rsidR="00475F3E">
        <w:t xml:space="preserve"> to 1.5</w:t>
      </w:r>
      <w:r>
        <w:t xml:space="preserve"> million dollars for the monitoring designs considered, and must be scaled to be compared with the other fundamental objective outcomes.  The higher the cost of a monitoring program, the less desireable.  Therefore, estimated cost was scaled using an equation</w:t>
      </w:r>
      <w:r w:rsidR="00AE6414">
        <w:t xml:space="preserve"> that</w:t>
      </w:r>
      <w:r w:rsidR="003B1C1F">
        <w:t xml:space="preserve"> scales the minimum cost of 0.3</w:t>
      </w:r>
      <w:r w:rsidR="00AE6414">
        <w:t xml:space="preserve"> million dollars</w:t>
      </w:r>
      <w:r>
        <w:t xml:space="preserve"> to a utility of 1 and th</w:t>
      </w:r>
      <w:r w:rsidR="00475F3E">
        <w:t>e maximum estimated cost of 1.5</w:t>
      </w:r>
      <w:r>
        <w:t xml:space="preserve"> mill</w:t>
      </w:r>
      <w:r w:rsidR="00AE6414">
        <w:t>ion dollars to a utility of 0:</w:t>
      </w:r>
    </w:p>
    <w:p w14:paraId="05FD99DA" w14:textId="608C5F2A" w:rsidR="00AE6414" w:rsidRDefault="00475F3E" w:rsidP="00AE6414">
      <w:pPr>
        <w:ind w:left="2880" w:firstLine="720"/>
      </w:pPr>
      <w:r w:rsidRPr="00475F3E">
        <w:rPr>
          <w:position w:val="-24"/>
        </w:rPr>
        <w:object w:dxaOrig="1800" w:dyaOrig="620" w14:anchorId="07BF80E2">
          <v:shape id="_x0000_i1183" type="#_x0000_t75" style="width:90.55pt;height:30.55pt" o:ole="">
            <v:imagedata r:id="rId379" o:title=""/>
          </v:shape>
          <o:OLEObject Type="Embed" ProgID="Equation.DSMT4" ShapeID="_x0000_i1183" DrawAspect="Content" ObjectID="_1590497775" r:id="rId380"/>
        </w:object>
      </w:r>
      <w:r w:rsidR="005D0832">
        <w:tab/>
      </w:r>
      <w:r w:rsidR="005D0832">
        <w:tab/>
      </w:r>
      <w:r w:rsidR="005D0832">
        <w:tab/>
      </w:r>
      <w:r w:rsidR="005D0832">
        <w:tab/>
      </w:r>
      <w:r w:rsidR="005D0832">
        <w:tab/>
        <w:t xml:space="preserve">    (24)</w:t>
      </w:r>
    </w:p>
    <w:p w14:paraId="1E8DD054" w14:textId="77777777" w:rsidR="00AE6414" w:rsidRDefault="00AE6414" w:rsidP="00AE6414">
      <w:r>
        <w:t>where</w:t>
      </w:r>
    </w:p>
    <w:p w14:paraId="394B9080" w14:textId="76CDED42" w:rsidR="00AE6414" w:rsidRDefault="00AE6414" w:rsidP="00AE6414">
      <w:r>
        <w:tab/>
      </w:r>
      <w:r w:rsidRPr="00AE6414">
        <w:rPr>
          <w:position w:val="-12"/>
        </w:rPr>
        <w:object w:dxaOrig="320" w:dyaOrig="360" w14:anchorId="7660535B">
          <v:shape id="_x0000_i1184" type="#_x0000_t75" style="width:15.25pt;height:18.55pt" o:ole="">
            <v:imagedata r:id="rId381" o:title=""/>
          </v:shape>
          <o:OLEObject Type="Embed" ProgID="Equation.DSMT4" ShapeID="_x0000_i1184" DrawAspect="Content" ObjectID="_1590497776" r:id="rId382"/>
        </w:object>
      </w:r>
      <w:r>
        <w:t xml:space="preserve"> is the utility value, or scaled performance metric value, of fundamental objective 5, and</w:t>
      </w:r>
    </w:p>
    <w:p w14:paraId="4C4D44BD" w14:textId="77777777" w:rsidR="00AE6414" w:rsidRDefault="00AE6414" w:rsidP="00AE6414">
      <w:r>
        <w:tab/>
      </w:r>
      <w:r w:rsidRPr="00AE6414">
        <w:rPr>
          <w:position w:val="-6"/>
        </w:rPr>
        <w:object w:dxaOrig="240" w:dyaOrig="279" w14:anchorId="29BE41C8">
          <v:shape id="_x0000_i1185" type="#_x0000_t75" style="width:12pt;height:14.2pt" o:ole="">
            <v:imagedata r:id="rId383" o:title=""/>
          </v:shape>
          <o:OLEObject Type="Embed" ProgID="Equation.DSMT4" ShapeID="_x0000_i1185" DrawAspect="Content" ObjectID="_1590497777" r:id="rId384"/>
        </w:object>
      </w:r>
      <w:r>
        <w:t xml:space="preserve"> is the expected cost of the monitoring program.</w:t>
      </w:r>
      <w:r w:rsidR="00FA7CF9">
        <w:t xml:space="preserve"> </w:t>
      </w:r>
    </w:p>
    <w:p w14:paraId="3116FA36" w14:textId="0F39CC61" w:rsidR="00FA7CF9" w:rsidRPr="00FA7CF9" w:rsidRDefault="00AE6414" w:rsidP="00AE6414">
      <w:r>
        <w:t xml:space="preserve">This scaling equation was used to parameterize the “Scaled FO5 – Minimize Cost” node. </w:t>
      </w:r>
      <w:r w:rsidR="00FA7CF9">
        <w:t xml:space="preserve">   </w:t>
      </w:r>
    </w:p>
    <w:p w14:paraId="07B008FF" w14:textId="66A5BAD1" w:rsidR="00A014A2" w:rsidRDefault="00A65C0F" w:rsidP="00A65C0F">
      <w:pPr>
        <w:pStyle w:val="Heading3"/>
      </w:pPr>
      <w:r>
        <w:t>Overall Utility</w:t>
      </w:r>
    </w:p>
    <w:p w14:paraId="7EFCDCEE" w14:textId="03FB0E58" w:rsidR="000137D1" w:rsidRDefault="000137D1" w:rsidP="00E55FE9">
      <w:pPr>
        <w:tabs>
          <w:tab w:val="left" w:pos="0"/>
        </w:tabs>
      </w:pPr>
      <w:r>
        <w:t>The</w:t>
      </w:r>
      <w:r w:rsidR="00E55FE9">
        <w:t xml:space="preserve"> overall utility of a monitoring program (i.e., the specific combination of decisions) is calculated as the </w:t>
      </w:r>
      <w:r>
        <w:t>weighted mean of the</w:t>
      </w:r>
      <w:r w:rsidR="00E961BB">
        <w:t xml:space="preserve"> 5</w:t>
      </w:r>
      <w:r w:rsidR="00E55FE9">
        <w:t xml:space="preserve"> fundamental objective utilities:</w:t>
      </w:r>
      <w:r>
        <w:t xml:space="preserve"> </w:t>
      </w:r>
    </w:p>
    <w:p w14:paraId="3E77BBDA" w14:textId="126E667A" w:rsidR="000137D1" w:rsidRDefault="000137D1" w:rsidP="000137D1"/>
    <w:p w14:paraId="305E065A" w14:textId="0D87C591" w:rsidR="000137D1" w:rsidRDefault="00E961BB" w:rsidP="000137D1">
      <w:pPr>
        <w:ind w:left="3600" w:firstLine="720"/>
      </w:pPr>
      <w:r w:rsidRPr="00E961BB">
        <w:rPr>
          <w:position w:val="-28"/>
        </w:rPr>
        <w:object w:dxaOrig="1359" w:dyaOrig="680" w14:anchorId="05034A5C">
          <v:shape id="_x0000_i1186" type="#_x0000_t75" style="width:68.75pt;height:33.8pt" o:ole="">
            <v:imagedata r:id="rId385" o:title=""/>
          </v:shape>
          <o:OLEObject Type="Embed" ProgID="Equation.DSMT4" ShapeID="_x0000_i1186" DrawAspect="Content" ObjectID="_1590497778" r:id="rId386"/>
        </w:object>
      </w:r>
      <w:r w:rsidR="000137D1">
        <w:tab/>
      </w:r>
      <w:r w:rsidR="000137D1">
        <w:tab/>
      </w:r>
      <w:r w:rsidR="000137D1">
        <w:tab/>
      </w:r>
      <w:r w:rsidR="000137D1">
        <w:tab/>
      </w:r>
      <w:r w:rsidR="005D0832">
        <w:tab/>
        <w:t xml:space="preserve">    </w:t>
      </w:r>
      <w:r w:rsidR="000137D1">
        <w:t>(</w:t>
      </w:r>
      <w:r w:rsidR="005D0832">
        <w:t>25</w:t>
      </w:r>
      <w:r w:rsidR="000137D1">
        <w:t>)</w:t>
      </w:r>
    </w:p>
    <w:p w14:paraId="5A9FE39E" w14:textId="249D4EA9" w:rsidR="000137D1" w:rsidRDefault="000137D1" w:rsidP="000137D1">
      <w:r>
        <w:t>where</w:t>
      </w:r>
      <w:r w:rsidR="005D0832">
        <w:t xml:space="preserve">    </w:t>
      </w:r>
    </w:p>
    <w:p w14:paraId="099DD9BE" w14:textId="2E31FA54" w:rsidR="000137D1" w:rsidRDefault="000137D1" w:rsidP="000137D1">
      <w:pPr>
        <w:ind w:left="1080" w:hanging="360"/>
      </w:pPr>
      <w:r w:rsidRPr="000137D1">
        <w:rPr>
          <w:position w:val="-6"/>
        </w:rPr>
        <w:object w:dxaOrig="260" w:dyaOrig="279" w14:anchorId="7B2DE56C">
          <v:shape id="_x0000_i1187" type="#_x0000_t75" style="width:13.1pt;height:14.2pt" o:ole="">
            <v:imagedata r:id="rId387" o:title=""/>
          </v:shape>
          <o:OLEObject Type="Embed" ProgID="Equation.DSMT4" ShapeID="_x0000_i1187" DrawAspect="Content" ObjectID="_1590497779" r:id="rId388"/>
        </w:object>
      </w:r>
      <w:r>
        <w:t xml:space="preserve"> is the overall uti</w:t>
      </w:r>
      <w:r w:rsidR="00E55FE9">
        <w:t>lity of the monitoring program,</w:t>
      </w:r>
    </w:p>
    <w:p w14:paraId="1FCE583E" w14:textId="7278EC63" w:rsidR="000137D1" w:rsidRDefault="000137D1" w:rsidP="000137D1">
      <w:pPr>
        <w:ind w:firstLine="720"/>
      </w:pPr>
      <w:r w:rsidRPr="000137D1">
        <w:rPr>
          <w:position w:val="-12"/>
        </w:rPr>
        <w:object w:dxaOrig="320" w:dyaOrig="360" w14:anchorId="29178008">
          <v:shape id="_x0000_i1188" type="#_x0000_t75" style="width:15.25pt;height:18.55pt" o:ole="">
            <v:imagedata r:id="rId389" o:title=""/>
          </v:shape>
          <o:OLEObject Type="Embed" ProgID="Equation.DSMT4" ShapeID="_x0000_i1188" DrawAspect="Content" ObjectID="_1590497780" r:id="rId390"/>
        </w:object>
      </w:r>
      <w:r>
        <w:t xml:space="preserve"> is the utility value for fundamental objective </w:t>
      </w:r>
      <w:r w:rsidRPr="000137D1">
        <w:rPr>
          <w:position w:val="-6"/>
        </w:rPr>
        <w:object w:dxaOrig="200" w:dyaOrig="279" w14:anchorId="531FA491">
          <v:shape id="_x0000_i1189" type="#_x0000_t75" style="width:9.8pt;height:14.2pt" o:ole="">
            <v:imagedata r:id="rId391" o:title=""/>
          </v:shape>
          <o:OLEObject Type="Embed" ProgID="Equation.DSMT4" ShapeID="_x0000_i1189" DrawAspect="Content" ObjectID="_1590497781" r:id="rId392"/>
        </w:object>
      </w:r>
      <w:r>
        <w:t xml:space="preserve">, </w:t>
      </w:r>
    </w:p>
    <w:p w14:paraId="2A8A0FA1" w14:textId="042405ED" w:rsidR="000137D1" w:rsidRDefault="000137D1" w:rsidP="000137D1">
      <w:pPr>
        <w:ind w:firstLine="720"/>
      </w:pPr>
      <w:r w:rsidRPr="000137D1">
        <w:rPr>
          <w:position w:val="-12"/>
        </w:rPr>
        <w:object w:dxaOrig="300" w:dyaOrig="360" w14:anchorId="7DA6956D">
          <v:shape id="_x0000_i1190" type="#_x0000_t75" style="width:15.25pt;height:18.55pt" o:ole="">
            <v:imagedata r:id="rId393" o:title=""/>
          </v:shape>
          <o:OLEObject Type="Embed" ProgID="Equation.DSMT4" ShapeID="_x0000_i1190" DrawAspect="Content" ObjectID="_1590497782" r:id="rId394"/>
        </w:object>
      </w:r>
      <w:r>
        <w:t xml:space="preserve"> is the weight given to fundamantal objective </w:t>
      </w:r>
      <w:r w:rsidRPr="000137D1">
        <w:rPr>
          <w:position w:val="-6"/>
        </w:rPr>
        <w:object w:dxaOrig="200" w:dyaOrig="279" w14:anchorId="09B82D76">
          <v:shape id="_x0000_i1191" type="#_x0000_t75" style="width:9.8pt;height:14.2pt" o:ole="">
            <v:imagedata r:id="rId395" o:title=""/>
          </v:shape>
          <o:OLEObject Type="Embed" ProgID="Equation.DSMT4" ShapeID="_x0000_i1191" DrawAspect="Content" ObjectID="_1590497783" r:id="rId396"/>
        </w:object>
      </w:r>
      <w:r w:rsidR="00E961BB">
        <w:t xml:space="preserve"> where </w:t>
      </w:r>
      <w:r w:rsidR="00E961BB" w:rsidRPr="00E961BB">
        <w:rPr>
          <w:position w:val="-28"/>
        </w:rPr>
        <w:object w:dxaOrig="940" w:dyaOrig="680" w14:anchorId="695C96FC">
          <v:shape id="_x0000_i1192" type="#_x0000_t75" style="width:46.9pt;height:33.8pt" o:ole="">
            <v:imagedata r:id="rId397" o:title=""/>
          </v:shape>
          <o:OLEObject Type="Embed" ProgID="Equation.DSMT4" ShapeID="_x0000_i1192" DrawAspect="Content" ObjectID="_1590497784" r:id="rId398"/>
        </w:object>
      </w:r>
      <w:r w:rsidR="00E961BB">
        <w:t xml:space="preserve">, </w:t>
      </w:r>
      <w:r>
        <w:t>and</w:t>
      </w:r>
    </w:p>
    <w:p w14:paraId="596A1694" w14:textId="0FA22686" w:rsidR="000137D1" w:rsidRDefault="000137D1" w:rsidP="000137D1">
      <w:pPr>
        <w:ind w:firstLine="720"/>
      </w:pPr>
      <w:r w:rsidRPr="000137D1">
        <w:rPr>
          <w:position w:val="-6"/>
        </w:rPr>
        <w:object w:dxaOrig="200" w:dyaOrig="279" w14:anchorId="1EE80379">
          <v:shape id="_x0000_i1193" type="#_x0000_t75" style="width:9.8pt;height:14.2pt" o:ole="">
            <v:imagedata r:id="rId399" o:title=""/>
          </v:shape>
          <o:OLEObject Type="Embed" ProgID="Equation.DSMT4" ShapeID="_x0000_i1193" DrawAspect="Content" ObjectID="_1590497785" r:id="rId400"/>
        </w:object>
      </w:r>
      <w:r>
        <w:t>=1, 2, 3, 4, or 5 indexes the fundamental objective.</w:t>
      </w:r>
    </w:p>
    <w:p w14:paraId="5AACA823" w14:textId="053F8687" w:rsidR="00E55FE9" w:rsidRPr="000137D1" w:rsidRDefault="00E961BB" w:rsidP="00E55FE9">
      <w:r>
        <w:t xml:space="preserve">The weighted mean both takes into account how the decision-makers value different objectives (weights), as well as their satisfaction with the outcomes and attitudes towards risk (utility functions).  As decision-maker input has not yet been collected, all weights were assumed equal for the baseline analysis.  To understand the how the model behaves under different weighting schemes other weighting scenarios were investigated and a sensitivity analysis was performed.   </w:t>
      </w:r>
    </w:p>
    <w:p w14:paraId="13AD0F36" w14:textId="77777777" w:rsidR="00A014A2" w:rsidRDefault="00A014A2" w:rsidP="00304E1B">
      <w:pPr>
        <w:pStyle w:val="Heading2"/>
      </w:pPr>
      <w:r>
        <w:t>Thoughts on Catchability Formulation</w:t>
      </w:r>
    </w:p>
    <w:p w14:paraId="712D4BF4" w14:textId="0CE6A557" w:rsidR="00A014A2" w:rsidRDefault="000A3366" w:rsidP="000A3366">
      <w:pPr>
        <w:pStyle w:val="List"/>
        <w:spacing w:before="50"/>
        <w:rPr>
          <w:sz w:val="24"/>
          <w:szCs w:val="24"/>
        </w:rPr>
      </w:pPr>
      <w:r>
        <w:rPr>
          <w:sz w:val="24"/>
          <w:szCs w:val="24"/>
        </w:rPr>
        <w:tab/>
      </w:r>
      <w:r w:rsidR="00A014A2">
        <w:rPr>
          <w:sz w:val="24"/>
          <w:szCs w:val="24"/>
        </w:rPr>
        <w:t xml:space="preserve">If deployment </w:t>
      </w:r>
      <w:r w:rsidR="00A014A2">
        <w:rPr>
          <w:i/>
          <w:iCs/>
          <w:sz w:val="24"/>
          <w:szCs w:val="24"/>
        </w:rPr>
        <w:t>i</w:t>
      </w:r>
      <w:r w:rsidR="00A014A2">
        <w:rPr>
          <w:sz w:val="24"/>
          <w:szCs w:val="24"/>
        </w:rPr>
        <w:t xml:space="preserve"> catches </w:t>
      </w:r>
    </w:p>
    <w:p w14:paraId="71C7CF77" w14:textId="77777777" w:rsidR="00A014A2" w:rsidRDefault="00A014A2" w:rsidP="00304E1B">
      <w:pPr>
        <w:pStyle w:val="equation"/>
        <w:tabs>
          <w:tab w:val="center" w:pos="3450"/>
        </w:tabs>
        <w:ind w:left="600"/>
      </w:pPr>
      <w:r>
        <w:tab/>
      </w:r>
      <w:r>
        <w:fldChar w:fldCharType="begin"/>
      </w:r>
      <w:r>
        <w:instrText xml:space="preserve"> EQ </w:instrText>
      </w:r>
      <w:r>
        <w:rPr>
          <w:i/>
          <w:iCs/>
        </w:rPr>
        <w:instrText>C</w:instrText>
      </w:r>
      <w:r>
        <w:instrText>\s\do6(</w:instrText>
      </w:r>
      <w:r>
        <w:rPr>
          <w:i/>
          <w:iCs/>
          <w:sz w:val="20"/>
          <w:szCs w:val="20"/>
        </w:rPr>
        <w:instrText>i</w:instrText>
      </w:r>
      <w:r>
        <w:instrText>)=</w:instrText>
      </w:r>
      <w:r>
        <w:rPr>
          <w:i/>
          <w:iCs/>
        </w:rPr>
        <w:instrText>q</w:instrText>
      </w:r>
      <w:r>
        <w:instrText>\s\do6(</w:instrText>
      </w:r>
      <w:r>
        <w:rPr>
          <w:i/>
          <w:iCs/>
          <w:sz w:val="20"/>
          <w:szCs w:val="20"/>
        </w:rPr>
        <w:instrText>i</w:instrText>
      </w:r>
      <w:r>
        <w:instrText>)</w:instrText>
      </w:r>
      <w:r>
        <w:rPr>
          <w:rFonts w:ascii="Cambria Math" w:hAnsi="Cambria Math" w:cs="Cambria Math"/>
        </w:rPr>
        <w:instrText>⋅</w:instrText>
      </w:r>
      <w:r>
        <w:rPr>
          <w:i/>
          <w:iCs/>
        </w:rPr>
        <w:instrText>f</w:instrText>
      </w:r>
      <w:r>
        <w:instrText>\s\do6(</w:instrText>
      </w:r>
      <w:r>
        <w:rPr>
          <w:i/>
          <w:iCs/>
          <w:sz w:val="20"/>
          <w:szCs w:val="20"/>
        </w:rPr>
        <w:instrText>i</w:instrText>
      </w:r>
      <w:r>
        <w:instrText>)</w:instrText>
      </w:r>
      <w:r>
        <w:rPr>
          <w:rFonts w:ascii="Cambria Math" w:hAnsi="Cambria Math" w:cs="Cambria Math"/>
        </w:rPr>
        <w:instrText>⋅</w:instrText>
      </w:r>
      <w:r>
        <w:rPr>
          <w:i/>
          <w:iCs/>
        </w:rPr>
        <w:instrText>N</w:instrText>
      </w:r>
      <w:r>
        <w:fldChar w:fldCharType="end"/>
      </w:r>
    </w:p>
    <w:p w14:paraId="196F03F1" w14:textId="77777777" w:rsidR="00A014A2" w:rsidRDefault="00A014A2" w:rsidP="000A3366">
      <w:pPr>
        <w:jc w:val="left"/>
      </w:pPr>
      <w:r>
        <w:t xml:space="preserve">fish, then the number of fish caught during the occasion is </w:t>
      </w:r>
    </w:p>
    <w:p w14:paraId="52F6E3D4" w14:textId="77777777" w:rsidR="00A014A2" w:rsidRDefault="00A014A2" w:rsidP="00304E1B">
      <w:pPr>
        <w:pStyle w:val="equationArrayNum"/>
        <w:tabs>
          <w:tab w:val="right" w:pos="3105"/>
          <w:tab w:val="center" w:pos="3450"/>
          <w:tab w:val="left" w:pos="3795"/>
          <w:tab w:val="right" w:pos="6900"/>
        </w:tabs>
        <w:ind w:left="600"/>
      </w:pPr>
      <w:r>
        <w:tab/>
      </w:r>
      <w:r>
        <w:fldChar w:fldCharType="begin"/>
      </w:r>
      <w:r>
        <w:instrText xml:space="preserve"> EQ </w:instrText>
      </w:r>
      <w:r>
        <w:rPr>
          <w:i/>
          <w:iCs/>
        </w:rPr>
        <w:instrText>C</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i</w:instrText>
      </w:r>
      <w:r>
        <w:instrText>=1,8, )</w:instrText>
      </w:r>
      <w:r>
        <w:rPr>
          <w:i/>
          <w:iCs/>
        </w:rPr>
        <w:instrText>C</w:instrText>
      </w:r>
      <w:r>
        <w:instrText>\s\do6(</w:instrText>
      </w:r>
      <w:r>
        <w:rPr>
          <w:i/>
          <w:iCs/>
          <w:sz w:val="20"/>
          <w:szCs w:val="20"/>
        </w:rPr>
        <w:instrText>i</w:instrText>
      </w:r>
      <w:r>
        <w:instrText>)</w:instrText>
      </w:r>
      <w:r>
        <w:fldChar w:fldCharType="end"/>
      </w:r>
      <w:r>
        <w:tab/>
      </w:r>
    </w:p>
    <w:p w14:paraId="648F2D75" w14:textId="77777777" w:rsidR="00A014A2" w:rsidRDefault="00A014A2" w:rsidP="00304E1B">
      <w:pPr>
        <w:pStyle w:val="equationArrayNum"/>
        <w:tabs>
          <w:tab w:val="right" w:pos="3105"/>
          <w:tab w:val="center" w:pos="3450"/>
          <w:tab w:val="left" w:pos="3795"/>
          <w:tab w:val="right" w:pos="6900"/>
        </w:tabs>
        <w:ind w:left="600"/>
      </w:pPr>
      <w:r>
        <w:tab/>
      </w:r>
      <w:r>
        <w:fldChar w:fldCharType="begin"/>
      </w:r>
      <w:r>
        <w:instrText xml:space="preserve"> EQ </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i</w:instrText>
      </w:r>
      <w:r>
        <w:instrText>=1,8, )</w:instrText>
      </w:r>
      <w:r>
        <w:rPr>
          <w:i/>
          <w:iCs/>
        </w:rPr>
        <w:instrText>q</w:instrText>
      </w:r>
      <w:r>
        <w:instrText>\s\do6(</w:instrText>
      </w:r>
      <w:r>
        <w:rPr>
          <w:i/>
          <w:iCs/>
          <w:sz w:val="20"/>
          <w:szCs w:val="20"/>
        </w:rPr>
        <w:instrText>i</w:instrText>
      </w:r>
      <w:r>
        <w:instrText>)</w:instrText>
      </w:r>
      <w:r>
        <w:rPr>
          <w:rFonts w:ascii="Cambria Math" w:hAnsi="Cambria Math" w:cs="Cambria Math"/>
        </w:rPr>
        <w:instrText>⋅</w:instrText>
      </w:r>
      <w:r>
        <w:rPr>
          <w:i/>
          <w:iCs/>
        </w:rPr>
        <w:instrText>f</w:instrText>
      </w:r>
      <w:r>
        <w:instrText>\s\do6(</w:instrText>
      </w:r>
      <w:r>
        <w:rPr>
          <w:i/>
          <w:iCs/>
          <w:sz w:val="20"/>
          <w:szCs w:val="20"/>
        </w:rPr>
        <w:instrText>i</w:instrText>
      </w:r>
      <w:r>
        <w:instrText>)</w:instrText>
      </w:r>
      <w:r>
        <w:rPr>
          <w:rFonts w:ascii="Cambria Math" w:hAnsi="Cambria Math" w:cs="Cambria Math"/>
        </w:rPr>
        <w:instrText>⋅</w:instrText>
      </w:r>
      <w:r>
        <w:rPr>
          <w:i/>
          <w:iCs/>
        </w:rPr>
        <w:instrText>N</w:instrText>
      </w:r>
      <w:r>
        <w:fldChar w:fldCharType="end"/>
      </w:r>
      <w:r>
        <w:tab/>
      </w:r>
    </w:p>
    <w:p w14:paraId="63CFBB7E" w14:textId="77777777" w:rsidR="00A014A2" w:rsidRDefault="00A014A2" w:rsidP="00304E1B">
      <w:pPr>
        <w:pStyle w:val="equationArrayNum"/>
        <w:tabs>
          <w:tab w:val="right" w:pos="3105"/>
          <w:tab w:val="center" w:pos="3450"/>
          <w:tab w:val="left" w:pos="3795"/>
          <w:tab w:val="right" w:pos="6900"/>
        </w:tabs>
        <w:ind w:left="600"/>
      </w:pPr>
      <w:r>
        <w:tab/>
      </w:r>
      <w:r>
        <w:fldChar w:fldCharType="begin"/>
      </w:r>
      <w:r>
        <w:instrText xml:space="preserve"> EQ </w:instrText>
      </w:r>
      <w:r>
        <w:fldChar w:fldCharType="end"/>
      </w:r>
      <w:r>
        <w:tab/>
      </w:r>
      <w:r>
        <w:fldChar w:fldCharType="begin"/>
      </w:r>
      <w:r>
        <w:instrText xml:space="preserve"> EQ =</w:instrText>
      </w:r>
      <w:r>
        <w:fldChar w:fldCharType="end"/>
      </w:r>
      <w:r>
        <w:tab/>
      </w:r>
      <w:r>
        <w:fldChar w:fldCharType="begin"/>
      </w:r>
      <w:r>
        <w:instrText xml:space="preserve"> EQ </w:instrText>
      </w:r>
      <w:r>
        <w:rPr>
          <w:i/>
          <w:iCs/>
        </w:rPr>
        <w:instrText>N</w:instrText>
      </w:r>
      <w:r>
        <w:rPr>
          <w:rFonts w:ascii="Cambria Math" w:hAnsi="Cambria Math" w:cs="Cambria Math"/>
        </w:rPr>
        <w:instrText>⋅</w:instrText>
      </w:r>
      <w:r>
        <w:instrText xml:space="preserve"> \i \su(</w:instrText>
      </w:r>
      <w:r>
        <w:rPr>
          <w:i/>
          <w:iCs/>
        </w:rPr>
        <w:instrText>i</w:instrText>
      </w:r>
      <w:r>
        <w:instrText>=1,8, )</w:instrText>
      </w:r>
      <w:r>
        <w:rPr>
          <w:i/>
          <w:iCs/>
        </w:rPr>
        <w:instrText>q</w:instrText>
      </w:r>
      <w:r>
        <w:instrText>\s\do6(</w:instrText>
      </w:r>
      <w:r>
        <w:rPr>
          <w:i/>
          <w:iCs/>
          <w:sz w:val="20"/>
          <w:szCs w:val="20"/>
        </w:rPr>
        <w:instrText>i</w:instrText>
      </w:r>
      <w:r>
        <w:instrText>)</w:instrText>
      </w:r>
      <w:r>
        <w:rPr>
          <w:rFonts w:ascii="Cambria Math" w:hAnsi="Cambria Math" w:cs="Cambria Math"/>
        </w:rPr>
        <w:instrText>⋅</w:instrText>
      </w:r>
      <w:r>
        <w:rPr>
          <w:i/>
          <w:iCs/>
        </w:rPr>
        <w:instrText>f</w:instrText>
      </w:r>
      <w:r>
        <w:instrText>\s\do6(</w:instrText>
      </w:r>
      <w:r>
        <w:rPr>
          <w:i/>
          <w:iCs/>
          <w:sz w:val="20"/>
          <w:szCs w:val="20"/>
        </w:rPr>
        <w:instrText>i</w:instrText>
      </w:r>
      <w:r>
        <w:instrText>)</w:instrText>
      </w:r>
      <w:r>
        <w:fldChar w:fldCharType="end"/>
      </w:r>
      <w:r>
        <w:tab/>
      </w:r>
    </w:p>
    <w:p w14:paraId="3358B062" w14:textId="77777777" w:rsidR="00A014A2" w:rsidRDefault="00A014A2" w:rsidP="00304E1B">
      <w:pPr>
        <w:pStyle w:val="equationArrayNum"/>
        <w:tabs>
          <w:tab w:val="right" w:pos="3105"/>
          <w:tab w:val="center" w:pos="3450"/>
          <w:tab w:val="left" w:pos="3795"/>
          <w:tab w:val="right" w:pos="6900"/>
        </w:tabs>
        <w:ind w:left="600"/>
      </w:pPr>
      <w:r>
        <w:tab/>
      </w:r>
      <w:r>
        <w:fldChar w:fldCharType="begin"/>
      </w:r>
      <w:r>
        <w:instrText xml:space="preserve"> EQ </w:instrText>
      </w:r>
      <w:r>
        <w:fldChar w:fldCharType="end"/>
      </w:r>
      <w:r>
        <w:tab/>
      </w:r>
      <w:r>
        <w:fldChar w:fldCharType="begin"/>
      </w:r>
      <w:r>
        <w:instrText xml:space="preserve"> EQ =</w:instrText>
      </w:r>
      <w:r>
        <w:fldChar w:fldCharType="end"/>
      </w:r>
      <w:r>
        <w:tab/>
      </w:r>
      <w:r>
        <w:fldChar w:fldCharType="begin"/>
      </w:r>
      <w:r>
        <w:instrText xml:space="preserve"> EQ </w:instrText>
      </w:r>
      <w:r>
        <w:rPr>
          <w:i/>
          <w:iCs/>
        </w:rPr>
        <w:instrText>N</w:instrText>
      </w:r>
      <w:r>
        <w:rPr>
          <w:rFonts w:ascii="Cambria Math" w:hAnsi="Cambria Math" w:cs="Cambria Math"/>
        </w:rPr>
        <w:instrText>⋅</w:instrText>
      </w:r>
      <w:r>
        <w:instrText xml:space="preserve"> \i \su(</w:instrText>
      </w:r>
      <w:r>
        <w:rPr>
          <w:i/>
          <w:iCs/>
        </w:rPr>
        <w:instrText>i</w:instrText>
      </w:r>
      <w:r>
        <w:instrText>=1,8, )</w:instrText>
      </w:r>
      <w:r>
        <w:rPr>
          <w:i/>
          <w:iCs/>
        </w:rPr>
        <w:instrText>p</w:instrText>
      </w:r>
      <w:r>
        <w:instrText>\s\do6(</w:instrText>
      </w:r>
      <w:r>
        <w:rPr>
          <w:i/>
          <w:iCs/>
          <w:sz w:val="20"/>
          <w:szCs w:val="20"/>
        </w:rPr>
        <w:instrText>i</w:instrText>
      </w:r>
      <w:r>
        <w:instrText>)\,</w:instrText>
      </w:r>
      <w:r>
        <w:fldChar w:fldCharType="end"/>
      </w:r>
      <w:r>
        <w:tab/>
      </w:r>
    </w:p>
    <w:p w14:paraId="6C7370BF" w14:textId="77777777" w:rsidR="00A014A2" w:rsidRPr="005E207C" w:rsidRDefault="00A014A2" w:rsidP="000A3366">
      <w:pPr>
        <w:jc w:val="left"/>
      </w:pPr>
      <w:r>
        <w:t xml:space="preserve">but the sum of the capture probabilities can be (and is for some of the occasions in our simulations) more than 1, so it is possible that </w:t>
      </w:r>
      <w:r>
        <w:rPr>
          <w:i/>
          <w:iCs/>
        </w:rPr>
        <w:t>C</w:t>
      </w:r>
      <w:r>
        <w:t>&gt;</w:t>
      </w:r>
      <w:r>
        <w:rPr>
          <w:i/>
          <w:iCs/>
        </w:rPr>
        <w:t>N</w:t>
      </w:r>
      <w:r>
        <w:t xml:space="preserve">. While we have forced a cap on the sum of the deployment level capture probabilities so that </w:t>
      </w:r>
      <w:r>
        <w:rPr>
          <w:i/>
          <w:iCs/>
        </w:rPr>
        <w:t>C</w:t>
      </w:r>
      <w:r>
        <w:t xml:space="preserve"> will not be larger than </w:t>
      </w:r>
      <w:r>
        <w:rPr>
          <w:i/>
          <w:iCs/>
        </w:rPr>
        <w:t>N</w:t>
      </w:r>
      <w:r>
        <w:t xml:space="preserve">, this does not line up with the mathematical formulation, which suggests that we either should not be summing the deployment level capture probabilities in order to obtain the occasion-level capture probability, that we should be using a different formulation for deployment-level catch.  While we cannot change or replace the model simulations we currently have, we can change the model description and network so that catchability is considered at the occasion level instead of the deployment level.  This is a good solutions as the simulations we have generated use only occasion-level catch.  Moreover, we can use a logit-normal distribution for occasion level catchability to ensure it is a probability. This would require simulating a new CPT for mean p0, which could be done in about a day (mostly due to simulation run time).  While we didn’t run the current estimate simulations with occasion level catchability, if we really think catchability only affects the performance metrics through its relationship with mean p0 as we have modeled it, then this should not be a problem. Moreover, I might be able to use the median and sd of the realized occasion level catchabilities of each replicate to compare the predicted outcomes of the BDN model to the simulated outcomes and see if they reasonably match. It won’t be a perfect comparison, but it should give us some idea on </w:t>
      </w:r>
      <w:r>
        <w:lastRenderedPageBreak/>
        <w:t>whether or not changing to the logit-normal occasion-level approach is valid for our simulations.  Thoughts?</w:t>
      </w:r>
      <w:r w:rsidRPr="005D0B3C">
        <w:t xml:space="preserve"> </w:t>
      </w:r>
    </w:p>
    <w:p w14:paraId="032DEB6B" w14:textId="77777777" w:rsidR="00A014A2" w:rsidRDefault="00A014A2" w:rsidP="00304E1B">
      <w:pPr>
        <w:pStyle w:val="List"/>
        <w:spacing w:before="50"/>
        <w:ind w:left="600" w:hanging="300"/>
        <w:rPr>
          <w:sz w:val="24"/>
          <w:szCs w:val="24"/>
        </w:rPr>
      </w:pPr>
    </w:p>
    <w:sectPr w:rsidR="00A014A2">
      <w:footerReference w:type="default" r:id="rId401"/>
      <w:pgSz w:w="12280" w:h="15900"/>
      <w:pgMar w:top="1365" w:right="1365" w:bottom="1365" w:left="1365"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sara reynolds" w:date="2018-06-04T09:44:00Z" w:initials="sr">
    <w:p w14:paraId="0E8BBD71" w14:textId="5433028C" w:rsidR="008E39E8" w:rsidRDefault="008E39E8">
      <w:pPr>
        <w:pStyle w:val="CommentText"/>
      </w:pPr>
      <w:r>
        <w:rPr>
          <w:rStyle w:val="CommentReference"/>
        </w:rPr>
        <w:annotationRef/>
      </w:r>
      <w:r>
        <w:t>Perhaps these could be moved to a glossary.</w:t>
      </w:r>
    </w:p>
  </w:comment>
  <w:comment w:id="59" w:author="Michael Colvin" w:date="2018-06-14T11:11:00Z" w:initials="MC">
    <w:p w14:paraId="6DA0E428" w14:textId="10B492BB" w:rsidR="008E39E8" w:rsidRDefault="008E39E8">
      <w:pPr>
        <w:pStyle w:val="CommentText"/>
      </w:pPr>
      <w:r>
        <w:rPr>
          <w:rStyle w:val="CommentReference"/>
        </w:rPr>
        <w:annotationRef/>
      </w:r>
      <w:r>
        <w:t>No glosseries</w:t>
      </w:r>
    </w:p>
  </w:comment>
  <w:comment w:id="60" w:author="Michael Colvin" w:date="2018-06-14T11:32:00Z" w:initials="MC">
    <w:p w14:paraId="30C84363" w14:textId="2B5E1260" w:rsidR="008E39E8" w:rsidRDefault="008E39E8">
      <w:pPr>
        <w:pStyle w:val="CommentText"/>
      </w:pPr>
      <w:r>
        <w:rPr>
          <w:rStyle w:val="CommentReference"/>
        </w:rPr>
        <w:annotationRef/>
      </w:r>
      <w:r>
        <w:t>This will go in the study area.</w:t>
      </w:r>
    </w:p>
  </w:comment>
  <w:comment w:id="220" w:author="sara reynolds" w:date="2018-06-05T08:14:00Z" w:initials="sr">
    <w:p w14:paraId="1ABDC4D8" w14:textId="409A388E" w:rsidR="008E39E8" w:rsidRDefault="008E39E8">
      <w:pPr>
        <w:pStyle w:val="CommentText"/>
      </w:pPr>
      <w:r>
        <w:rPr>
          <w:rStyle w:val="CommentReference"/>
        </w:rPr>
        <w:annotationRef/>
      </w:r>
      <w:r>
        <w:t>Do we want to allow some bends to consist of only 1 gear type for all secondary sampling occasions with this type of sampling, as was the case for the phase 1 pilot?  Or will all bends always be sampled by both gear types?</w:t>
      </w:r>
    </w:p>
  </w:comment>
  <w:comment w:id="221" w:author="Michael Colvin" w:date="2018-06-14T11:56:00Z" w:initials="MC">
    <w:p w14:paraId="4A2264B0" w14:textId="57C27B4B" w:rsidR="00C13EA4" w:rsidRDefault="00C13EA4">
      <w:pPr>
        <w:pStyle w:val="CommentText"/>
      </w:pPr>
      <w:r>
        <w:rPr>
          <w:rStyle w:val="CommentReference"/>
        </w:rPr>
        <w:annotationRef/>
      </w:r>
      <w:r>
        <w:t>Doesn’t matter at this point as we don’t have any information on gear selectivity in the anlaysis.</w:t>
      </w:r>
    </w:p>
  </w:comment>
  <w:comment w:id="280" w:author="sara reynolds" w:date="2018-06-05T15:57:00Z" w:initials="sr">
    <w:p w14:paraId="14FE165C" w14:textId="0984840B" w:rsidR="008E39E8" w:rsidRDefault="008E39E8">
      <w:pPr>
        <w:pStyle w:val="CommentText"/>
      </w:pPr>
      <w:r>
        <w:rPr>
          <w:rStyle w:val="CommentReference"/>
        </w:rPr>
        <w:annotationRef/>
      </w:r>
      <w:r>
        <w:t>What follows was taken directly from or modified from the PSPAP report.</w:t>
      </w:r>
    </w:p>
  </w:comment>
  <w:comment w:id="368" w:author="sara reynolds" w:date="2018-06-06T14:08:00Z" w:initials="sr">
    <w:p w14:paraId="4ADC8CB0" w14:textId="58A7CA46" w:rsidR="008E39E8" w:rsidRDefault="008E39E8">
      <w:pPr>
        <w:pStyle w:val="CommentText"/>
      </w:pPr>
      <w:r>
        <w:rPr>
          <w:rStyle w:val="CommentReference"/>
        </w:rPr>
        <w:annotationRef/>
      </w:r>
      <w:r>
        <w:t>Add example?</w:t>
      </w:r>
    </w:p>
  </w:comment>
  <w:comment w:id="461" w:author="sara reynolds" w:date="2018-05-29T06:15:00Z" w:initials="sr">
    <w:p w14:paraId="3B9F964B" w14:textId="72AF5855" w:rsidR="008E39E8" w:rsidRDefault="008E39E8" w:rsidP="00FA2B1B">
      <w:pPr>
        <w:pStyle w:val="CommentText"/>
      </w:pPr>
      <w:r>
        <w:rPr>
          <w:rStyle w:val="CommentReference"/>
        </w:rPr>
        <w:annotationRef/>
      </w:r>
      <w:r>
        <w:t>Some of this was taken from the PSPAP Report.</w:t>
      </w:r>
    </w:p>
  </w:comment>
  <w:comment w:id="462" w:author="sara reynolds" w:date="2018-05-29T08:15:00Z" w:initials="sr">
    <w:p w14:paraId="3B868C2D" w14:textId="7A1959A8" w:rsidR="008E39E8" w:rsidRDefault="008E39E8">
      <w:pPr>
        <w:pStyle w:val="CommentText"/>
      </w:pPr>
      <w:r>
        <w:rPr>
          <w:rStyle w:val="CommentReference"/>
        </w:rPr>
        <w:annotationRef/>
      </w:r>
      <w:r>
        <w:rPr>
          <w:sz w:val="24"/>
          <w:szCs w:val="24"/>
        </w:rPr>
        <w:t>Wouldn’t basin potentially affect interception location and recruitment level? While we can look at different interception locations and recruitment levels in each basin seperately (by giving a particular basin a weight of 1), we currently cannot look at the combined affects of differences in interception location and recruitment levels by basin on the probability of detecting a recruit.  Similarly, since detection is basin specific, shouldn’t basin be an input to the node (or have two nodes, one for each basin) as well?</w:t>
      </w:r>
    </w:p>
  </w:comment>
  <w:comment w:id="463" w:author="sara reynolds" w:date="2018-05-29T08:17:00Z" w:initials="sr">
    <w:p w14:paraId="75B07ACF" w14:textId="2E9DBB0E" w:rsidR="008E39E8" w:rsidRDefault="008E39E8" w:rsidP="0029688C">
      <w:pPr>
        <w:pStyle w:val="CommentText"/>
      </w:pPr>
      <w:r>
        <w:rPr>
          <w:rStyle w:val="CommentReference"/>
        </w:rPr>
        <w:annotationRef/>
      </w:r>
      <w:r>
        <w:rPr>
          <w:sz w:val="24"/>
          <w:szCs w:val="24"/>
        </w:rPr>
        <w:t>A nice modification of this node for decision makers might be to have the Upper 1/3rd, Middle 1/3rd, Lower 1/3rd, and outside of basin as the levels.  In this case probabilities could be given to the region of the river where interception is occuring.  For example, if we believe there is a 1/10 of interception in the upper, a 1/10 chance in the middle, a 2/5 chance in the lower, and a 2/5 chance outside, then we can just assign these probabilities.  In the current set-up assigning probabilities like this requires some math and a few assumptions.  This change woud be fairly easy to make if desired.  Thoughts?</w:t>
      </w:r>
    </w:p>
  </w:comment>
  <w:comment w:id="464" w:author="sara reynolds" w:date="2018-05-29T08:24:00Z" w:initials="sr">
    <w:p w14:paraId="4D489039" w14:textId="7AF62BFD" w:rsidR="008E39E8" w:rsidRDefault="008E39E8">
      <w:pPr>
        <w:pStyle w:val="CommentText"/>
      </w:pPr>
      <w:r>
        <w:rPr>
          <w:rStyle w:val="CommentReference"/>
        </w:rPr>
        <w:annotationRef/>
      </w:r>
      <w:r>
        <w:t>Could shovelnose data aid in the parameterization?</w:t>
      </w:r>
    </w:p>
  </w:comment>
  <w:comment w:id="465" w:author="sara reynolds" w:date="2018-05-29T08:01:00Z" w:initials="sr">
    <w:p w14:paraId="7D5D8F08" w14:textId="5F71B4A5" w:rsidR="008E39E8" w:rsidRDefault="008E39E8" w:rsidP="001C0FC8">
      <w:pPr>
        <w:pStyle w:val="CommentText"/>
      </w:pPr>
      <w:r>
        <w:rPr>
          <w:rStyle w:val="CommentReference"/>
        </w:rPr>
        <w:annotationRef/>
      </w:r>
      <w:r>
        <w:rPr>
          <w:sz w:val="24"/>
          <w:szCs w:val="24"/>
        </w:rPr>
        <w:t>If between year movement of pallid sturgeon has been documented, perhaps we dhouls parameterize this node as 100% “Little” since the “Little” scenario still allows for a high probability that a fish will remain in the same bend year after year.  Thoughts?</w:t>
      </w:r>
    </w:p>
  </w:comment>
  <w:comment w:id="466" w:author="sara reynolds" w:date="2018-05-29T08:08:00Z" w:initials="sr">
    <w:p w14:paraId="734847BF" w14:textId="40BF561C" w:rsidR="008E39E8" w:rsidRDefault="008E39E8">
      <w:pPr>
        <w:pStyle w:val="CommentText"/>
      </w:pPr>
      <w:r>
        <w:rPr>
          <w:rStyle w:val="CommentReference"/>
        </w:rPr>
        <w:annotationRef/>
      </w:r>
      <w:r>
        <w:t>This could also affect population abundance estimates given recruits are captured with different probabilities as compared with other pallid sturgeon.  As we have not yet simulated this scenario for analysis, we could eliminate the connection between recruitment and the abundance performance metrics, given we see no other additional reason for keeping it (e.g., keeping the model more general for later simulation expansions).  Thoughts?</w:t>
      </w:r>
    </w:p>
  </w:comment>
  <w:comment w:id="467" w:author="sara reynolds" w:date="2018-05-29T06:47:00Z" w:initials="sr">
    <w:p w14:paraId="3CB49CCC" w14:textId="39210CEA" w:rsidR="008E39E8" w:rsidRDefault="008E39E8">
      <w:pPr>
        <w:pStyle w:val="CommentText"/>
      </w:pPr>
      <w:r>
        <w:rPr>
          <w:rStyle w:val="CommentReference"/>
        </w:rPr>
        <w:annotationRef/>
      </w:r>
      <w:r>
        <w:t>It makes sense that recruitment level and recruitment should be connected somehow.  Thoughts on connecting recruitment and recruitment level:</w:t>
      </w:r>
    </w:p>
    <w:p w14:paraId="76675598" w14:textId="754BB010" w:rsidR="008E39E8" w:rsidRDefault="008E39E8">
      <w:pPr>
        <w:pStyle w:val="CommentText"/>
      </w:pPr>
    </w:p>
    <w:p w14:paraId="7E389676" w14:textId="7A238086" w:rsidR="008E39E8" w:rsidRDefault="008E39E8" w:rsidP="008563FF">
      <w:pPr>
        <w:pStyle w:val="List"/>
        <w:numPr>
          <w:ilvl w:val="0"/>
          <w:numId w:val="1"/>
        </w:numPr>
        <w:spacing w:before="50"/>
        <w:rPr>
          <w:sz w:val="24"/>
          <w:szCs w:val="24"/>
        </w:rPr>
      </w:pPr>
      <w:r>
        <w:rPr>
          <w:sz w:val="24"/>
          <w:szCs w:val="24"/>
        </w:rPr>
        <w:t xml:space="preserve"> Add a link from recruitment to recruitment level.  Then “None” would force the recruitment level to be 0 and "Little" could be parmaterized with a poisson distribution (like the one used in the simulations).  To achieve this we would need to add a 0 bin to recruitment level, and could parameterize FO1 as 0 for all positive trawling levels and 1 for 0 trawls when recruitment level is 0.  </w:t>
      </w:r>
    </w:p>
    <w:p w14:paraId="0A639F98" w14:textId="77777777" w:rsidR="008E39E8" w:rsidRDefault="008E39E8" w:rsidP="00DA7B91">
      <w:pPr>
        <w:pStyle w:val="List"/>
        <w:spacing w:before="50"/>
        <w:ind w:left="600" w:hanging="300"/>
        <w:rPr>
          <w:sz w:val="24"/>
          <w:szCs w:val="24"/>
        </w:rPr>
      </w:pPr>
    </w:p>
    <w:p w14:paraId="5BF1243A" w14:textId="4A16802B" w:rsidR="008E39E8" w:rsidRDefault="008E39E8" w:rsidP="008563FF">
      <w:pPr>
        <w:pStyle w:val="List"/>
        <w:numPr>
          <w:ilvl w:val="0"/>
          <w:numId w:val="1"/>
        </w:numPr>
        <w:spacing w:before="50"/>
        <w:rPr>
          <w:sz w:val="24"/>
          <w:szCs w:val="24"/>
        </w:rPr>
      </w:pPr>
      <w:r>
        <w:rPr>
          <w:sz w:val="24"/>
          <w:szCs w:val="24"/>
        </w:rPr>
        <w:t xml:space="preserve"> Add a rectuitment frequency node, i.e., the probability of recruitment occuring during any given year, ranging from 0 (never/none) to 1 (every year) and parameterize as was done in the simulations.  Re-parameterize the recruitment level node using a Poisson distribution to match simulations.  Link both the probability of recruitment occuring during any given year and the probability of detecting a recruit given recruitment to the recruitment node (0 frequency as None and &gt;0 frequency as Little, independent of the recruitment level… although eventually could expand to include a “Medium” or “High” level of the recruitment node).  Link both the probability of recruitment occuring during any given year and the probability of detecting a recruit given recruitment to FO1.  Quantify FO1 as the probability of detecting recruitment*probability recruitment occurs, giving the overall probability of detecting a recruit.</w:t>
      </w:r>
    </w:p>
    <w:p w14:paraId="22808031" w14:textId="36C2A235" w:rsidR="008E39E8" w:rsidRDefault="008E39E8" w:rsidP="00DA7B91">
      <w:pPr>
        <w:pStyle w:val="List"/>
        <w:spacing w:before="50"/>
        <w:ind w:left="600" w:hanging="300"/>
        <w:rPr>
          <w:sz w:val="24"/>
          <w:szCs w:val="24"/>
        </w:rPr>
      </w:pPr>
    </w:p>
    <w:p w14:paraId="7C6FE841" w14:textId="016E7838" w:rsidR="008E39E8" w:rsidRDefault="008E39E8" w:rsidP="008563FF">
      <w:pPr>
        <w:pStyle w:val="List"/>
        <w:spacing w:before="50"/>
        <w:ind w:left="600" w:hanging="300"/>
        <w:rPr>
          <w:sz w:val="24"/>
          <w:szCs w:val="24"/>
        </w:rPr>
      </w:pPr>
      <w:r>
        <w:rPr>
          <w:sz w:val="24"/>
          <w:szCs w:val="24"/>
        </w:rPr>
        <w:t>Number (1) would be a quick change that links recruitment and recruitment level, but forces us to quantify a utility value for trawling and no recruitment.  Number (2) is a larger change but it accounts for recruitment-detection over 10 years (versus within a single year) and should also be quick.  Detection over 10 years may be an important value, since if we have 1/2 a chance of detecting a recruit given recruitment and recruitment occurs 9/10 years, then it may be worth the extra cost of trawling each year; however, if there is only 1/10 of a chance recruitment occurs then it may not be worth the cost of trawling as you’re only likely to detect a recruit once every 20 years.  Moreover, this change would also allow us to link survey design to recruitment detection given a little bit more work.</w:t>
      </w:r>
    </w:p>
    <w:p w14:paraId="32D5F643" w14:textId="77777777" w:rsidR="008E39E8" w:rsidRDefault="008E39E8" w:rsidP="008563FF">
      <w:pPr>
        <w:pStyle w:val="List"/>
        <w:spacing w:before="50"/>
        <w:ind w:left="600" w:hanging="300"/>
        <w:rPr>
          <w:sz w:val="24"/>
          <w:szCs w:val="24"/>
        </w:rPr>
      </w:pPr>
    </w:p>
    <w:p w14:paraId="63D58CE4" w14:textId="5CC74110" w:rsidR="008E39E8" w:rsidRDefault="008E39E8" w:rsidP="008563FF">
      <w:pPr>
        <w:pStyle w:val="List"/>
        <w:spacing w:before="50"/>
        <w:ind w:left="600" w:hanging="300"/>
        <w:rPr>
          <w:sz w:val="24"/>
          <w:szCs w:val="24"/>
        </w:rPr>
      </w:pPr>
      <w:r>
        <w:rPr>
          <w:sz w:val="24"/>
          <w:szCs w:val="24"/>
        </w:rPr>
        <w:t xml:space="preserve">Thoughts?  </w:t>
      </w:r>
    </w:p>
    <w:p w14:paraId="73AE3BC9" w14:textId="77777777" w:rsidR="008E39E8" w:rsidRDefault="008E39E8">
      <w:pPr>
        <w:pStyle w:val="CommentText"/>
      </w:pPr>
    </w:p>
  </w:comment>
  <w:comment w:id="468" w:author="sara reynolds" w:date="2018-05-29T09:34:00Z" w:initials="sr">
    <w:p w14:paraId="52DD9793" w14:textId="2BB50331" w:rsidR="008E39E8" w:rsidRDefault="008E39E8" w:rsidP="00595F75">
      <w:pPr>
        <w:pStyle w:val="CommentText"/>
      </w:pPr>
      <w:r>
        <w:rPr>
          <w:rStyle w:val="CommentReference"/>
        </w:rPr>
        <w:annotationRef/>
      </w:r>
      <w:r w:rsidRPr="005D0B3C">
        <w:rPr>
          <w:sz w:val="24"/>
          <w:szCs w:val="24"/>
        </w:rPr>
        <w:t>Figures</w:t>
      </w:r>
      <w:r>
        <w:rPr>
          <w:sz w:val="24"/>
          <w:szCs w:val="24"/>
        </w:rPr>
        <w:t xml:space="preserve"> presented in the last draft version showed resulting occasion-level capture probabilities for given levels of</w:t>
      </w:r>
      <w:r w:rsidRPr="005D0B3C">
        <w:rPr>
          <w:sz w:val="24"/>
          <w:szCs w:val="24"/>
        </w:rPr>
        <w:t xml:space="preserve"> </w:t>
      </w:r>
      <w:r w:rsidRPr="005D0B3C">
        <w:rPr>
          <w:position w:val="-14"/>
          <w:sz w:val="24"/>
          <w:szCs w:val="24"/>
        </w:rPr>
        <w:object w:dxaOrig="580" w:dyaOrig="380" w14:anchorId="7041E1C0">
          <v:shape id="_x0000_i1195" type="#_x0000_t75" style="width:29.25pt;height:18.6pt" o:ole="">
            <v:imagedata r:id="rId1" o:title=""/>
          </v:shape>
          <o:OLEObject Type="Embed" ProgID="Equation.DSMT4" ShapeID="_x0000_i1195" DrawAspect="Content" ObjectID="_1590497786" r:id="rId2"/>
        </w:object>
      </w:r>
      <w:r w:rsidRPr="005D0B3C">
        <w:rPr>
          <w:sz w:val="24"/>
          <w:szCs w:val="24"/>
        </w:rPr>
        <w:t xml:space="preserve"> and </w:t>
      </w:r>
      <w:r w:rsidRPr="005D0B3C">
        <w:rPr>
          <w:position w:val="-14"/>
          <w:sz w:val="24"/>
          <w:szCs w:val="24"/>
        </w:rPr>
        <w:object w:dxaOrig="320" w:dyaOrig="380" w14:anchorId="2A7E69B4">
          <v:shape id="_x0000_i1197" type="#_x0000_t75" style="width:16.6pt;height:18.6pt" o:ole="">
            <v:imagedata r:id="rId3" o:title=""/>
          </v:shape>
          <o:OLEObject Type="Embed" ProgID="Equation.DSMT4" ShapeID="_x0000_i1197" DrawAspect="Content" ObjectID="_1590497787" r:id="rId4"/>
        </w:object>
      </w:r>
      <w:r w:rsidRPr="005D0B3C">
        <w:rPr>
          <w:sz w:val="24"/>
          <w:szCs w:val="24"/>
        </w:rPr>
        <w:t xml:space="preserve">.  Based on these we may want to link baseline catchability to catchability variaton and change the parameterization of the nodes (e.g., parameterize high </w:t>
      </w:r>
      <w:r w:rsidRPr="005D0B3C">
        <w:rPr>
          <w:position w:val="-14"/>
          <w:sz w:val="24"/>
          <w:szCs w:val="24"/>
        </w:rPr>
        <w:object w:dxaOrig="580" w:dyaOrig="380" w14:anchorId="4EA9E80B">
          <v:shape id="_x0000_i1199" type="#_x0000_t75" style="width:29.25pt;height:18.6pt" o:ole="">
            <v:imagedata r:id="rId1" o:title=""/>
          </v:shape>
          <o:OLEObject Type="Embed" ProgID="Equation.DSMT4" ShapeID="_x0000_i1199" DrawAspect="Content" ObjectID="_1590497788" r:id="rId5"/>
        </w:object>
      </w:r>
      <w:r w:rsidRPr="005D0B3C">
        <w:rPr>
          <w:sz w:val="24"/>
          <w:szCs w:val="24"/>
        </w:rPr>
        <w:t xml:space="preserve"> levels and “high” variation with a probability of 0).</w:t>
      </w:r>
      <w:r>
        <w:rPr>
          <w:sz w:val="24"/>
          <w:szCs w:val="24"/>
        </w:rPr>
        <w:t xml:space="preserve">  Thoughts?</w:t>
      </w:r>
    </w:p>
  </w:comment>
  <w:comment w:id="536" w:author="sara reynolds" w:date="2018-06-06T14:08:00Z" w:initials="sr">
    <w:p w14:paraId="03635AF2" w14:textId="77777777" w:rsidR="00903BDD" w:rsidRDefault="00903BDD" w:rsidP="00903BDD">
      <w:pPr>
        <w:pStyle w:val="CommentText"/>
      </w:pPr>
      <w:r>
        <w:rPr>
          <w:rStyle w:val="CommentReference"/>
        </w:rPr>
        <w:annotationRef/>
      </w:r>
      <w:r>
        <w:t>Add example?</w:t>
      </w:r>
    </w:p>
  </w:comment>
  <w:comment w:id="642" w:author="sara reynolds" w:date="2018-05-29T09:05:00Z" w:initials="sr">
    <w:p w14:paraId="42787A61" w14:textId="14FBDDF7" w:rsidR="008E39E8" w:rsidRDefault="008E39E8" w:rsidP="00B97166">
      <w:pPr>
        <w:pStyle w:val="List"/>
        <w:spacing w:before="50"/>
        <w:rPr>
          <w:sz w:val="24"/>
          <w:szCs w:val="24"/>
        </w:rPr>
      </w:pPr>
      <w:r>
        <w:rPr>
          <w:rStyle w:val="CommentReference"/>
        </w:rPr>
        <w:annotationRef/>
      </w:r>
      <w:r>
        <w:rPr>
          <w:sz w:val="24"/>
          <w:szCs w:val="24"/>
        </w:rPr>
        <w:t>A potential option for removing this gap without estimate simulations:</w:t>
      </w:r>
    </w:p>
    <w:p w14:paraId="1DD767BC" w14:textId="77777777" w:rsidR="008E39E8" w:rsidRDefault="008E39E8" w:rsidP="00B97166">
      <w:pPr>
        <w:pStyle w:val="List"/>
        <w:spacing w:before="50"/>
        <w:ind w:left="600" w:hanging="300"/>
        <w:rPr>
          <w:sz w:val="24"/>
          <w:szCs w:val="24"/>
        </w:rPr>
      </w:pPr>
    </w:p>
    <w:p w14:paraId="191F737B" w14:textId="77777777" w:rsidR="008E39E8" w:rsidRDefault="008E39E8" w:rsidP="00B97166">
      <w:pPr>
        <w:pStyle w:val="List"/>
        <w:spacing w:before="50"/>
        <w:ind w:left="0" w:firstLine="0"/>
        <w:rPr>
          <w:sz w:val="24"/>
          <w:szCs w:val="24"/>
        </w:rPr>
      </w:pPr>
      <w:r>
        <w:rPr>
          <w:sz w:val="24"/>
          <w:szCs w:val="24"/>
        </w:rPr>
        <w:t>Parameterize the results for “None” with “Low” and “Little” with “None” as the average of “None” with “None” and “Little” with “Low”.  For the simulations we ran I believe we have sufficient evidence to show that adding in both movement and recruitment at low levels behaves similarly to the case with neither of these, therefore we could assume that adding just one of these in would also not make a large difference, and instead would behave similarly, as the average of the two tested cases would.</w:t>
      </w:r>
    </w:p>
    <w:p w14:paraId="57286BF9" w14:textId="77777777" w:rsidR="008E39E8" w:rsidRDefault="008E39E8" w:rsidP="00B97166">
      <w:pPr>
        <w:pStyle w:val="List"/>
        <w:spacing w:before="50"/>
        <w:ind w:left="0" w:firstLine="0"/>
        <w:rPr>
          <w:sz w:val="24"/>
          <w:szCs w:val="24"/>
        </w:rPr>
      </w:pPr>
    </w:p>
    <w:p w14:paraId="344F1FD6" w14:textId="70E1C9E9" w:rsidR="008E39E8" w:rsidRDefault="008E39E8" w:rsidP="00B97166">
      <w:pPr>
        <w:pStyle w:val="List"/>
        <w:spacing w:before="50"/>
        <w:ind w:left="0" w:firstLine="0"/>
        <w:rPr>
          <w:sz w:val="24"/>
          <w:szCs w:val="24"/>
        </w:rPr>
      </w:pPr>
      <w:r>
        <w:rPr>
          <w:sz w:val="24"/>
          <w:szCs w:val="24"/>
        </w:rPr>
        <w:t xml:space="preserve">Thoughts? </w:t>
      </w:r>
    </w:p>
    <w:p w14:paraId="7BCA0801" w14:textId="10A21011" w:rsidR="008E39E8" w:rsidRDefault="008E39E8">
      <w:pPr>
        <w:pStyle w:val="CommentText"/>
      </w:pPr>
    </w:p>
  </w:comment>
  <w:comment w:id="643" w:author="sara reynolds" w:date="2018-05-29T07:36:00Z" w:initials="sr">
    <w:p w14:paraId="0C25D293" w14:textId="640F1F8E" w:rsidR="008E39E8" w:rsidRDefault="008E39E8">
      <w:pPr>
        <w:pStyle w:val="CommentText"/>
      </w:pPr>
      <w:r>
        <w:rPr>
          <w:rStyle w:val="CommentReference"/>
        </w:rPr>
        <w:annotationRef/>
      </w:r>
      <w:r>
        <w:t>Add reason for upper bound?</w:t>
      </w:r>
    </w:p>
  </w:comment>
  <w:comment w:id="644" w:author="sara reynolds" w:date="2018-05-29T07:37:00Z" w:initials="sr">
    <w:p w14:paraId="418BA444" w14:textId="6A68C1EA" w:rsidR="008E39E8" w:rsidRDefault="008E39E8">
      <w:pPr>
        <w:pStyle w:val="CommentText"/>
      </w:pPr>
      <w:r>
        <w:rPr>
          <w:rStyle w:val="CommentReference"/>
        </w:rPr>
        <w:annotationRef/>
      </w:r>
      <w:r>
        <w:t>Add reason for upper bound?</w:t>
      </w:r>
    </w:p>
  </w:comment>
  <w:comment w:id="645" w:author="sara reynolds" w:date="2018-05-29T08:26:00Z" w:initials="sr">
    <w:p w14:paraId="158D6147" w14:textId="1184BDEF" w:rsidR="008E39E8" w:rsidRDefault="008E39E8">
      <w:pPr>
        <w:pStyle w:val="CommentText"/>
      </w:pPr>
      <w:r>
        <w:rPr>
          <w:rStyle w:val="CommentReference"/>
        </w:rPr>
        <w:annotationRef/>
      </w:r>
      <w:r>
        <w:t>Is this accurate for only one crew, and if multiple crews are needed does this change its relationship with cost based on how the cost analysis was done?</w:t>
      </w:r>
    </w:p>
  </w:comment>
  <w:comment w:id="646" w:author="sara reynolds" w:date="2018-05-29T08:25:00Z" w:initials="sr">
    <w:p w14:paraId="0AEAECF0" w14:textId="2C772A01" w:rsidR="008E39E8" w:rsidRDefault="008E39E8" w:rsidP="00174101">
      <w:pPr>
        <w:pStyle w:val="List"/>
        <w:spacing w:before="50"/>
        <w:ind w:left="0" w:firstLine="0"/>
        <w:rPr>
          <w:sz w:val="24"/>
          <w:szCs w:val="24"/>
        </w:rPr>
      </w:pPr>
      <w:r>
        <w:rPr>
          <w:rStyle w:val="CommentReference"/>
        </w:rPr>
        <w:annotationRef/>
      </w:r>
      <w:r>
        <w:t>Mike, you may want to expand on the details of this node based on the cost analysis you did.  This may especially be important for addressing the likely questions that will come up about sampling multiple bends in a single day.</w:t>
      </w:r>
    </w:p>
    <w:p w14:paraId="719065C3" w14:textId="4B9CDAFB" w:rsidR="008E39E8" w:rsidRDefault="008E39E8" w:rsidP="00E55C88">
      <w:pPr>
        <w:pStyle w:val="List"/>
        <w:spacing w:before="50"/>
        <w:ind w:left="600" w:hanging="300"/>
        <w:rPr>
          <w:sz w:val="24"/>
          <w:szCs w:val="24"/>
        </w:rPr>
      </w:pPr>
      <w:r>
        <w:rPr>
          <w:sz w:val="24"/>
          <w:szCs w:val="24"/>
        </w:rPr>
        <w:t xml:space="preserve"> </w:t>
      </w:r>
    </w:p>
    <w:p w14:paraId="4F7F64CF" w14:textId="40D6530C" w:rsidR="008E39E8" w:rsidRDefault="008E39E8">
      <w:pPr>
        <w:pStyle w:val="CommentText"/>
      </w:pPr>
      <w:r>
        <w:t>Also, we could easily (given we have a good bounded or truncated distribution in mind) use the expected cost as the mean to a distribution with a constant sd in order to account for some variation in this node.    Thoughts?</w:t>
      </w:r>
    </w:p>
  </w:comment>
  <w:comment w:id="647" w:author="sara reynolds" w:date="2018-06-06T16:41:00Z" w:initials="sr">
    <w:p w14:paraId="7934E343" w14:textId="62B2CAD6" w:rsidR="008E39E8" w:rsidRDefault="008E39E8">
      <w:pPr>
        <w:pStyle w:val="CommentText"/>
      </w:pPr>
      <w:r>
        <w:rPr>
          <w:rStyle w:val="CommentReference"/>
        </w:rPr>
        <w:annotationRef/>
      </w:r>
      <w:r>
        <w:t>Needs to be discussed and cleaned up.  A few thoughts:</w:t>
      </w:r>
    </w:p>
    <w:p w14:paraId="001C55C1" w14:textId="5A1270B4" w:rsidR="008E39E8" w:rsidRDefault="008E39E8">
      <w:pPr>
        <w:pStyle w:val="CommentText"/>
      </w:pPr>
    </w:p>
    <w:p w14:paraId="107A8DF3" w14:textId="23BD4D5F" w:rsidR="008E39E8" w:rsidRDefault="008E39E8" w:rsidP="00BD7195">
      <w:pPr>
        <w:pStyle w:val="CommentText"/>
      </w:pPr>
      <w:r>
        <w:t>The CPUE estimator packages the catch-effort based trend estimator with the MKA_WM abundance estimator, so as is, this estimator can also produce an abundance estimate.  Also, while the CRDMS estimator can account for temporary emigration, it cannot distinguish between death and permanent emigration.  Therefore, it seems that all the inputs that can be estimated are the same for each estimator package, with the only differences being the reliabilities with which the estimates (in particular, the abundance estimates) can be produced.  Let me know if you have any thoughts or let’s discuss this calculation sometime soon.</w:t>
      </w:r>
    </w:p>
  </w:comment>
  <w:comment w:id="648" w:author="sara reynolds" w:date="2018-06-05T22:03:00Z" w:initials="sr">
    <w:p w14:paraId="533AA887" w14:textId="3E8CEAB1" w:rsidR="008E39E8" w:rsidRDefault="008E39E8">
      <w:pPr>
        <w:pStyle w:val="CommentText"/>
      </w:pPr>
      <w:r>
        <w:rPr>
          <w:rStyle w:val="CommentReference"/>
        </w:rPr>
        <w:annotationRef/>
      </w:r>
      <w:r>
        <w:t>The PSPAP table 2 report uses different wording from this: “Evaluate monitoring information in a benefit:cost framework.”  Do we need to address this in any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8BBD71" w15:done="0"/>
  <w15:commentEx w15:paraId="6DA0E428" w15:paraIdParent="0E8BBD71" w15:done="0"/>
  <w15:commentEx w15:paraId="30C84363" w15:done="0"/>
  <w15:commentEx w15:paraId="1ABDC4D8" w15:done="0"/>
  <w15:commentEx w15:paraId="4A2264B0" w15:paraIdParent="1ABDC4D8" w15:done="0"/>
  <w15:commentEx w15:paraId="14FE165C" w15:done="0"/>
  <w15:commentEx w15:paraId="4ADC8CB0" w15:done="0"/>
  <w15:commentEx w15:paraId="3B9F964B" w15:done="0"/>
  <w15:commentEx w15:paraId="3B868C2D" w15:done="0"/>
  <w15:commentEx w15:paraId="75B07ACF" w15:done="0"/>
  <w15:commentEx w15:paraId="4D489039" w15:done="0"/>
  <w15:commentEx w15:paraId="7D5D8F08" w15:done="0"/>
  <w15:commentEx w15:paraId="734847BF" w15:done="0"/>
  <w15:commentEx w15:paraId="73AE3BC9" w15:done="0"/>
  <w15:commentEx w15:paraId="52DD9793" w15:done="0"/>
  <w15:commentEx w15:paraId="03635AF2" w15:done="0"/>
  <w15:commentEx w15:paraId="7BCA0801" w15:done="0"/>
  <w15:commentEx w15:paraId="0C25D293" w15:done="0"/>
  <w15:commentEx w15:paraId="418BA444" w15:done="0"/>
  <w15:commentEx w15:paraId="158D6147" w15:done="0"/>
  <w15:commentEx w15:paraId="4F7F64CF" w15:done="0"/>
  <w15:commentEx w15:paraId="107A8DF3" w15:done="0"/>
  <w15:commentEx w15:paraId="533AA8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C9F71" w14:textId="77777777" w:rsidR="00CB56F4" w:rsidRDefault="00CB56F4">
      <w:r>
        <w:separator/>
      </w:r>
    </w:p>
  </w:endnote>
  <w:endnote w:type="continuationSeparator" w:id="0">
    <w:p w14:paraId="178F0A81" w14:textId="77777777" w:rsidR="00CB56F4" w:rsidRDefault="00CB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9150E" w14:textId="77777777" w:rsidR="008E39E8" w:rsidRDefault="008E39E8">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084CF" w14:textId="77777777" w:rsidR="00CB56F4" w:rsidRDefault="00CB56F4">
      <w:r>
        <w:separator/>
      </w:r>
    </w:p>
  </w:footnote>
  <w:footnote w:type="continuationSeparator" w:id="0">
    <w:p w14:paraId="4C62FF8C" w14:textId="77777777" w:rsidR="00CB56F4" w:rsidRDefault="00CB5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77A804"/>
    <w:multiLevelType w:val="multilevel"/>
    <w:tmpl w:val="6DF01A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392DC0"/>
    <w:multiLevelType w:val="multilevel"/>
    <w:tmpl w:val="FBD006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E94DAB1"/>
    <w:multiLevelType w:val="multilevel"/>
    <w:tmpl w:val="6DA030EA"/>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FFFFFF7E"/>
    <w:multiLevelType w:val="singleLevel"/>
    <w:tmpl w:val="07E2CF64"/>
    <w:lvl w:ilvl="0">
      <w:start w:val="1"/>
      <w:numFmt w:val="decimal"/>
      <w:pStyle w:val="ListNumber3"/>
      <w:lvlText w:val="%1."/>
      <w:lvlJc w:val="left"/>
      <w:pPr>
        <w:tabs>
          <w:tab w:val="num" w:pos="1080"/>
        </w:tabs>
        <w:ind w:left="1080" w:hanging="360"/>
      </w:pPr>
    </w:lvl>
  </w:abstractNum>
  <w:abstractNum w:abstractNumId="4"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7" w15:restartNumberingAfterBreak="0">
    <w:nsid w:val="019613E4"/>
    <w:multiLevelType w:val="hybridMultilevel"/>
    <w:tmpl w:val="44420900"/>
    <w:lvl w:ilvl="0" w:tplc="8566301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024B2012"/>
    <w:multiLevelType w:val="hybridMultilevel"/>
    <w:tmpl w:val="174AD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3B1DA5"/>
    <w:multiLevelType w:val="hybridMultilevel"/>
    <w:tmpl w:val="213EB87C"/>
    <w:lvl w:ilvl="0" w:tplc="5926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496BA7"/>
    <w:multiLevelType w:val="hybridMultilevel"/>
    <w:tmpl w:val="7C1CA7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BD54BD"/>
    <w:multiLevelType w:val="hybridMultilevel"/>
    <w:tmpl w:val="16EE2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A84BFF"/>
    <w:multiLevelType w:val="hybridMultilevel"/>
    <w:tmpl w:val="8166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B44BF"/>
    <w:multiLevelType w:val="hybridMultilevel"/>
    <w:tmpl w:val="1E4C9B72"/>
    <w:lvl w:ilvl="0" w:tplc="0226CF8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596076"/>
    <w:multiLevelType w:val="hybridMultilevel"/>
    <w:tmpl w:val="466CEC7A"/>
    <w:lvl w:ilvl="0" w:tplc="A11AFC46">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3B422B"/>
    <w:multiLevelType w:val="hybridMultilevel"/>
    <w:tmpl w:val="5B066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425C61"/>
    <w:multiLevelType w:val="multilevel"/>
    <w:tmpl w:val="6DA030EA"/>
    <w:lvl w:ilvl="0">
      <w:start w:val="1"/>
      <w:numFmt w:val="decimal"/>
      <w:lvlText w:val="%1."/>
      <w:lvlJc w:val="left"/>
      <w:pPr>
        <w:tabs>
          <w:tab w:val="num" w:pos="3360"/>
        </w:tabs>
        <w:ind w:left="3840" w:hanging="480"/>
      </w:pPr>
    </w:lvl>
    <w:lvl w:ilvl="1">
      <w:start w:val="1"/>
      <w:numFmt w:val="decimal"/>
      <w:lvlText w:val="%2."/>
      <w:lvlJc w:val="left"/>
      <w:pPr>
        <w:tabs>
          <w:tab w:val="num" w:pos="4080"/>
        </w:tabs>
        <w:ind w:left="4560" w:hanging="480"/>
      </w:pPr>
    </w:lvl>
    <w:lvl w:ilvl="2">
      <w:start w:val="1"/>
      <w:numFmt w:val="decimal"/>
      <w:lvlText w:val="%3."/>
      <w:lvlJc w:val="left"/>
      <w:pPr>
        <w:tabs>
          <w:tab w:val="num" w:pos="4800"/>
        </w:tabs>
        <w:ind w:left="5280" w:hanging="480"/>
      </w:pPr>
    </w:lvl>
    <w:lvl w:ilvl="3">
      <w:start w:val="1"/>
      <w:numFmt w:val="decimal"/>
      <w:lvlText w:val="%4."/>
      <w:lvlJc w:val="left"/>
      <w:pPr>
        <w:tabs>
          <w:tab w:val="num" w:pos="5520"/>
        </w:tabs>
        <w:ind w:left="6000" w:hanging="480"/>
      </w:pPr>
    </w:lvl>
    <w:lvl w:ilvl="4">
      <w:start w:val="1"/>
      <w:numFmt w:val="decimal"/>
      <w:lvlText w:val="%5."/>
      <w:lvlJc w:val="left"/>
      <w:pPr>
        <w:tabs>
          <w:tab w:val="num" w:pos="6240"/>
        </w:tabs>
        <w:ind w:left="6720" w:hanging="480"/>
      </w:pPr>
    </w:lvl>
    <w:lvl w:ilvl="5">
      <w:start w:val="1"/>
      <w:numFmt w:val="decimal"/>
      <w:lvlText w:val="%6."/>
      <w:lvlJc w:val="left"/>
      <w:pPr>
        <w:tabs>
          <w:tab w:val="num" w:pos="6960"/>
        </w:tabs>
        <w:ind w:left="7440" w:hanging="480"/>
      </w:pPr>
    </w:lvl>
    <w:lvl w:ilvl="6">
      <w:start w:val="1"/>
      <w:numFmt w:val="decimal"/>
      <w:lvlText w:val="%7."/>
      <w:lvlJc w:val="left"/>
      <w:pPr>
        <w:tabs>
          <w:tab w:val="num" w:pos="7680"/>
        </w:tabs>
        <w:ind w:left="8160" w:hanging="480"/>
      </w:pPr>
    </w:lvl>
    <w:lvl w:ilvl="7">
      <w:numFmt w:val="decimal"/>
      <w:lvlText w:val=""/>
      <w:lvlJc w:val="left"/>
    </w:lvl>
    <w:lvl w:ilvl="8">
      <w:numFmt w:val="decimal"/>
      <w:lvlText w:val=""/>
      <w:lvlJc w:val="left"/>
    </w:lvl>
  </w:abstractNum>
  <w:abstractNum w:abstractNumId="17" w15:restartNumberingAfterBreak="0">
    <w:nsid w:val="33255032"/>
    <w:multiLevelType w:val="hybridMultilevel"/>
    <w:tmpl w:val="C15C8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162009"/>
    <w:multiLevelType w:val="hybridMultilevel"/>
    <w:tmpl w:val="616A7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20" w15:restartNumberingAfterBreak="0">
    <w:nsid w:val="3C5B3E75"/>
    <w:multiLevelType w:val="multilevel"/>
    <w:tmpl w:val="A1605280"/>
    <w:lvl w:ilvl="0">
      <w:start w:val="1"/>
      <w:numFmt w:val="decimal"/>
      <w:lvlText w:val="%1."/>
      <w:lvlJc w:val="left"/>
      <w:pPr>
        <w:tabs>
          <w:tab w:val="num" w:pos="480"/>
        </w:tabs>
        <w:ind w:left="960" w:hanging="480"/>
      </w:pPr>
    </w:lvl>
    <w:lvl w:ilvl="1">
      <w:start w:val="1"/>
      <w:numFmt w:val="bullet"/>
      <w:lvlText w:val=""/>
      <w:lvlJc w:val="left"/>
      <w:pPr>
        <w:tabs>
          <w:tab w:val="num" w:pos="1200"/>
        </w:tabs>
        <w:ind w:left="1680" w:hanging="480"/>
      </w:pPr>
      <w:rPr>
        <w:rFonts w:ascii="Symbol" w:hAnsi="Symbol" w:hint="default"/>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1" w15:restartNumberingAfterBreak="0">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B0A07"/>
    <w:multiLevelType w:val="hybridMultilevel"/>
    <w:tmpl w:val="690A448C"/>
    <w:lvl w:ilvl="0" w:tplc="A9E42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E3BB5"/>
    <w:multiLevelType w:val="hybridMultilevel"/>
    <w:tmpl w:val="DF3E0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AE90565"/>
    <w:multiLevelType w:val="hybridMultilevel"/>
    <w:tmpl w:val="DD86EE16"/>
    <w:lvl w:ilvl="0" w:tplc="6DAAB57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 w15:restartNumberingAfterBreak="0">
    <w:nsid w:val="4C4E0703"/>
    <w:multiLevelType w:val="multilevel"/>
    <w:tmpl w:val="6A66530A"/>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Letter"/>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7" w15:restartNumberingAfterBreak="0">
    <w:nsid w:val="550D0FB9"/>
    <w:multiLevelType w:val="hybridMultilevel"/>
    <w:tmpl w:val="BCF0F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24563"/>
    <w:multiLevelType w:val="hybridMultilevel"/>
    <w:tmpl w:val="77C8B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836B8"/>
    <w:multiLevelType w:val="hybridMultilevel"/>
    <w:tmpl w:val="712AFB5A"/>
    <w:lvl w:ilvl="0" w:tplc="2A64C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2C5BC4"/>
    <w:multiLevelType w:val="hybridMultilevel"/>
    <w:tmpl w:val="580E6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A45275"/>
    <w:multiLevelType w:val="hybridMultilevel"/>
    <w:tmpl w:val="6338D32A"/>
    <w:lvl w:ilvl="0" w:tplc="24F8BA60">
      <w:numFmt w:val="bullet"/>
      <w:lvlText w:val=""/>
      <w:lvlJc w:val="left"/>
      <w:pPr>
        <w:ind w:left="900" w:hanging="90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C2095E"/>
    <w:multiLevelType w:val="hybridMultilevel"/>
    <w:tmpl w:val="4DEA7E4A"/>
    <w:lvl w:ilvl="0" w:tplc="D8AA6F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7A1AA3"/>
    <w:multiLevelType w:val="hybridMultilevel"/>
    <w:tmpl w:val="20221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4A84913"/>
    <w:multiLevelType w:val="hybridMultilevel"/>
    <w:tmpl w:val="77C8B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6416A72"/>
    <w:multiLevelType w:val="hybridMultilevel"/>
    <w:tmpl w:val="B8C6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26457"/>
    <w:multiLevelType w:val="hybridMultilevel"/>
    <w:tmpl w:val="6CA8E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D4AF9"/>
    <w:multiLevelType w:val="hybridMultilevel"/>
    <w:tmpl w:val="083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5287A"/>
    <w:multiLevelType w:val="hybridMultilevel"/>
    <w:tmpl w:val="F454C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5"/>
  </w:num>
  <w:num w:numId="3">
    <w:abstractNumId w:val="29"/>
  </w:num>
  <w:num w:numId="4">
    <w:abstractNumId w:val="3"/>
  </w:num>
  <w:num w:numId="5">
    <w:abstractNumId w:val="13"/>
  </w:num>
  <w:num w:numId="6">
    <w:abstractNumId w:val="14"/>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9"/>
  </w:num>
  <w:num w:numId="17">
    <w:abstractNumId w:val="6"/>
  </w:num>
  <w:num w:numId="18">
    <w:abstractNumId w:val="23"/>
  </w:num>
  <w:num w:numId="19">
    <w:abstractNumId w:val="5"/>
  </w:num>
  <w:num w:numId="20">
    <w:abstractNumId w:val="4"/>
  </w:num>
  <w:num w:numId="21">
    <w:abstractNumId w:val="30"/>
  </w:num>
  <w:num w:numId="22">
    <w:abstractNumId w:val="21"/>
  </w:num>
  <w:num w:numId="23">
    <w:abstractNumId w:val="36"/>
  </w:num>
  <w:num w:numId="24">
    <w:abstractNumId w:val="12"/>
  </w:num>
  <w:num w:numId="25">
    <w:abstractNumId w:val="28"/>
  </w:num>
  <w:num w:numId="26">
    <w:abstractNumId w:val="15"/>
  </w:num>
  <w:num w:numId="27">
    <w:abstractNumId w:val="18"/>
  </w:num>
  <w:num w:numId="28">
    <w:abstractNumId w:val="35"/>
  </w:num>
  <w:num w:numId="29">
    <w:abstractNumId w:val="11"/>
  </w:num>
  <w:num w:numId="30">
    <w:abstractNumId w:val="8"/>
  </w:num>
  <w:num w:numId="31">
    <w:abstractNumId w:val="27"/>
  </w:num>
  <w:num w:numId="32">
    <w:abstractNumId w:val="40"/>
  </w:num>
  <w:num w:numId="33">
    <w:abstractNumId w:val="31"/>
  </w:num>
  <w:num w:numId="34">
    <w:abstractNumId w:val="32"/>
  </w:num>
  <w:num w:numId="35">
    <w:abstractNumId w:val="26"/>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17"/>
  </w:num>
  <w:num w:numId="38">
    <w:abstractNumId w:val="10"/>
  </w:num>
  <w:num w:numId="39">
    <w:abstractNumId w:val="38"/>
  </w:num>
  <w:num w:numId="40">
    <w:abstractNumId w:val="16"/>
  </w:num>
  <w:num w:numId="41">
    <w:abstractNumId w:val="39"/>
  </w:num>
  <w:num w:numId="42">
    <w:abstractNumId w:val="20"/>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7"/>
  </w:num>
  <w:num w:numId="47">
    <w:abstractNumId w:val="33"/>
  </w:num>
  <w:num w:numId="4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vin">
    <w15:presenceInfo w15:providerId="AD" w15:userId="S-1-5-21-290203447-1750990111-1850594823-12209"/>
  </w15:person>
  <w15:person w15:author="sara reynolds">
    <w15:presenceInfo w15:providerId="None" w15:userId="sara reynol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xMzMyNTA3MzcyMDdS0lEKTi0uzszPAykwrAUAdYbOWSwAAAA="/>
  </w:docVars>
  <w:rsids>
    <w:rsidRoot w:val="00BA5CDA"/>
    <w:rsid w:val="00000473"/>
    <w:rsid w:val="000108A9"/>
    <w:rsid w:val="000137D1"/>
    <w:rsid w:val="00024036"/>
    <w:rsid w:val="00056BDE"/>
    <w:rsid w:val="00064045"/>
    <w:rsid w:val="00072471"/>
    <w:rsid w:val="000726A9"/>
    <w:rsid w:val="0007654E"/>
    <w:rsid w:val="000811E8"/>
    <w:rsid w:val="00086EDA"/>
    <w:rsid w:val="000919A7"/>
    <w:rsid w:val="000A3366"/>
    <w:rsid w:val="000B13DE"/>
    <w:rsid w:val="000B3767"/>
    <w:rsid w:val="000B553D"/>
    <w:rsid w:val="000B6414"/>
    <w:rsid w:val="000E39D7"/>
    <w:rsid w:val="000F7702"/>
    <w:rsid w:val="0010081B"/>
    <w:rsid w:val="00112BCA"/>
    <w:rsid w:val="00122757"/>
    <w:rsid w:val="001315C0"/>
    <w:rsid w:val="0013750D"/>
    <w:rsid w:val="0015384F"/>
    <w:rsid w:val="00174101"/>
    <w:rsid w:val="00175DCF"/>
    <w:rsid w:val="001970D3"/>
    <w:rsid w:val="00197D4F"/>
    <w:rsid w:val="001A2F5A"/>
    <w:rsid w:val="001A2FCE"/>
    <w:rsid w:val="001A7072"/>
    <w:rsid w:val="001C0FC8"/>
    <w:rsid w:val="001F1611"/>
    <w:rsid w:val="002047EB"/>
    <w:rsid w:val="0021220C"/>
    <w:rsid w:val="00223D63"/>
    <w:rsid w:val="00227545"/>
    <w:rsid w:val="002370DA"/>
    <w:rsid w:val="002533D8"/>
    <w:rsid w:val="00273DFE"/>
    <w:rsid w:val="00274879"/>
    <w:rsid w:val="002845A4"/>
    <w:rsid w:val="0029688C"/>
    <w:rsid w:val="002A6D8A"/>
    <w:rsid w:val="002B5372"/>
    <w:rsid w:val="002B6E6B"/>
    <w:rsid w:val="002D0440"/>
    <w:rsid w:val="002D3707"/>
    <w:rsid w:val="002E7023"/>
    <w:rsid w:val="00304E1B"/>
    <w:rsid w:val="00306F0E"/>
    <w:rsid w:val="00307A59"/>
    <w:rsid w:val="0031230A"/>
    <w:rsid w:val="00325055"/>
    <w:rsid w:val="00330523"/>
    <w:rsid w:val="00352104"/>
    <w:rsid w:val="00362594"/>
    <w:rsid w:val="003927E1"/>
    <w:rsid w:val="003A2CCC"/>
    <w:rsid w:val="003A7941"/>
    <w:rsid w:val="003B1C1F"/>
    <w:rsid w:val="003C25A6"/>
    <w:rsid w:val="003D377F"/>
    <w:rsid w:val="003E24A6"/>
    <w:rsid w:val="003E7296"/>
    <w:rsid w:val="00414BA3"/>
    <w:rsid w:val="00415553"/>
    <w:rsid w:val="00475F3E"/>
    <w:rsid w:val="00480334"/>
    <w:rsid w:val="004B7171"/>
    <w:rsid w:val="004C68D9"/>
    <w:rsid w:val="004D53B4"/>
    <w:rsid w:val="004D5CD1"/>
    <w:rsid w:val="004D7A06"/>
    <w:rsid w:val="0052329E"/>
    <w:rsid w:val="00530E73"/>
    <w:rsid w:val="00554D84"/>
    <w:rsid w:val="0058142F"/>
    <w:rsid w:val="0058409E"/>
    <w:rsid w:val="005907C9"/>
    <w:rsid w:val="00595F75"/>
    <w:rsid w:val="005A0961"/>
    <w:rsid w:val="005B2333"/>
    <w:rsid w:val="005B40F1"/>
    <w:rsid w:val="005C76AA"/>
    <w:rsid w:val="005D0832"/>
    <w:rsid w:val="005D0B3C"/>
    <w:rsid w:val="005D136E"/>
    <w:rsid w:val="005E207C"/>
    <w:rsid w:val="006012DC"/>
    <w:rsid w:val="0061523F"/>
    <w:rsid w:val="00632192"/>
    <w:rsid w:val="00656323"/>
    <w:rsid w:val="006741FB"/>
    <w:rsid w:val="00681083"/>
    <w:rsid w:val="00686A3C"/>
    <w:rsid w:val="00692574"/>
    <w:rsid w:val="00696E21"/>
    <w:rsid w:val="006A0B21"/>
    <w:rsid w:val="006B0D06"/>
    <w:rsid w:val="006E4D8F"/>
    <w:rsid w:val="006F58C8"/>
    <w:rsid w:val="00716F70"/>
    <w:rsid w:val="00720D33"/>
    <w:rsid w:val="00735C06"/>
    <w:rsid w:val="00737D93"/>
    <w:rsid w:val="007475A6"/>
    <w:rsid w:val="00791B0C"/>
    <w:rsid w:val="007C4343"/>
    <w:rsid w:val="007E294A"/>
    <w:rsid w:val="007E5150"/>
    <w:rsid w:val="00803FB5"/>
    <w:rsid w:val="00816522"/>
    <w:rsid w:val="008253EA"/>
    <w:rsid w:val="00837587"/>
    <w:rsid w:val="008563FF"/>
    <w:rsid w:val="008650C3"/>
    <w:rsid w:val="0088199F"/>
    <w:rsid w:val="00890F60"/>
    <w:rsid w:val="008A2227"/>
    <w:rsid w:val="008B6AF5"/>
    <w:rsid w:val="008E39E8"/>
    <w:rsid w:val="008E6B7F"/>
    <w:rsid w:val="008F023D"/>
    <w:rsid w:val="008F106D"/>
    <w:rsid w:val="008F5F20"/>
    <w:rsid w:val="00900116"/>
    <w:rsid w:val="0090346E"/>
    <w:rsid w:val="00903BDD"/>
    <w:rsid w:val="00920107"/>
    <w:rsid w:val="00967A2E"/>
    <w:rsid w:val="009765B1"/>
    <w:rsid w:val="009A3CCD"/>
    <w:rsid w:val="009A57BD"/>
    <w:rsid w:val="009C09BA"/>
    <w:rsid w:val="009C384F"/>
    <w:rsid w:val="009C3A13"/>
    <w:rsid w:val="009E70EA"/>
    <w:rsid w:val="00A014A2"/>
    <w:rsid w:val="00A01EA5"/>
    <w:rsid w:val="00A54449"/>
    <w:rsid w:val="00A55D66"/>
    <w:rsid w:val="00A65C0F"/>
    <w:rsid w:val="00A703BD"/>
    <w:rsid w:val="00A76CEC"/>
    <w:rsid w:val="00AA524A"/>
    <w:rsid w:val="00AB4806"/>
    <w:rsid w:val="00AC1149"/>
    <w:rsid w:val="00AC367A"/>
    <w:rsid w:val="00AE1ACE"/>
    <w:rsid w:val="00AE6414"/>
    <w:rsid w:val="00AE68AF"/>
    <w:rsid w:val="00AF0108"/>
    <w:rsid w:val="00AF09A3"/>
    <w:rsid w:val="00B067FF"/>
    <w:rsid w:val="00B1318A"/>
    <w:rsid w:val="00B32FD8"/>
    <w:rsid w:val="00B37261"/>
    <w:rsid w:val="00B428AD"/>
    <w:rsid w:val="00B42C0B"/>
    <w:rsid w:val="00B531EB"/>
    <w:rsid w:val="00B65D5D"/>
    <w:rsid w:val="00B76DB1"/>
    <w:rsid w:val="00B77D5C"/>
    <w:rsid w:val="00B80269"/>
    <w:rsid w:val="00B819B2"/>
    <w:rsid w:val="00B97166"/>
    <w:rsid w:val="00BA5CDA"/>
    <w:rsid w:val="00BB41F3"/>
    <w:rsid w:val="00BB777B"/>
    <w:rsid w:val="00BD6B63"/>
    <w:rsid w:val="00BD7195"/>
    <w:rsid w:val="00BE2B1F"/>
    <w:rsid w:val="00C13EA4"/>
    <w:rsid w:val="00C25C1B"/>
    <w:rsid w:val="00C300A4"/>
    <w:rsid w:val="00C4065F"/>
    <w:rsid w:val="00C40A3E"/>
    <w:rsid w:val="00C50B22"/>
    <w:rsid w:val="00C63AE1"/>
    <w:rsid w:val="00CB56F4"/>
    <w:rsid w:val="00CC00C5"/>
    <w:rsid w:val="00CC666E"/>
    <w:rsid w:val="00CC7D62"/>
    <w:rsid w:val="00CD26B2"/>
    <w:rsid w:val="00CD6CA1"/>
    <w:rsid w:val="00CE4081"/>
    <w:rsid w:val="00CF0120"/>
    <w:rsid w:val="00CF1C00"/>
    <w:rsid w:val="00D04E5C"/>
    <w:rsid w:val="00D075A6"/>
    <w:rsid w:val="00D1707C"/>
    <w:rsid w:val="00D201BD"/>
    <w:rsid w:val="00D26062"/>
    <w:rsid w:val="00D33CD6"/>
    <w:rsid w:val="00D40BC9"/>
    <w:rsid w:val="00D46CDD"/>
    <w:rsid w:val="00D66A54"/>
    <w:rsid w:val="00D760A0"/>
    <w:rsid w:val="00D76FCA"/>
    <w:rsid w:val="00D8302A"/>
    <w:rsid w:val="00D874DB"/>
    <w:rsid w:val="00D87E52"/>
    <w:rsid w:val="00DA7B91"/>
    <w:rsid w:val="00DC2FCE"/>
    <w:rsid w:val="00DD3A67"/>
    <w:rsid w:val="00DE1411"/>
    <w:rsid w:val="00DE76C2"/>
    <w:rsid w:val="00DF62AC"/>
    <w:rsid w:val="00E30235"/>
    <w:rsid w:val="00E504DE"/>
    <w:rsid w:val="00E55C88"/>
    <w:rsid w:val="00E55FE9"/>
    <w:rsid w:val="00E64F4B"/>
    <w:rsid w:val="00E65C55"/>
    <w:rsid w:val="00E76E77"/>
    <w:rsid w:val="00E9307F"/>
    <w:rsid w:val="00E961BB"/>
    <w:rsid w:val="00EB74B1"/>
    <w:rsid w:val="00EC058A"/>
    <w:rsid w:val="00EC7700"/>
    <w:rsid w:val="00ED6593"/>
    <w:rsid w:val="00EE5473"/>
    <w:rsid w:val="00EE613F"/>
    <w:rsid w:val="00EE6D7A"/>
    <w:rsid w:val="00EF2758"/>
    <w:rsid w:val="00EF2C48"/>
    <w:rsid w:val="00EF73BD"/>
    <w:rsid w:val="00F0271B"/>
    <w:rsid w:val="00F044E8"/>
    <w:rsid w:val="00F125D5"/>
    <w:rsid w:val="00F14522"/>
    <w:rsid w:val="00F15CE1"/>
    <w:rsid w:val="00F2058E"/>
    <w:rsid w:val="00F30DF7"/>
    <w:rsid w:val="00F346EA"/>
    <w:rsid w:val="00F544BF"/>
    <w:rsid w:val="00F73C01"/>
    <w:rsid w:val="00F74E97"/>
    <w:rsid w:val="00F84A39"/>
    <w:rsid w:val="00F92776"/>
    <w:rsid w:val="00F95C11"/>
    <w:rsid w:val="00F96A7F"/>
    <w:rsid w:val="00F97373"/>
    <w:rsid w:val="00FA1C22"/>
    <w:rsid w:val="00FA2B1B"/>
    <w:rsid w:val="00FA7CF9"/>
    <w:rsid w:val="00FB0D0E"/>
    <w:rsid w:val="00FB14D4"/>
    <w:rsid w:val="00FD04A7"/>
    <w:rsid w:val="00FD1462"/>
    <w:rsid w:val="00FD6544"/>
    <w:rsid w:val="00FE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F58D61"/>
  <w14:defaultImageDpi w14:val="96"/>
  <w15:docId w15:val="{0E108F26-E001-44B2-8DF6-2DCDA5ED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lsdException w:name="footer" w:semiHidden="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qFormat/>
    <w:pPr>
      <w:keepNext/>
      <w:widowControl w:val="0"/>
      <w:spacing w:before="240" w:after="120"/>
      <w:jc w:val="left"/>
      <w:outlineLvl w:val="3"/>
    </w:pPr>
    <w:rPr>
      <w:b/>
      <w:bCs/>
    </w:rPr>
  </w:style>
  <w:style w:type="paragraph" w:styleId="Heading5">
    <w:name w:val="heading 5"/>
    <w:basedOn w:val="Normal"/>
    <w:next w:val="Normal"/>
    <w:link w:val="Heading5Char"/>
    <w:qFormat/>
    <w:pPr>
      <w:keepNext/>
      <w:widowControl w:val="0"/>
      <w:spacing w:before="240" w:after="120"/>
      <w:jc w:val="left"/>
      <w:outlineLvl w:val="4"/>
    </w:pPr>
    <w:rPr>
      <w:b/>
      <w:bCs/>
    </w:rPr>
  </w:style>
  <w:style w:type="paragraph" w:styleId="Heading6">
    <w:name w:val="heading 6"/>
    <w:basedOn w:val="Normal"/>
    <w:next w:val="Normal"/>
    <w:link w:val="Heading6Char"/>
    <w:qFormat/>
    <w:pPr>
      <w:keepNext/>
      <w:widowControl w:val="0"/>
      <w:spacing w:before="240" w:after="120"/>
      <w:jc w:val="left"/>
      <w:outlineLvl w:val="5"/>
    </w:pPr>
    <w:rPr>
      <w:b/>
      <w:bCs/>
    </w:rPr>
  </w:style>
  <w:style w:type="paragraph" w:styleId="Heading7">
    <w:name w:val="heading 7"/>
    <w:basedOn w:val="Normal"/>
    <w:next w:val="Normal"/>
    <w:link w:val="Heading7Char"/>
    <w:semiHidden/>
    <w:qFormat/>
    <w:rsid w:val="00D201BD"/>
    <w:pPr>
      <w:tabs>
        <w:tab w:val="num" w:pos="1584"/>
      </w:tabs>
      <w:autoSpaceDE/>
      <w:autoSpaceDN/>
      <w:adjustRightInd/>
      <w:spacing w:before="240" w:after="60"/>
      <w:ind w:left="1584" w:hanging="288"/>
      <w:jc w:val="left"/>
      <w:outlineLvl w:val="6"/>
    </w:pPr>
    <w:rPr>
      <w:rFonts w:eastAsia="Times New Roman"/>
      <w:noProof w:val="0"/>
    </w:rPr>
  </w:style>
  <w:style w:type="paragraph" w:styleId="Heading8">
    <w:name w:val="heading 8"/>
    <w:basedOn w:val="Normal"/>
    <w:next w:val="Normal"/>
    <w:link w:val="Heading8Char"/>
    <w:semiHidden/>
    <w:qFormat/>
    <w:rsid w:val="00D201BD"/>
    <w:pPr>
      <w:tabs>
        <w:tab w:val="num" w:pos="1728"/>
      </w:tabs>
      <w:autoSpaceDE/>
      <w:autoSpaceDN/>
      <w:adjustRightInd/>
      <w:spacing w:before="240" w:after="60"/>
      <w:ind w:left="1728" w:hanging="432"/>
      <w:jc w:val="left"/>
      <w:outlineLvl w:val="7"/>
    </w:pPr>
    <w:rPr>
      <w:rFonts w:eastAsia="Times New Roman"/>
      <w:i/>
      <w:iCs/>
      <w:noProof w:val="0"/>
    </w:rPr>
  </w:style>
  <w:style w:type="paragraph" w:styleId="Heading9">
    <w:name w:val="heading 9"/>
    <w:basedOn w:val="Normal"/>
    <w:next w:val="Normal"/>
    <w:link w:val="Heading9Char"/>
    <w:semiHidden/>
    <w:qFormat/>
    <w:rsid w:val="00D201BD"/>
    <w:pPr>
      <w:tabs>
        <w:tab w:val="num" w:pos="1872"/>
      </w:tabs>
      <w:autoSpaceDE/>
      <w:autoSpaceDN/>
      <w:adjustRightInd/>
      <w:spacing w:before="240" w:after="60"/>
      <w:ind w:left="1872" w:hanging="144"/>
      <w:jc w:val="left"/>
      <w:outlineLvl w:val="8"/>
    </w:pPr>
    <w:rPr>
      <w:rFonts w:ascii="Arial Narrow" w:eastAsia="Times New Roman" w:hAnsi="Arial Narrow" w:cs="Arial"/>
      <w:noProof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rPr>
      <w:b/>
      <w:bCs/>
      <w:noProof/>
      <w:sz w:val="28"/>
      <w:szCs w:val="28"/>
    </w:rPr>
  </w:style>
  <w:style w:type="character" w:customStyle="1" w:styleId="Heading5Char">
    <w:name w:val="Heading 5 Char"/>
    <w:basedOn w:val="DefaultParagraphFont"/>
    <w:link w:val="Heading5"/>
    <w:rPr>
      <w:b/>
      <w:bCs/>
      <w:i/>
      <w:iCs/>
      <w:noProof/>
      <w:sz w:val="26"/>
      <w:szCs w:val="26"/>
    </w:rPr>
  </w:style>
  <w:style w:type="character" w:customStyle="1" w:styleId="Heading6Char">
    <w:name w:val="Heading 6 Char"/>
    <w:basedOn w:val="DefaultParagraphFont"/>
    <w:link w:val="Heading6"/>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link w:val="equationNumChar"/>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qFormat/>
    <w:pPr>
      <w:widowControl w:val="0"/>
      <w:spacing w:before="240" w:after="240"/>
      <w:jc w:val="center"/>
    </w:pPr>
    <w:rPr>
      <w:b/>
      <w:bCs/>
      <w:sz w:val="36"/>
      <w:szCs w:val="36"/>
    </w:rPr>
  </w:style>
  <w:style w:type="character" w:customStyle="1" w:styleId="TitleChar">
    <w:name w:val="Title Char"/>
    <w:basedOn w:val="DefaultParagraphFont"/>
    <w:link w:val="Title"/>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rPr>
      <w:rFonts w:ascii="Times New Roman" w:hAnsi="Times New Roman" w:cs="Times New Roman"/>
      <w:noProof/>
      <w:sz w:val="24"/>
      <w:szCs w:val="24"/>
    </w:rPr>
  </w:style>
  <w:style w:type="paragraph" w:styleId="Caption">
    <w:name w:val="caption"/>
    <w:basedOn w:val="Normal"/>
    <w:next w:val="Normal"/>
    <w:link w:val="CaptionChar"/>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aliases w:val="Parameter Definitiions"/>
    <w:basedOn w:val="Normal"/>
    <w:link w:val="QuoteChar"/>
    <w:uiPriority w:val="29"/>
    <w:qFormat/>
    <w:pPr>
      <w:ind w:left="1024" w:right="1024" w:firstLine="340"/>
    </w:pPr>
    <w:rPr>
      <w:sz w:val="20"/>
      <w:szCs w:val="20"/>
    </w:rPr>
  </w:style>
  <w:style w:type="character" w:customStyle="1" w:styleId="QuoteChar">
    <w:name w:val="Quote Char"/>
    <w:aliases w:val="Parameter Definitiions Char"/>
    <w:basedOn w:val="DefaultParagraphFont"/>
    <w:link w:val="Quote"/>
    <w:uiPriority w:val="29"/>
    <w:rPr>
      <w:rFonts w:ascii="Times New Roman" w:hAnsi="Times New Roman" w:cs="Times New Roman"/>
      <w:i/>
      <w:iCs/>
      <w:noProof/>
      <w:color w:val="404040" w:themeColor="text1" w:themeTint="BF"/>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qFormat/>
    <w:pPr>
      <w:widowControl w:val="0"/>
      <w:ind w:left="397" w:hanging="113"/>
      <w:jc w:val="left"/>
    </w:pPr>
  </w:style>
  <w:style w:type="character" w:customStyle="1" w:styleId="FootnoteTextChar">
    <w:name w:val="Footnote Text Char"/>
    <w:basedOn w:val="DefaultParagraphFont"/>
    <w:link w:val="FootnoteText"/>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3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customStyle="1" w:styleId="MTDisplayEquation">
    <w:name w:val="MTDisplayEquation"/>
    <w:basedOn w:val="equationNum"/>
    <w:next w:val="Normal"/>
    <w:link w:val="MTDisplayEquationChar"/>
    <w:rsid w:val="00BA5CDA"/>
    <w:pPr>
      <w:tabs>
        <w:tab w:val="center" w:pos="4780"/>
        <w:tab w:val="right" w:pos="9560"/>
      </w:tabs>
    </w:pPr>
  </w:style>
  <w:style w:type="character" w:customStyle="1" w:styleId="equationNumChar">
    <w:name w:val="equationNum Char"/>
    <w:basedOn w:val="DefaultParagraphFont"/>
    <w:link w:val="equationNum"/>
    <w:uiPriority w:val="99"/>
    <w:rsid w:val="00BA5CDA"/>
    <w:rPr>
      <w:rFonts w:ascii="Times New Roman" w:hAnsi="Times New Roman" w:cs="Times New Roman"/>
      <w:noProof/>
      <w:sz w:val="24"/>
      <w:szCs w:val="24"/>
    </w:rPr>
  </w:style>
  <w:style w:type="character" w:customStyle="1" w:styleId="MTDisplayEquationChar">
    <w:name w:val="MTDisplayEquation Char"/>
    <w:basedOn w:val="equationNumChar"/>
    <w:link w:val="MTDisplayEquation"/>
    <w:rsid w:val="00BA5CDA"/>
    <w:rPr>
      <w:rFonts w:ascii="Times New Roman" w:hAnsi="Times New Roman" w:cs="Times New Roman"/>
      <w:noProof/>
      <w:sz w:val="24"/>
      <w:szCs w:val="24"/>
    </w:rPr>
  </w:style>
  <w:style w:type="paragraph" w:styleId="NormalWeb">
    <w:name w:val="Normal (Web)"/>
    <w:basedOn w:val="Normal"/>
    <w:uiPriority w:val="99"/>
    <w:unhideWhenUsed/>
    <w:rsid w:val="00BA5CDA"/>
    <w:pPr>
      <w:autoSpaceDE/>
      <w:autoSpaceDN/>
      <w:adjustRightInd/>
      <w:spacing w:before="100" w:beforeAutospacing="1" w:after="100" w:afterAutospacing="1"/>
      <w:jc w:val="left"/>
    </w:pPr>
    <w:rPr>
      <w:rFonts w:eastAsia="Times New Roman"/>
      <w:noProof w:val="0"/>
    </w:rPr>
  </w:style>
  <w:style w:type="character" w:styleId="CommentReference">
    <w:name w:val="annotation reference"/>
    <w:basedOn w:val="DefaultParagraphFont"/>
    <w:uiPriority w:val="99"/>
    <w:semiHidden/>
    <w:unhideWhenUsed/>
    <w:rsid w:val="00FA2B1B"/>
    <w:rPr>
      <w:sz w:val="16"/>
      <w:szCs w:val="16"/>
    </w:rPr>
  </w:style>
  <w:style w:type="paragraph" w:styleId="CommentText">
    <w:name w:val="annotation text"/>
    <w:basedOn w:val="Normal"/>
    <w:link w:val="CommentTextChar"/>
    <w:uiPriority w:val="99"/>
    <w:unhideWhenUsed/>
    <w:rsid w:val="00FA2B1B"/>
    <w:rPr>
      <w:sz w:val="20"/>
      <w:szCs w:val="20"/>
    </w:rPr>
  </w:style>
  <w:style w:type="character" w:customStyle="1" w:styleId="CommentTextChar">
    <w:name w:val="Comment Text Char"/>
    <w:basedOn w:val="DefaultParagraphFont"/>
    <w:link w:val="CommentText"/>
    <w:uiPriority w:val="99"/>
    <w:rsid w:val="00FA2B1B"/>
    <w:rPr>
      <w:rFonts w:ascii="Times New Roman"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FA2B1B"/>
    <w:rPr>
      <w:b/>
      <w:bCs/>
    </w:rPr>
  </w:style>
  <w:style w:type="character" w:customStyle="1" w:styleId="CommentSubjectChar">
    <w:name w:val="Comment Subject Char"/>
    <w:basedOn w:val="CommentTextChar"/>
    <w:link w:val="CommentSubject"/>
    <w:uiPriority w:val="99"/>
    <w:semiHidden/>
    <w:rsid w:val="00FA2B1B"/>
    <w:rPr>
      <w:rFonts w:ascii="Times New Roman" w:hAnsi="Times New Roman" w:cs="Times New Roman"/>
      <w:b/>
      <w:bCs/>
      <w:noProof/>
      <w:sz w:val="20"/>
      <w:szCs w:val="20"/>
    </w:rPr>
  </w:style>
  <w:style w:type="paragraph" w:styleId="BalloonText">
    <w:name w:val="Balloon Text"/>
    <w:basedOn w:val="Normal"/>
    <w:link w:val="BalloonTextChar"/>
    <w:uiPriority w:val="99"/>
    <w:semiHidden/>
    <w:unhideWhenUsed/>
    <w:rsid w:val="00FA2B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1B"/>
    <w:rPr>
      <w:rFonts w:ascii="Segoe UI" w:hAnsi="Segoe UI" w:cs="Segoe UI"/>
      <w:noProof/>
      <w:sz w:val="18"/>
      <w:szCs w:val="18"/>
    </w:rPr>
  </w:style>
  <w:style w:type="paragraph" w:styleId="BodyText">
    <w:name w:val="Body Text"/>
    <w:basedOn w:val="Normal"/>
    <w:link w:val="BodyTextChar"/>
    <w:qFormat/>
    <w:rsid w:val="00FA2B1B"/>
    <w:pPr>
      <w:autoSpaceDE/>
      <w:autoSpaceDN/>
      <w:adjustRightInd/>
      <w:spacing w:line="480" w:lineRule="auto"/>
      <w:ind w:firstLine="720"/>
      <w:jc w:val="left"/>
    </w:pPr>
    <w:rPr>
      <w:rFonts w:eastAsia="Times New Roman"/>
      <w:noProof w:val="0"/>
      <w:szCs w:val="20"/>
    </w:rPr>
  </w:style>
  <w:style w:type="character" w:customStyle="1" w:styleId="BodyTextChar">
    <w:name w:val="Body Text Char"/>
    <w:basedOn w:val="DefaultParagraphFont"/>
    <w:link w:val="BodyText"/>
    <w:rsid w:val="00FA2B1B"/>
    <w:rPr>
      <w:rFonts w:ascii="Times New Roman" w:eastAsia="Times New Roman" w:hAnsi="Times New Roman" w:cs="Times New Roman"/>
      <w:sz w:val="24"/>
      <w:szCs w:val="20"/>
    </w:rPr>
  </w:style>
  <w:style w:type="paragraph" w:styleId="ListParagraph">
    <w:name w:val="List Paragraph"/>
    <w:basedOn w:val="Normal"/>
    <w:uiPriority w:val="34"/>
    <w:qFormat/>
    <w:rsid w:val="0007654E"/>
    <w:pPr>
      <w:ind w:left="720"/>
      <w:contextualSpacing/>
    </w:pPr>
  </w:style>
  <w:style w:type="paragraph" w:customStyle="1" w:styleId="EquationNumbered">
    <w:name w:val="Equation (Numbered)"/>
    <w:basedOn w:val="BodyText"/>
    <w:next w:val="BodyText"/>
    <w:qFormat/>
    <w:rsid w:val="00B067FF"/>
    <w:pPr>
      <w:tabs>
        <w:tab w:val="center" w:pos="4680"/>
        <w:tab w:val="right" w:pos="10080"/>
      </w:tabs>
      <w:spacing w:before="120" w:after="120"/>
      <w:ind w:firstLine="0"/>
    </w:pPr>
  </w:style>
  <w:style w:type="paragraph" w:styleId="ListNumber3">
    <w:name w:val="List Number 3"/>
    <w:basedOn w:val="Normal"/>
    <w:unhideWhenUsed/>
    <w:qFormat/>
    <w:rsid w:val="00B067FF"/>
    <w:pPr>
      <w:numPr>
        <w:numId w:val="4"/>
      </w:numPr>
      <w:contextualSpacing/>
    </w:pPr>
  </w:style>
  <w:style w:type="character" w:customStyle="1" w:styleId="Heading7Char">
    <w:name w:val="Heading 7 Char"/>
    <w:basedOn w:val="DefaultParagraphFont"/>
    <w:link w:val="Heading7"/>
    <w:semiHidden/>
    <w:rsid w:val="00D201BD"/>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D201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D201BD"/>
    <w:rPr>
      <w:rFonts w:ascii="Arial Narrow" w:eastAsia="Times New Roman" w:hAnsi="Arial Narrow" w:cs="Arial"/>
    </w:rPr>
  </w:style>
  <w:style w:type="paragraph" w:customStyle="1" w:styleId="Displayequation">
    <w:name w:val="Display equation"/>
    <w:basedOn w:val="Normal"/>
    <w:link w:val="DisplayequationChar"/>
    <w:rsid w:val="00D201BD"/>
    <w:pPr>
      <w:tabs>
        <w:tab w:val="center" w:pos="4680"/>
        <w:tab w:val="right" w:pos="9360"/>
      </w:tabs>
      <w:autoSpaceDE/>
      <w:autoSpaceDN/>
      <w:adjustRightInd/>
      <w:jc w:val="left"/>
    </w:pPr>
    <w:rPr>
      <w:noProof w:val="0"/>
    </w:rPr>
  </w:style>
  <w:style w:type="character" w:customStyle="1" w:styleId="DisplayequationChar">
    <w:name w:val="Display equation Char"/>
    <w:basedOn w:val="DefaultParagraphFont"/>
    <w:link w:val="Displayequation"/>
    <w:rsid w:val="00D201BD"/>
    <w:rPr>
      <w:rFonts w:ascii="Times New Roman" w:hAnsi="Times New Roman" w:cs="Times New Roman"/>
      <w:sz w:val="24"/>
      <w:szCs w:val="24"/>
    </w:rPr>
  </w:style>
  <w:style w:type="paragraph" w:styleId="NoSpacing">
    <w:name w:val="No Spacing"/>
    <w:uiPriority w:val="1"/>
    <w:qFormat/>
    <w:rsid w:val="00D201BD"/>
    <w:pPr>
      <w:spacing w:after="0" w:line="240" w:lineRule="auto"/>
    </w:pPr>
    <w:rPr>
      <w:rFonts w:ascii="Times New Roman" w:eastAsia="Times New Roman" w:hAnsi="Times New Roman" w:cs="Times New Roman"/>
      <w:sz w:val="20"/>
      <w:szCs w:val="20"/>
    </w:rPr>
  </w:style>
  <w:style w:type="character" w:customStyle="1" w:styleId="CaptionChar">
    <w:name w:val="Caption Char"/>
    <w:basedOn w:val="DefaultParagraphFont"/>
    <w:link w:val="Caption"/>
    <w:rsid w:val="00D201BD"/>
    <w:rPr>
      <w:rFonts w:ascii="Times New Roman" w:hAnsi="Times New Roman" w:cs="Times New Roman"/>
      <w:noProof/>
      <w:sz w:val="24"/>
      <w:szCs w:val="24"/>
    </w:rPr>
  </w:style>
  <w:style w:type="paragraph" w:styleId="Subtitle">
    <w:name w:val="Subtitle"/>
    <w:basedOn w:val="Title"/>
    <w:next w:val="BodyText"/>
    <w:link w:val="SubtitleChar"/>
    <w:qFormat/>
    <w:rsid w:val="00D201BD"/>
    <w:pPr>
      <w:widowControl/>
      <w:numPr>
        <w:ilvl w:val="1"/>
      </w:numPr>
      <w:autoSpaceDE/>
      <w:autoSpaceDN/>
      <w:adjustRightInd/>
      <w:spacing w:before="0" w:after="0"/>
      <w:jc w:val="left"/>
    </w:pPr>
    <w:rPr>
      <w:rFonts w:asciiTheme="majorHAnsi" w:eastAsiaTheme="majorEastAsia" w:hAnsiTheme="majorHAnsi" w:cstheme="majorBidi"/>
      <w:b w:val="0"/>
      <w:bCs w:val="0"/>
      <w:i/>
      <w:iCs/>
      <w:noProof w:val="0"/>
      <w:color w:val="5B9BD5" w:themeColor="accent1"/>
      <w:spacing w:val="15"/>
      <w:sz w:val="24"/>
      <w:szCs w:val="24"/>
    </w:rPr>
  </w:style>
  <w:style w:type="character" w:customStyle="1" w:styleId="SubtitleChar">
    <w:name w:val="Subtitle Char"/>
    <w:basedOn w:val="DefaultParagraphFont"/>
    <w:link w:val="Subtitle"/>
    <w:rsid w:val="00D201BD"/>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BodyText"/>
    <w:uiPriority w:val="39"/>
    <w:semiHidden/>
    <w:unhideWhenUsed/>
    <w:qFormat/>
    <w:rsid w:val="00D201BD"/>
    <w:pPr>
      <w:keepLines/>
      <w:widowControl/>
      <w:autoSpaceDE/>
      <w:autoSpaceDN/>
      <w:adjustRightInd/>
      <w:spacing w:before="480" w:after="0"/>
      <w:outlineLvl w:val="9"/>
    </w:pPr>
    <w:rPr>
      <w:rFonts w:asciiTheme="majorHAnsi" w:eastAsiaTheme="majorEastAsia" w:hAnsiTheme="majorHAnsi" w:cstheme="majorBidi"/>
      <w:noProof w:val="0"/>
      <w:color w:val="2E74B5" w:themeColor="accent1" w:themeShade="BF"/>
      <w:sz w:val="28"/>
      <w:szCs w:val="28"/>
    </w:rPr>
  </w:style>
  <w:style w:type="paragraph" w:customStyle="1" w:styleId="Manuscriptwithequations">
    <w:name w:val="Manuscript with equations"/>
    <w:basedOn w:val="Normal"/>
    <w:link w:val="ManuscriptwithequationsChar"/>
    <w:rsid w:val="00D201BD"/>
    <w:pPr>
      <w:autoSpaceDE/>
      <w:autoSpaceDN/>
      <w:adjustRightInd/>
      <w:jc w:val="left"/>
    </w:pPr>
    <w:rPr>
      <w:rFonts w:eastAsia="Times New Roman"/>
      <w:noProof w:val="0"/>
    </w:rPr>
  </w:style>
  <w:style w:type="character" w:customStyle="1" w:styleId="ManuscriptwithequationsChar">
    <w:name w:val="Manuscript with equations Char"/>
    <w:basedOn w:val="DefaultParagraphFont"/>
    <w:link w:val="Manuscriptwithequations"/>
    <w:rsid w:val="00D201BD"/>
    <w:rPr>
      <w:rFonts w:ascii="Times New Roman" w:eastAsia="Times New Roman" w:hAnsi="Times New Roman" w:cs="Times New Roman"/>
      <w:sz w:val="24"/>
      <w:szCs w:val="24"/>
    </w:rPr>
  </w:style>
  <w:style w:type="paragraph" w:customStyle="1" w:styleId="Authors">
    <w:name w:val="Authors"/>
    <w:next w:val="Heading1"/>
    <w:autoRedefine/>
    <w:qFormat/>
    <w:rsid w:val="00D201BD"/>
    <w:pPr>
      <w:spacing w:before="480" w:after="480" w:line="480" w:lineRule="auto"/>
    </w:pPr>
    <w:rPr>
      <w:rFonts w:ascii="Arial Narrow" w:eastAsia="Times New Roman" w:hAnsi="Arial Narrow" w:cs="Times New Roman"/>
      <w:sz w:val="24"/>
      <w:szCs w:val="24"/>
    </w:rPr>
  </w:style>
  <w:style w:type="paragraph" w:customStyle="1" w:styleId="BodyNoIndent">
    <w:name w:val="BodyNoIndent"/>
    <w:basedOn w:val="BodyText"/>
    <w:qFormat/>
    <w:rsid w:val="00D201BD"/>
    <w:pPr>
      <w:ind w:firstLine="0"/>
    </w:pPr>
  </w:style>
  <w:style w:type="paragraph" w:customStyle="1" w:styleId="SecondaryIdentification">
    <w:name w:val="SecondaryIdentification"/>
    <w:basedOn w:val="Normal"/>
    <w:qFormat/>
    <w:rsid w:val="00D201BD"/>
    <w:pPr>
      <w:widowControl w:val="0"/>
      <w:autoSpaceDE/>
      <w:autoSpaceDN/>
      <w:adjustRightInd/>
      <w:spacing w:before="500"/>
      <w:contextualSpacing/>
      <w:jc w:val="left"/>
    </w:pPr>
    <w:rPr>
      <w:rFonts w:ascii="Arial Narrow" w:eastAsia="Times New Roman" w:hAnsi="Arial Narrow"/>
      <w:b/>
      <w:noProof w:val="0"/>
      <w:sz w:val="28"/>
      <w:szCs w:val="20"/>
    </w:rPr>
  </w:style>
  <w:style w:type="paragraph" w:customStyle="1" w:styleId="FigureCaption">
    <w:name w:val="FigureCaption"/>
    <w:basedOn w:val="Normal"/>
    <w:next w:val="BodyText"/>
    <w:autoRedefine/>
    <w:qFormat/>
    <w:rsid w:val="00D201BD"/>
    <w:pPr>
      <w:numPr>
        <w:numId w:val="22"/>
      </w:numPr>
      <w:autoSpaceDE/>
      <w:autoSpaceDN/>
      <w:adjustRightInd/>
      <w:spacing w:before="240" w:after="240" w:line="480" w:lineRule="auto"/>
      <w:jc w:val="left"/>
    </w:pPr>
    <w:rPr>
      <w:rFonts w:ascii="Arial Narrow" w:eastAsia="Times New Roman" w:hAnsi="Arial Narrow"/>
      <w:noProof w:val="0"/>
      <w:szCs w:val="18"/>
    </w:rPr>
  </w:style>
  <w:style w:type="paragraph" w:customStyle="1" w:styleId="Quotation">
    <w:name w:val="Quotation"/>
    <w:basedOn w:val="Normal"/>
    <w:qFormat/>
    <w:rsid w:val="00D201BD"/>
    <w:pPr>
      <w:autoSpaceDE/>
      <w:autoSpaceDN/>
      <w:adjustRightInd/>
      <w:spacing w:before="80" w:after="80" w:line="480" w:lineRule="auto"/>
      <w:ind w:left="403"/>
      <w:jc w:val="left"/>
    </w:pPr>
    <w:rPr>
      <w:rFonts w:eastAsia="Times New Roman"/>
      <w:noProof w:val="0"/>
      <w:szCs w:val="20"/>
    </w:rPr>
  </w:style>
  <w:style w:type="paragraph" w:customStyle="1" w:styleId="Reference">
    <w:name w:val="Reference"/>
    <w:basedOn w:val="Normal"/>
    <w:qFormat/>
    <w:rsid w:val="00D201BD"/>
    <w:pPr>
      <w:autoSpaceDE/>
      <w:autoSpaceDN/>
      <w:adjustRightInd/>
      <w:spacing w:line="480" w:lineRule="auto"/>
      <w:ind w:left="202" w:hanging="202"/>
      <w:jc w:val="left"/>
    </w:pPr>
    <w:rPr>
      <w:rFonts w:eastAsia="Times New Roman"/>
      <w:noProof w:val="0"/>
      <w:szCs w:val="20"/>
    </w:rPr>
  </w:style>
  <w:style w:type="paragraph" w:customStyle="1" w:styleId="TableSpanner">
    <w:name w:val="TableSpanner"/>
    <w:basedOn w:val="Normal"/>
    <w:link w:val="TableSpannerChar"/>
    <w:qFormat/>
    <w:rsid w:val="00D201BD"/>
    <w:pPr>
      <w:autoSpaceDE/>
      <w:autoSpaceDN/>
      <w:adjustRightInd/>
      <w:spacing w:line="220" w:lineRule="exact"/>
      <w:jc w:val="center"/>
    </w:pPr>
    <w:rPr>
      <w:rFonts w:ascii="Arial Narrow" w:eastAsia="Times New Roman" w:hAnsi="Arial Narrow"/>
      <w:noProof w:val="0"/>
      <w:szCs w:val="18"/>
    </w:rPr>
  </w:style>
  <w:style w:type="character" w:customStyle="1" w:styleId="TableSpannerChar">
    <w:name w:val="TableSpanner Char"/>
    <w:link w:val="TableSpanner"/>
    <w:rsid w:val="00D201BD"/>
    <w:rPr>
      <w:rFonts w:ascii="Arial Narrow" w:eastAsia="Times New Roman" w:hAnsi="Arial Narrow" w:cs="Times New Roman"/>
      <w:sz w:val="24"/>
      <w:szCs w:val="18"/>
    </w:rPr>
  </w:style>
  <w:style w:type="paragraph" w:customStyle="1" w:styleId="SectionHeading">
    <w:name w:val="SectionHeading"/>
    <w:basedOn w:val="Normal"/>
    <w:qFormat/>
    <w:rsid w:val="00D201BD"/>
    <w:pPr>
      <w:autoSpaceDE/>
      <w:autoSpaceDN/>
      <w:adjustRightInd/>
      <w:spacing w:before="480" w:after="480" w:line="480" w:lineRule="exact"/>
      <w:jc w:val="left"/>
    </w:pPr>
    <w:rPr>
      <w:rFonts w:ascii="Arial Narrow" w:eastAsia="Times New Roman" w:hAnsi="Arial Narrow"/>
      <w:b/>
      <w:noProof w:val="0"/>
      <w:sz w:val="40"/>
      <w:szCs w:val="40"/>
    </w:rPr>
  </w:style>
  <w:style w:type="paragraph" w:customStyle="1" w:styleId="TOCLists">
    <w:name w:val="TOCLists"/>
    <w:basedOn w:val="TOC1"/>
    <w:qFormat/>
    <w:rsid w:val="00D201BD"/>
    <w:pPr>
      <w:keepNext w:val="0"/>
      <w:widowControl/>
      <w:tabs>
        <w:tab w:val="clear" w:pos="8222"/>
        <w:tab w:val="right" w:leader="dot" w:pos="10260"/>
      </w:tabs>
      <w:autoSpaceDE/>
      <w:autoSpaceDN/>
      <w:adjustRightInd/>
      <w:spacing w:before="0" w:after="0" w:line="480" w:lineRule="auto"/>
      <w:ind w:left="720" w:hanging="720"/>
    </w:pPr>
    <w:rPr>
      <w:rFonts w:ascii="Arial Narrow" w:eastAsia="Times New Roman" w:hAnsi="Arial Narrow"/>
      <w:b w:val="0"/>
      <w:bCs w:val="0"/>
      <w:noProof w:val="0"/>
      <w:szCs w:val="20"/>
    </w:rPr>
  </w:style>
  <w:style w:type="paragraph" w:customStyle="1" w:styleId="TableCellHeading">
    <w:name w:val="TableCellHeading"/>
    <w:basedOn w:val="Normal"/>
    <w:qFormat/>
    <w:rsid w:val="00D201BD"/>
    <w:pPr>
      <w:autoSpaceDE/>
      <w:autoSpaceDN/>
      <w:adjustRightInd/>
      <w:spacing w:line="220" w:lineRule="exact"/>
      <w:jc w:val="center"/>
    </w:pPr>
    <w:rPr>
      <w:rFonts w:ascii="Arial Narrow" w:eastAsia="Times New Roman" w:hAnsi="Arial Narrow"/>
      <w:b/>
      <w:noProof w:val="0"/>
      <w:szCs w:val="18"/>
    </w:rPr>
  </w:style>
  <w:style w:type="paragraph" w:customStyle="1" w:styleId="TableFootnote">
    <w:name w:val="TableFootnote"/>
    <w:basedOn w:val="Normal"/>
    <w:qFormat/>
    <w:rsid w:val="00D201BD"/>
    <w:pPr>
      <w:autoSpaceDE/>
      <w:autoSpaceDN/>
      <w:adjustRightInd/>
      <w:spacing w:before="80" w:line="480" w:lineRule="auto"/>
      <w:jc w:val="left"/>
    </w:pPr>
    <w:rPr>
      <w:rFonts w:eastAsia="Times New Roman"/>
      <w:noProof w:val="0"/>
      <w:szCs w:val="16"/>
    </w:rPr>
  </w:style>
  <w:style w:type="paragraph" w:customStyle="1" w:styleId="TableHeadnote">
    <w:name w:val="TableHeadnote"/>
    <w:basedOn w:val="Normal"/>
    <w:next w:val="TableCellHeading"/>
    <w:qFormat/>
    <w:rsid w:val="00D201BD"/>
    <w:pPr>
      <w:autoSpaceDE/>
      <w:autoSpaceDN/>
      <w:adjustRightInd/>
      <w:spacing w:line="480" w:lineRule="auto"/>
      <w:jc w:val="left"/>
    </w:pPr>
    <w:rPr>
      <w:rFonts w:eastAsia="Times New Roman"/>
      <w:noProof w:val="0"/>
      <w:szCs w:val="16"/>
    </w:rPr>
  </w:style>
  <w:style w:type="paragraph" w:customStyle="1" w:styleId="TableTitle">
    <w:name w:val="TableTitle"/>
    <w:basedOn w:val="Normal"/>
    <w:next w:val="TableHeadnote"/>
    <w:qFormat/>
    <w:rsid w:val="00D201BD"/>
    <w:pPr>
      <w:numPr>
        <w:numId w:val="23"/>
      </w:numPr>
      <w:autoSpaceDE/>
      <w:autoSpaceDN/>
      <w:adjustRightInd/>
      <w:spacing w:before="240" w:line="480" w:lineRule="auto"/>
      <w:jc w:val="left"/>
    </w:pPr>
    <w:rPr>
      <w:rFonts w:ascii="Arial Narrow" w:eastAsia="Times New Roman" w:hAnsi="Arial Narrow"/>
      <w:noProof w:val="0"/>
      <w:szCs w:val="18"/>
    </w:rPr>
  </w:style>
  <w:style w:type="character" w:customStyle="1" w:styleId="MultipartFigCap">
    <w:name w:val="MultipartFigCap"/>
    <w:qFormat/>
    <w:rsid w:val="00D201BD"/>
    <w:rPr>
      <w:rFonts w:ascii="Arial Narrow" w:hAnsi="Arial Narrow"/>
      <w:i/>
    </w:rPr>
  </w:style>
  <w:style w:type="character" w:customStyle="1" w:styleId="Run-inHead">
    <w:name w:val="Run-inHead"/>
    <w:qFormat/>
    <w:rsid w:val="00D201BD"/>
    <w:rPr>
      <w:rFonts w:ascii="Times New Roman" w:hAnsi="Times New Roman"/>
      <w:i/>
      <w:sz w:val="24"/>
      <w:szCs w:val="20"/>
    </w:rPr>
  </w:style>
  <w:style w:type="character" w:customStyle="1" w:styleId="Subscript">
    <w:name w:val="Subscript"/>
    <w:qFormat/>
    <w:rsid w:val="00D201BD"/>
    <w:rPr>
      <w:vertAlign w:val="subscript"/>
    </w:rPr>
  </w:style>
  <w:style w:type="character" w:customStyle="1" w:styleId="Superscript">
    <w:name w:val="Superscript"/>
    <w:qFormat/>
    <w:rsid w:val="00D201BD"/>
    <w:rPr>
      <w:vertAlign w:val="superscript"/>
    </w:rPr>
  </w:style>
  <w:style w:type="paragraph" w:customStyle="1" w:styleId="GlossaryDefinition">
    <w:name w:val="GlossaryDefinition"/>
    <w:basedOn w:val="BodyText"/>
    <w:qFormat/>
    <w:rsid w:val="00D201BD"/>
    <w:pPr>
      <w:ind w:firstLine="0"/>
    </w:pPr>
  </w:style>
  <w:style w:type="character" w:customStyle="1" w:styleId="GlossaryTerm">
    <w:name w:val="GlossaryTerm"/>
    <w:qFormat/>
    <w:rsid w:val="00D201BD"/>
    <w:rPr>
      <w:rFonts w:ascii="Arial Narrow" w:hAnsi="Arial Narrow"/>
      <w:b/>
    </w:rPr>
  </w:style>
  <w:style w:type="character" w:customStyle="1" w:styleId="EmphStrong">
    <w:name w:val="EmphStrong"/>
    <w:qFormat/>
    <w:rsid w:val="00D201BD"/>
    <w:rPr>
      <w:rFonts w:ascii="Times New Roman" w:hAnsi="Times New Roman"/>
      <w:b/>
      <w:i/>
    </w:rPr>
  </w:style>
  <w:style w:type="paragraph" w:customStyle="1" w:styleId="TOCHeading1">
    <w:name w:val="TOCHeading1"/>
    <w:basedOn w:val="Heading1"/>
    <w:qFormat/>
    <w:rsid w:val="00D201BD"/>
    <w:pPr>
      <w:widowControl/>
      <w:autoSpaceDE/>
      <w:autoSpaceDN/>
      <w:adjustRightInd/>
      <w:spacing w:after="0" w:line="480" w:lineRule="auto"/>
    </w:pPr>
    <w:rPr>
      <w:rFonts w:ascii="Arial Narrow" w:eastAsia="Times New Roman" w:hAnsi="Arial Narrow" w:cs="Arial"/>
      <w:noProof w:val="0"/>
      <w:kern w:val="32"/>
      <w:sz w:val="32"/>
      <w:szCs w:val="32"/>
    </w:rPr>
  </w:style>
  <w:style w:type="paragraph" w:customStyle="1" w:styleId="TableCellBody">
    <w:name w:val="TableCellBody"/>
    <w:basedOn w:val="BodyText"/>
    <w:qFormat/>
    <w:rsid w:val="00D201BD"/>
    <w:pPr>
      <w:spacing w:line="240" w:lineRule="auto"/>
      <w:ind w:firstLine="0"/>
    </w:pPr>
    <w:rPr>
      <w:sz w:val="20"/>
      <w:szCs w:val="24"/>
    </w:rPr>
  </w:style>
  <w:style w:type="paragraph" w:customStyle="1" w:styleId="TableCellDecAlign">
    <w:name w:val="TableCellDecAlign"/>
    <w:basedOn w:val="BodyText"/>
    <w:qFormat/>
    <w:rsid w:val="00D201BD"/>
    <w:pPr>
      <w:tabs>
        <w:tab w:val="decimal" w:pos="720"/>
      </w:tabs>
      <w:spacing w:line="240" w:lineRule="auto"/>
      <w:ind w:firstLine="0"/>
    </w:pPr>
    <w:rPr>
      <w:sz w:val="20"/>
      <w:szCs w:val="24"/>
    </w:rPr>
  </w:style>
  <w:style w:type="character" w:customStyle="1" w:styleId="SuperEmphasis">
    <w:name w:val="SuperEmphasis"/>
    <w:qFormat/>
    <w:rsid w:val="00D201BD"/>
    <w:rPr>
      <w:rFonts w:ascii="Times New Roman" w:hAnsi="Times New Roman"/>
      <w:i/>
      <w:vertAlign w:val="superscript"/>
    </w:rPr>
  </w:style>
  <w:style w:type="character" w:customStyle="1" w:styleId="SubEmphasis">
    <w:name w:val="SubEmphasis"/>
    <w:qFormat/>
    <w:rsid w:val="00D201BD"/>
    <w:rPr>
      <w:rFonts w:ascii="Times New Roman" w:hAnsi="Times New Roman"/>
      <w:i/>
      <w:vertAlign w:val="subscript"/>
    </w:rPr>
  </w:style>
  <w:style w:type="paragraph" w:customStyle="1" w:styleId="TOCHeading2">
    <w:name w:val="TOCHeading2"/>
    <w:basedOn w:val="TOCHeading1"/>
    <w:qFormat/>
    <w:rsid w:val="00D201BD"/>
    <w:rPr>
      <w:sz w:val="24"/>
    </w:rPr>
  </w:style>
  <w:style w:type="paragraph" w:customStyle="1" w:styleId="EquationWhere">
    <w:name w:val="EquationWhere"/>
    <w:qFormat/>
    <w:rsid w:val="00D201BD"/>
    <w:pPr>
      <w:tabs>
        <w:tab w:val="right" w:pos="1080"/>
        <w:tab w:val="left" w:pos="1800"/>
      </w:tabs>
      <w:spacing w:after="0" w:line="480" w:lineRule="auto"/>
      <w:ind w:left="1800" w:hanging="1800"/>
    </w:pPr>
    <w:rPr>
      <w:rFonts w:ascii="Times New Roman" w:eastAsia="Times New Roman" w:hAnsi="Times New Roman" w:cs="Times New Roman"/>
      <w:sz w:val="24"/>
      <w:szCs w:val="20"/>
    </w:rPr>
  </w:style>
  <w:style w:type="paragraph" w:customStyle="1" w:styleId="EquationWhere2">
    <w:name w:val="EquationWhere2"/>
    <w:basedOn w:val="EquationWhere"/>
    <w:qFormat/>
    <w:rsid w:val="00D201BD"/>
    <w:pPr>
      <w:ind w:hanging="720"/>
    </w:pPr>
  </w:style>
  <w:style w:type="character" w:customStyle="1" w:styleId="EmphasisUC">
    <w:name w:val="EmphasisUC"/>
    <w:uiPriority w:val="1"/>
    <w:qFormat/>
    <w:rsid w:val="00D201BD"/>
    <w:rPr>
      <w:rFonts w:ascii="Arial Narrow" w:hAnsi="Arial Narrow"/>
      <w:i/>
    </w:rPr>
  </w:style>
  <w:style w:type="character" w:customStyle="1" w:styleId="EmphasisStrongUC">
    <w:name w:val="EmphasisStrongUC"/>
    <w:uiPriority w:val="1"/>
    <w:qFormat/>
    <w:rsid w:val="00D201BD"/>
    <w:rPr>
      <w:rFonts w:ascii="Arial Narrow" w:hAnsi="Arial Narrow"/>
      <w:i/>
    </w:rPr>
  </w:style>
  <w:style w:type="character" w:customStyle="1" w:styleId="SubEmphasisUC">
    <w:name w:val="SubEmphasisUC"/>
    <w:uiPriority w:val="1"/>
    <w:qFormat/>
    <w:rsid w:val="00D201BD"/>
    <w:rPr>
      <w:rFonts w:ascii="Arial Narrow" w:hAnsi="Arial Narrow"/>
      <w:i/>
      <w:vertAlign w:val="subscript"/>
    </w:rPr>
  </w:style>
  <w:style w:type="character" w:customStyle="1" w:styleId="SuperEmphasisUC">
    <w:name w:val="SuperEmphasisUC"/>
    <w:uiPriority w:val="1"/>
    <w:qFormat/>
    <w:rsid w:val="00D201BD"/>
    <w:rPr>
      <w:rFonts w:ascii="Arial Narrow" w:hAnsi="Arial Narrow"/>
      <w:i w:val="0"/>
      <w:vertAlign w:val="superscript"/>
    </w:rPr>
  </w:style>
  <w:style w:type="paragraph" w:styleId="ListBullet">
    <w:name w:val="List Bullet"/>
    <w:basedOn w:val="Normal"/>
    <w:qFormat/>
    <w:rsid w:val="00D201BD"/>
    <w:pPr>
      <w:numPr>
        <w:numId w:val="17"/>
      </w:numPr>
      <w:autoSpaceDE/>
      <w:autoSpaceDN/>
      <w:adjustRightInd/>
      <w:spacing w:line="480" w:lineRule="auto"/>
      <w:jc w:val="left"/>
    </w:pPr>
    <w:rPr>
      <w:rFonts w:eastAsia="Times New Roman"/>
      <w:noProof w:val="0"/>
      <w:szCs w:val="20"/>
    </w:rPr>
  </w:style>
  <w:style w:type="paragraph" w:styleId="ListNumber">
    <w:name w:val="List Number"/>
    <w:basedOn w:val="Normal"/>
    <w:qFormat/>
    <w:rsid w:val="00D201BD"/>
    <w:pPr>
      <w:numPr>
        <w:numId w:val="18"/>
      </w:numPr>
      <w:autoSpaceDE/>
      <w:autoSpaceDN/>
      <w:adjustRightInd/>
      <w:spacing w:before="80" w:after="80" w:line="480" w:lineRule="auto"/>
      <w:jc w:val="left"/>
    </w:pPr>
    <w:rPr>
      <w:rFonts w:eastAsia="Times New Roman"/>
      <w:noProof w:val="0"/>
      <w:szCs w:val="20"/>
    </w:rPr>
  </w:style>
  <w:style w:type="paragraph" w:styleId="ListBullet2">
    <w:name w:val="List Bullet 2"/>
    <w:basedOn w:val="Normal"/>
    <w:qFormat/>
    <w:rsid w:val="00D201BD"/>
    <w:pPr>
      <w:numPr>
        <w:numId w:val="19"/>
      </w:numPr>
      <w:autoSpaceDE/>
      <w:autoSpaceDN/>
      <w:adjustRightInd/>
      <w:spacing w:line="480" w:lineRule="auto"/>
      <w:jc w:val="left"/>
    </w:pPr>
    <w:rPr>
      <w:rFonts w:eastAsia="Times New Roman"/>
      <w:noProof w:val="0"/>
      <w:szCs w:val="20"/>
    </w:rPr>
  </w:style>
  <w:style w:type="paragraph" w:styleId="ListBullet3">
    <w:name w:val="List Bullet 3"/>
    <w:basedOn w:val="Normal"/>
    <w:qFormat/>
    <w:rsid w:val="00D201BD"/>
    <w:pPr>
      <w:numPr>
        <w:numId w:val="20"/>
      </w:numPr>
      <w:autoSpaceDE/>
      <w:autoSpaceDN/>
      <w:adjustRightInd/>
      <w:spacing w:line="480" w:lineRule="auto"/>
      <w:jc w:val="left"/>
    </w:pPr>
    <w:rPr>
      <w:rFonts w:eastAsia="Times New Roman"/>
      <w:noProof w:val="0"/>
      <w:szCs w:val="20"/>
    </w:rPr>
  </w:style>
  <w:style w:type="paragraph" w:styleId="ListNumber2">
    <w:name w:val="List Number 2"/>
    <w:basedOn w:val="Normal"/>
    <w:qFormat/>
    <w:rsid w:val="00D201BD"/>
    <w:pPr>
      <w:numPr>
        <w:numId w:val="21"/>
      </w:numPr>
      <w:autoSpaceDE/>
      <w:autoSpaceDN/>
      <w:adjustRightInd/>
      <w:spacing w:before="80" w:after="80" w:line="480" w:lineRule="auto"/>
      <w:jc w:val="left"/>
    </w:pPr>
    <w:rPr>
      <w:rFonts w:eastAsia="Times New Roman"/>
      <w:noProof w:val="0"/>
      <w:szCs w:val="20"/>
    </w:rPr>
  </w:style>
  <w:style w:type="character" w:styleId="Hyperlink">
    <w:name w:val="Hyperlink"/>
    <w:qFormat/>
    <w:rsid w:val="00D201BD"/>
    <w:rPr>
      <w:i/>
      <w:color w:val="auto"/>
      <w:u w:val="none"/>
    </w:rPr>
  </w:style>
  <w:style w:type="character" w:styleId="Strong">
    <w:name w:val="Strong"/>
    <w:qFormat/>
    <w:rsid w:val="00D201BD"/>
    <w:rPr>
      <w:rFonts w:ascii="Times New Roman" w:hAnsi="Times New Roman"/>
      <w:b/>
      <w:bCs/>
    </w:rPr>
  </w:style>
  <w:style w:type="character" w:styleId="Emphasis">
    <w:name w:val="Emphasis"/>
    <w:qFormat/>
    <w:rsid w:val="00D201BD"/>
    <w:rPr>
      <w:rFonts w:ascii="Times New Roman" w:hAnsi="Times New Roman"/>
      <w:i/>
      <w:iCs/>
    </w:rPr>
  </w:style>
  <w:style w:type="character" w:styleId="LineNumber">
    <w:name w:val="line number"/>
    <w:basedOn w:val="DefaultParagraphFont"/>
    <w:uiPriority w:val="99"/>
    <w:semiHidden/>
    <w:unhideWhenUsed/>
    <w:rsid w:val="00D201BD"/>
  </w:style>
  <w:style w:type="character" w:styleId="PlaceholderText">
    <w:name w:val="Placeholder Text"/>
    <w:basedOn w:val="DefaultParagraphFont"/>
    <w:uiPriority w:val="99"/>
    <w:semiHidden/>
    <w:rsid w:val="00D201BD"/>
    <w:rPr>
      <w:color w:val="808080"/>
    </w:rPr>
  </w:style>
  <w:style w:type="paragraph" w:customStyle="1" w:styleId="SourceCode">
    <w:name w:val="Source Code"/>
    <w:basedOn w:val="Normal"/>
    <w:rsid w:val="00D201BD"/>
    <w:pPr>
      <w:wordWrap w:val="0"/>
      <w:autoSpaceDE/>
      <w:autoSpaceDN/>
      <w:adjustRightInd/>
      <w:jc w:val="left"/>
    </w:pPr>
    <w:rPr>
      <w:rFonts w:eastAsia="Times New Roman"/>
      <w:noProof w:val="0"/>
      <w:szCs w:val="20"/>
    </w:rPr>
  </w:style>
  <w:style w:type="character" w:customStyle="1" w:styleId="KeywordTok">
    <w:name w:val="KeywordTok"/>
    <w:rsid w:val="00D201BD"/>
    <w:rPr>
      <w:b/>
    </w:rPr>
  </w:style>
  <w:style w:type="character" w:customStyle="1" w:styleId="DataTypeTok">
    <w:name w:val="DataTypeTok"/>
    <w:rsid w:val="00D201BD"/>
  </w:style>
  <w:style w:type="character" w:customStyle="1" w:styleId="DecValTok">
    <w:name w:val="DecValTok"/>
    <w:rsid w:val="00D201BD"/>
  </w:style>
  <w:style w:type="character" w:customStyle="1" w:styleId="BaseNTok">
    <w:name w:val="BaseNTok"/>
    <w:rsid w:val="00D201BD"/>
  </w:style>
  <w:style w:type="character" w:customStyle="1" w:styleId="FloatTok">
    <w:name w:val="FloatTok"/>
    <w:rsid w:val="00D201BD"/>
  </w:style>
  <w:style w:type="character" w:customStyle="1" w:styleId="ConstantTok">
    <w:name w:val="ConstantTok"/>
    <w:rsid w:val="00D201BD"/>
  </w:style>
  <w:style w:type="character" w:customStyle="1" w:styleId="CharTok">
    <w:name w:val="CharTok"/>
    <w:rsid w:val="00D201BD"/>
  </w:style>
  <w:style w:type="character" w:customStyle="1" w:styleId="SpecialCharTok">
    <w:name w:val="SpecialCharTok"/>
    <w:rsid w:val="00D201BD"/>
  </w:style>
  <w:style w:type="character" w:customStyle="1" w:styleId="StringTok">
    <w:name w:val="StringTok"/>
    <w:rsid w:val="00D201BD"/>
  </w:style>
  <w:style w:type="character" w:customStyle="1" w:styleId="VerbatimStringTok">
    <w:name w:val="VerbatimStringTok"/>
    <w:rsid w:val="00D201BD"/>
  </w:style>
  <w:style w:type="character" w:customStyle="1" w:styleId="SpecialStringTok">
    <w:name w:val="SpecialStringTok"/>
    <w:rsid w:val="00D201BD"/>
  </w:style>
  <w:style w:type="character" w:customStyle="1" w:styleId="ImportTok">
    <w:name w:val="ImportTok"/>
    <w:rsid w:val="00D201BD"/>
  </w:style>
  <w:style w:type="character" w:customStyle="1" w:styleId="CommentTok">
    <w:name w:val="CommentTok"/>
    <w:rsid w:val="00D201BD"/>
    <w:rPr>
      <w:i/>
    </w:rPr>
  </w:style>
  <w:style w:type="character" w:customStyle="1" w:styleId="DocumentationTok">
    <w:name w:val="DocumentationTok"/>
    <w:rsid w:val="00D201BD"/>
    <w:rPr>
      <w:i/>
    </w:rPr>
  </w:style>
  <w:style w:type="character" w:customStyle="1" w:styleId="AnnotationTok">
    <w:name w:val="AnnotationTok"/>
    <w:rsid w:val="00D201BD"/>
    <w:rPr>
      <w:i/>
    </w:rPr>
  </w:style>
  <w:style w:type="character" w:customStyle="1" w:styleId="CommentVarTok">
    <w:name w:val="CommentVarTok"/>
    <w:rsid w:val="00D201BD"/>
    <w:rPr>
      <w:i/>
    </w:rPr>
  </w:style>
  <w:style w:type="character" w:customStyle="1" w:styleId="OtherTok">
    <w:name w:val="OtherTok"/>
    <w:rsid w:val="00D201BD"/>
  </w:style>
  <w:style w:type="character" w:customStyle="1" w:styleId="FunctionTok">
    <w:name w:val="FunctionTok"/>
    <w:rsid w:val="00D201BD"/>
  </w:style>
  <w:style w:type="character" w:customStyle="1" w:styleId="VariableTok">
    <w:name w:val="VariableTok"/>
    <w:rsid w:val="00D201BD"/>
  </w:style>
  <w:style w:type="character" w:customStyle="1" w:styleId="ControlFlowTok">
    <w:name w:val="ControlFlowTok"/>
    <w:rsid w:val="00D201BD"/>
    <w:rPr>
      <w:b/>
    </w:rPr>
  </w:style>
  <w:style w:type="character" w:customStyle="1" w:styleId="OperatorTok">
    <w:name w:val="OperatorTok"/>
    <w:rsid w:val="00D201BD"/>
  </w:style>
  <w:style w:type="character" w:customStyle="1" w:styleId="BuiltInTok">
    <w:name w:val="BuiltInTok"/>
    <w:rsid w:val="00D201BD"/>
  </w:style>
  <w:style w:type="character" w:customStyle="1" w:styleId="ExtensionTok">
    <w:name w:val="ExtensionTok"/>
    <w:rsid w:val="00D201BD"/>
  </w:style>
  <w:style w:type="character" w:customStyle="1" w:styleId="PreprocessorTok">
    <w:name w:val="PreprocessorTok"/>
    <w:rsid w:val="00D201BD"/>
    <w:rPr>
      <w:b/>
    </w:rPr>
  </w:style>
  <w:style w:type="character" w:customStyle="1" w:styleId="AttributeTok">
    <w:name w:val="AttributeTok"/>
    <w:rsid w:val="00D201BD"/>
  </w:style>
  <w:style w:type="character" w:customStyle="1" w:styleId="RegionMarkerTok">
    <w:name w:val="RegionMarkerTok"/>
    <w:rsid w:val="00D201BD"/>
  </w:style>
  <w:style w:type="character" w:customStyle="1" w:styleId="InformationTok">
    <w:name w:val="InformationTok"/>
    <w:rsid w:val="00D201BD"/>
    <w:rPr>
      <w:i/>
    </w:rPr>
  </w:style>
  <w:style w:type="character" w:customStyle="1" w:styleId="WarningTok">
    <w:name w:val="WarningTok"/>
    <w:rsid w:val="00D201BD"/>
    <w:rPr>
      <w:i/>
    </w:rPr>
  </w:style>
  <w:style w:type="character" w:customStyle="1" w:styleId="AlertTok">
    <w:name w:val="AlertTok"/>
    <w:rsid w:val="00D201BD"/>
    <w:rPr>
      <w:b/>
    </w:rPr>
  </w:style>
  <w:style w:type="character" w:customStyle="1" w:styleId="ErrorTok">
    <w:name w:val="ErrorTok"/>
    <w:rsid w:val="00D201BD"/>
    <w:rPr>
      <w:b/>
    </w:rPr>
  </w:style>
  <w:style w:type="character" w:customStyle="1" w:styleId="NormalTok">
    <w:name w:val="NormalTok"/>
    <w:rsid w:val="00D201BD"/>
  </w:style>
  <w:style w:type="character" w:customStyle="1" w:styleId="xbe">
    <w:name w:val="_xbe"/>
    <w:basedOn w:val="DefaultParagraphFont"/>
    <w:rsid w:val="00D201BD"/>
  </w:style>
  <w:style w:type="paragraph" w:customStyle="1" w:styleId="EndNoteBibliographyTitle">
    <w:name w:val="EndNote Bibliography Title"/>
    <w:basedOn w:val="Normal"/>
    <w:link w:val="EndNoteBibliographyTitleChar"/>
    <w:rsid w:val="00D201BD"/>
    <w:pPr>
      <w:autoSpaceDE/>
      <w:autoSpaceDN/>
      <w:adjustRightInd/>
      <w:jc w:val="center"/>
    </w:pPr>
    <w:rPr>
      <w:rFonts w:eastAsia="Times New Roman"/>
      <w:szCs w:val="20"/>
    </w:rPr>
  </w:style>
  <w:style w:type="character" w:customStyle="1" w:styleId="EndNoteBibliographyTitleChar">
    <w:name w:val="EndNote Bibliography Title Char"/>
    <w:basedOn w:val="BodyTextChar"/>
    <w:link w:val="EndNoteBibliographyTitle"/>
    <w:rsid w:val="00D201BD"/>
    <w:rPr>
      <w:rFonts w:ascii="Times New Roman" w:eastAsia="Times New Roman" w:hAnsi="Times New Roman" w:cs="Times New Roman"/>
      <w:noProof/>
      <w:sz w:val="24"/>
      <w:szCs w:val="20"/>
    </w:rPr>
  </w:style>
  <w:style w:type="paragraph" w:customStyle="1" w:styleId="EndNoteBibliography">
    <w:name w:val="EndNote Bibliography"/>
    <w:basedOn w:val="Normal"/>
    <w:link w:val="EndNoteBibliographyChar"/>
    <w:rsid w:val="00D201BD"/>
    <w:pPr>
      <w:autoSpaceDE/>
      <w:autoSpaceDN/>
      <w:adjustRightInd/>
      <w:jc w:val="left"/>
    </w:pPr>
    <w:rPr>
      <w:rFonts w:eastAsia="Times New Roman"/>
      <w:szCs w:val="20"/>
    </w:rPr>
  </w:style>
  <w:style w:type="character" w:customStyle="1" w:styleId="EndNoteBibliographyChar">
    <w:name w:val="EndNote Bibliography Char"/>
    <w:basedOn w:val="BodyTextChar"/>
    <w:link w:val="EndNoteBibliography"/>
    <w:rsid w:val="00D201BD"/>
    <w:rPr>
      <w:rFonts w:ascii="Times New Roman" w:eastAsia="Times New Roman" w:hAnsi="Times New Roman" w:cs="Times New Roman"/>
      <w:noProof/>
      <w:sz w:val="24"/>
      <w:szCs w:val="20"/>
    </w:rPr>
  </w:style>
  <w:style w:type="paragraph" w:styleId="List2">
    <w:name w:val="List 2"/>
    <w:basedOn w:val="Normal"/>
    <w:uiPriority w:val="99"/>
    <w:unhideWhenUsed/>
    <w:rsid w:val="00D201BD"/>
    <w:pPr>
      <w:autoSpaceDE/>
      <w:autoSpaceDN/>
      <w:adjustRightInd/>
      <w:ind w:left="720" w:hanging="360"/>
      <w:contextualSpacing/>
      <w:jc w:val="left"/>
    </w:pPr>
    <w:rPr>
      <w:rFonts w:eastAsia="Times New Roman"/>
      <w:noProof w:val="0"/>
      <w:szCs w:val="20"/>
    </w:rPr>
  </w:style>
  <w:style w:type="paragraph" w:styleId="Date">
    <w:name w:val="Date"/>
    <w:basedOn w:val="Normal"/>
    <w:next w:val="Normal"/>
    <w:link w:val="DateChar"/>
    <w:uiPriority w:val="99"/>
    <w:unhideWhenUsed/>
    <w:rsid w:val="00D201BD"/>
    <w:pPr>
      <w:autoSpaceDE/>
      <w:autoSpaceDN/>
      <w:adjustRightInd/>
      <w:jc w:val="left"/>
    </w:pPr>
    <w:rPr>
      <w:rFonts w:eastAsia="Times New Roman"/>
      <w:noProof w:val="0"/>
      <w:szCs w:val="20"/>
    </w:rPr>
  </w:style>
  <w:style w:type="character" w:customStyle="1" w:styleId="DateChar">
    <w:name w:val="Date Char"/>
    <w:basedOn w:val="DefaultParagraphFont"/>
    <w:link w:val="Date"/>
    <w:uiPriority w:val="99"/>
    <w:rsid w:val="00D201B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D201BD"/>
    <w:pPr>
      <w:autoSpaceDE/>
      <w:autoSpaceDN/>
      <w:adjustRightInd/>
      <w:spacing w:after="120"/>
      <w:ind w:left="360"/>
      <w:jc w:val="left"/>
    </w:pPr>
    <w:rPr>
      <w:rFonts w:eastAsia="Times New Roman"/>
      <w:noProof w:val="0"/>
      <w:szCs w:val="20"/>
    </w:rPr>
  </w:style>
  <w:style w:type="character" w:customStyle="1" w:styleId="BodyTextIndentChar">
    <w:name w:val="Body Text Indent Char"/>
    <w:basedOn w:val="DefaultParagraphFont"/>
    <w:link w:val="BodyTextIndent"/>
    <w:uiPriority w:val="99"/>
    <w:rsid w:val="00D201BD"/>
    <w:rPr>
      <w:rFonts w:ascii="Times New Roman" w:eastAsia="Times New Roman" w:hAnsi="Times New Roman" w:cs="Times New Roman"/>
      <w:sz w:val="24"/>
      <w:szCs w:val="20"/>
    </w:rPr>
  </w:style>
  <w:style w:type="paragraph" w:styleId="BodyTextFirstIndent">
    <w:name w:val="Body Text First Indent"/>
    <w:basedOn w:val="BodyText"/>
    <w:link w:val="BodyTextFirstIndentChar"/>
    <w:uiPriority w:val="99"/>
    <w:unhideWhenUsed/>
    <w:rsid w:val="00D201BD"/>
    <w:pPr>
      <w:spacing w:line="240" w:lineRule="auto"/>
      <w:ind w:firstLine="360"/>
    </w:pPr>
  </w:style>
  <w:style w:type="character" w:customStyle="1" w:styleId="BodyTextFirstIndentChar">
    <w:name w:val="Body Text First Indent Char"/>
    <w:basedOn w:val="BodyTextChar"/>
    <w:link w:val="BodyTextFirstIndent"/>
    <w:uiPriority w:val="99"/>
    <w:rsid w:val="00D201BD"/>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uiPriority w:val="99"/>
    <w:unhideWhenUsed/>
    <w:rsid w:val="00D201BD"/>
    <w:pPr>
      <w:spacing w:after="0"/>
      <w:ind w:firstLine="360"/>
    </w:pPr>
  </w:style>
  <w:style w:type="character" w:customStyle="1" w:styleId="BodyTextFirstIndent2Char">
    <w:name w:val="Body Text First Indent 2 Char"/>
    <w:basedOn w:val="BodyTextIndentChar"/>
    <w:link w:val="BodyTextFirstIndent2"/>
    <w:uiPriority w:val="99"/>
    <w:rsid w:val="00D201BD"/>
    <w:rPr>
      <w:rFonts w:ascii="Times New Roman" w:eastAsia="Times New Roman" w:hAnsi="Times New Roman" w:cs="Times New Roman"/>
      <w:sz w:val="24"/>
      <w:szCs w:val="20"/>
    </w:rPr>
  </w:style>
  <w:style w:type="paragraph" w:styleId="Revision">
    <w:name w:val="Revision"/>
    <w:hidden/>
    <w:uiPriority w:val="99"/>
    <w:semiHidden/>
    <w:rsid w:val="00D201BD"/>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3812">
      <w:bodyDiv w:val="1"/>
      <w:marLeft w:val="0"/>
      <w:marRight w:val="0"/>
      <w:marTop w:val="0"/>
      <w:marBottom w:val="0"/>
      <w:divBdr>
        <w:top w:val="none" w:sz="0" w:space="0" w:color="auto"/>
        <w:left w:val="none" w:sz="0" w:space="0" w:color="auto"/>
        <w:bottom w:val="none" w:sz="0" w:space="0" w:color="auto"/>
        <w:right w:val="none" w:sz="0" w:space="0" w:color="auto"/>
      </w:divBdr>
    </w:div>
    <w:div w:id="296834412">
      <w:bodyDiv w:val="1"/>
      <w:marLeft w:val="0"/>
      <w:marRight w:val="0"/>
      <w:marTop w:val="0"/>
      <w:marBottom w:val="0"/>
      <w:divBdr>
        <w:top w:val="none" w:sz="0" w:space="0" w:color="auto"/>
        <w:left w:val="none" w:sz="0" w:space="0" w:color="auto"/>
        <w:bottom w:val="none" w:sz="0" w:space="0" w:color="auto"/>
        <w:right w:val="none" w:sz="0" w:space="0" w:color="auto"/>
      </w:divBdr>
    </w:div>
    <w:div w:id="666784601">
      <w:bodyDiv w:val="1"/>
      <w:marLeft w:val="0"/>
      <w:marRight w:val="0"/>
      <w:marTop w:val="0"/>
      <w:marBottom w:val="0"/>
      <w:divBdr>
        <w:top w:val="none" w:sz="0" w:space="0" w:color="auto"/>
        <w:left w:val="none" w:sz="0" w:space="0" w:color="auto"/>
        <w:bottom w:val="none" w:sz="0" w:space="0" w:color="auto"/>
        <w:right w:val="none" w:sz="0" w:space="0" w:color="auto"/>
      </w:divBdr>
    </w:div>
    <w:div w:id="1111976766">
      <w:bodyDiv w:val="1"/>
      <w:marLeft w:val="0"/>
      <w:marRight w:val="0"/>
      <w:marTop w:val="0"/>
      <w:marBottom w:val="0"/>
      <w:divBdr>
        <w:top w:val="none" w:sz="0" w:space="0" w:color="auto"/>
        <w:left w:val="none" w:sz="0" w:space="0" w:color="auto"/>
        <w:bottom w:val="none" w:sz="0" w:space="0" w:color="auto"/>
        <w:right w:val="none" w:sz="0" w:space="0" w:color="auto"/>
      </w:divBdr>
    </w:div>
    <w:div w:id="1368410259">
      <w:bodyDiv w:val="1"/>
      <w:marLeft w:val="0"/>
      <w:marRight w:val="0"/>
      <w:marTop w:val="0"/>
      <w:marBottom w:val="0"/>
      <w:divBdr>
        <w:top w:val="none" w:sz="0" w:space="0" w:color="auto"/>
        <w:left w:val="none" w:sz="0" w:space="0" w:color="auto"/>
        <w:bottom w:val="none" w:sz="0" w:space="0" w:color="auto"/>
        <w:right w:val="none" w:sz="0" w:space="0" w:color="auto"/>
      </w:divBdr>
    </w:div>
    <w:div w:id="20511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82.wmf"/><Relationship Id="rId2" Type="http://schemas.openxmlformats.org/officeDocument/2006/relationships/oleObject" Target="embeddings/oleObject105.bin"/><Relationship Id="rId1" Type="http://schemas.openxmlformats.org/officeDocument/2006/relationships/image" Target="media/image81.wmf"/><Relationship Id="rId5" Type="http://schemas.openxmlformats.org/officeDocument/2006/relationships/oleObject" Target="embeddings/oleObject107.bin"/><Relationship Id="rId4" Type="http://schemas.openxmlformats.org/officeDocument/2006/relationships/oleObject" Target="embeddings/oleObject106.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206.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image" Target="media/image67.wmf"/><Relationship Id="rId324" Type="http://schemas.openxmlformats.org/officeDocument/2006/relationships/oleObject" Target="embeddings/oleObject230.bin"/><Relationship Id="rId366" Type="http://schemas.openxmlformats.org/officeDocument/2006/relationships/oleObject" Target="embeddings/oleObject251.bin"/><Relationship Id="rId170" Type="http://schemas.openxmlformats.org/officeDocument/2006/relationships/oleObject" Target="embeddings/oleObject91.bin"/><Relationship Id="rId226" Type="http://schemas.openxmlformats.org/officeDocument/2006/relationships/oleObject" Target="embeddings/oleObject133.bin"/><Relationship Id="rId268" Type="http://schemas.openxmlformats.org/officeDocument/2006/relationships/oleObject" Target="embeddings/oleObject175.bin"/><Relationship Id="rId32" Type="http://schemas.openxmlformats.org/officeDocument/2006/relationships/image" Target="media/image12.wmf"/><Relationship Id="rId74" Type="http://schemas.openxmlformats.org/officeDocument/2006/relationships/image" Target="media/image32.wmf"/><Relationship Id="rId128" Type="http://schemas.openxmlformats.org/officeDocument/2006/relationships/oleObject" Target="embeddings/oleObject66.bin"/><Relationship Id="rId335" Type="http://schemas.openxmlformats.org/officeDocument/2006/relationships/image" Target="media/image97.wmf"/><Relationship Id="rId377" Type="http://schemas.openxmlformats.org/officeDocument/2006/relationships/image" Target="media/image118.wmf"/><Relationship Id="rId5" Type="http://schemas.openxmlformats.org/officeDocument/2006/relationships/footnotes" Target="footnotes.xml"/><Relationship Id="rId181" Type="http://schemas.openxmlformats.org/officeDocument/2006/relationships/image" Target="media/image75.wmf"/><Relationship Id="rId237" Type="http://schemas.openxmlformats.org/officeDocument/2006/relationships/oleObject" Target="embeddings/oleObject144.bin"/><Relationship Id="rId402" Type="http://schemas.openxmlformats.org/officeDocument/2006/relationships/fontTable" Target="fontTable.xml"/><Relationship Id="rId279" Type="http://schemas.openxmlformats.org/officeDocument/2006/relationships/oleObject" Target="embeddings/oleObject186.bin"/><Relationship Id="rId43" Type="http://schemas.openxmlformats.org/officeDocument/2006/relationships/image" Target="media/image17.wmf"/><Relationship Id="rId139" Type="http://schemas.openxmlformats.org/officeDocument/2006/relationships/oleObject" Target="embeddings/oleObject74.bin"/><Relationship Id="rId290" Type="http://schemas.openxmlformats.org/officeDocument/2006/relationships/oleObject" Target="embeddings/oleObject197.bin"/><Relationship Id="rId304" Type="http://schemas.openxmlformats.org/officeDocument/2006/relationships/oleObject" Target="embeddings/oleObject211.bin"/><Relationship Id="rId346" Type="http://schemas.openxmlformats.org/officeDocument/2006/relationships/oleObject" Target="embeddings/oleObject241.bin"/><Relationship Id="rId388" Type="http://schemas.openxmlformats.org/officeDocument/2006/relationships/oleObject" Target="embeddings/oleObject262.bin"/><Relationship Id="rId85" Type="http://schemas.openxmlformats.org/officeDocument/2006/relationships/oleObject" Target="embeddings/oleObject40.bin"/><Relationship Id="rId150" Type="http://schemas.openxmlformats.org/officeDocument/2006/relationships/oleObject" Target="embeddings/oleObject80.bin"/><Relationship Id="rId192" Type="http://schemas.openxmlformats.org/officeDocument/2006/relationships/oleObject" Target="embeddings/oleObject104.bin"/><Relationship Id="rId206" Type="http://schemas.openxmlformats.org/officeDocument/2006/relationships/oleObject" Target="embeddings/oleObject117.bin"/><Relationship Id="rId248" Type="http://schemas.openxmlformats.org/officeDocument/2006/relationships/oleObject" Target="embeddings/oleObject155.bin"/><Relationship Id="rId12" Type="http://schemas.openxmlformats.org/officeDocument/2006/relationships/oleObject" Target="embeddings/oleObject2.bin"/><Relationship Id="rId108" Type="http://schemas.openxmlformats.org/officeDocument/2006/relationships/oleObject" Target="embeddings/oleObject54.bin"/><Relationship Id="rId315" Type="http://schemas.openxmlformats.org/officeDocument/2006/relationships/oleObject" Target="embeddings/oleObject222.bin"/><Relationship Id="rId357" Type="http://schemas.openxmlformats.org/officeDocument/2006/relationships/image" Target="media/image108.wmf"/><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68.wmf"/><Relationship Id="rId217" Type="http://schemas.openxmlformats.org/officeDocument/2006/relationships/oleObject" Target="embeddings/oleObject124.bin"/><Relationship Id="rId399" Type="http://schemas.openxmlformats.org/officeDocument/2006/relationships/image" Target="media/image129.wmf"/><Relationship Id="rId259" Type="http://schemas.openxmlformats.org/officeDocument/2006/relationships/oleObject" Target="embeddings/oleObject166.bin"/><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77.bin"/><Relationship Id="rId326" Type="http://schemas.openxmlformats.org/officeDocument/2006/relationships/oleObject" Target="embeddings/oleObject231.bin"/><Relationship Id="rId65" Type="http://schemas.openxmlformats.org/officeDocument/2006/relationships/image" Target="media/image28.wmf"/><Relationship Id="rId130" Type="http://schemas.openxmlformats.org/officeDocument/2006/relationships/image" Target="media/image55.wmf"/><Relationship Id="rId368" Type="http://schemas.openxmlformats.org/officeDocument/2006/relationships/oleObject" Target="embeddings/oleObject252.bin"/><Relationship Id="rId172" Type="http://schemas.openxmlformats.org/officeDocument/2006/relationships/oleObject" Target="embeddings/oleObject93.bin"/><Relationship Id="rId228" Type="http://schemas.openxmlformats.org/officeDocument/2006/relationships/oleObject" Target="embeddings/oleObject135.bin"/><Relationship Id="rId281" Type="http://schemas.openxmlformats.org/officeDocument/2006/relationships/oleObject" Target="embeddings/oleObject188.bin"/><Relationship Id="rId337" Type="http://schemas.openxmlformats.org/officeDocument/2006/relationships/image" Target="media/image98.wmf"/><Relationship Id="rId34" Type="http://schemas.openxmlformats.org/officeDocument/2006/relationships/image" Target="media/image13.wmf"/><Relationship Id="rId76" Type="http://schemas.openxmlformats.org/officeDocument/2006/relationships/image" Target="media/image33.wmf"/><Relationship Id="rId141" Type="http://schemas.openxmlformats.org/officeDocument/2006/relationships/image" Target="media/image58.wmf"/><Relationship Id="rId379" Type="http://schemas.openxmlformats.org/officeDocument/2006/relationships/image" Target="media/image119.wmf"/><Relationship Id="rId7" Type="http://schemas.openxmlformats.org/officeDocument/2006/relationships/comments" Target="comments.xml"/><Relationship Id="rId183" Type="http://schemas.openxmlformats.org/officeDocument/2006/relationships/image" Target="media/image76.wmf"/><Relationship Id="rId239" Type="http://schemas.openxmlformats.org/officeDocument/2006/relationships/oleObject" Target="embeddings/oleObject146.bin"/><Relationship Id="rId390" Type="http://schemas.openxmlformats.org/officeDocument/2006/relationships/oleObject" Target="embeddings/oleObject263.bin"/><Relationship Id="rId404" Type="http://schemas.openxmlformats.org/officeDocument/2006/relationships/theme" Target="theme/theme1.xml"/><Relationship Id="rId250" Type="http://schemas.openxmlformats.org/officeDocument/2006/relationships/oleObject" Target="embeddings/oleObject157.bin"/><Relationship Id="rId292" Type="http://schemas.openxmlformats.org/officeDocument/2006/relationships/oleObject" Target="embeddings/oleObject199.bin"/><Relationship Id="rId306" Type="http://schemas.openxmlformats.org/officeDocument/2006/relationships/oleObject" Target="embeddings/oleObject213.bin"/><Relationship Id="rId45" Type="http://schemas.openxmlformats.org/officeDocument/2006/relationships/image" Target="media/image18.wmf"/><Relationship Id="rId87" Type="http://schemas.openxmlformats.org/officeDocument/2006/relationships/oleObject" Target="embeddings/oleObject41.bin"/><Relationship Id="rId110" Type="http://schemas.openxmlformats.org/officeDocument/2006/relationships/oleObject" Target="embeddings/oleObject55.bin"/><Relationship Id="rId348" Type="http://schemas.openxmlformats.org/officeDocument/2006/relationships/oleObject" Target="embeddings/oleObject242.bin"/><Relationship Id="rId152" Type="http://schemas.openxmlformats.org/officeDocument/2006/relationships/oleObject" Target="embeddings/oleObject81.bin"/><Relationship Id="rId194" Type="http://schemas.openxmlformats.org/officeDocument/2006/relationships/oleObject" Target="embeddings/oleObject108.bin"/><Relationship Id="rId208" Type="http://schemas.openxmlformats.org/officeDocument/2006/relationships/oleObject" Target="embeddings/oleObject118.bin"/><Relationship Id="rId261" Type="http://schemas.openxmlformats.org/officeDocument/2006/relationships/oleObject" Target="embeddings/oleObject168.bin"/><Relationship Id="rId14" Type="http://schemas.openxmlformats.org/officeDocument/2006/relationships/oleObject" Target="embeddings/oleObject3.bin"/><Relationship Id="rId56" Type="http://schemas.openxmlformats.org/officeDocument/2006/relationships/oleObject" Target="embeddings/oleObject25.bin"/><Relationship Id="rId317" Type="http://schemas.openxmlformats.org/officeDocument/2006/relationships/oleObject" Target="embeddings/oleObject224.bin"/><Relationship Id="rId359" Type="http://schemas.openxmlformats.org/officeDocument/2006/relationships/image" Target="media/image109.wmf"/><Relationship Id="rId98" Type="http://schemas.openxmlformats.org/officeDocument/2006/relationships/image" Target="media/image42.wmf"/><Relationship Id="rId121" Type="http://schemas.openxmlformats.org/officeDocument/2006/relationships/oleObject" Target="embeddings/oleObject61.bin"/><Relationship Id="rId163" Type="http://schemas.openxmlformats.org/officeDocument/2006/relationships/image" Target="media/image69.wmf"/><Relationship Id="rId219" Type="http://schemas.openxmlformats.org/officeDocument/2006/relationships/oleObject" Target="embeddings/oleObject126.bin"/><Relationship Id="rId370" Type="http://schemas.openxmlformats.org/officeDocument/2006/relationships/oleObject" Target="embeddings/oleObject253.bin"/><Relationship Id="rId230" Type="http://schemas.openxmlformats.org/officeDocument/2006/relationships/oleObject" Target="embeddings/oleObject137.bin"/><Relationship Id="rId25" Type="http://schemas.openxmlformats.org/officeDocument/2006/relationships/oleObject" Target="embeddings/oleObject9.bin"/><Relationship Id="rId67" Type="http://schemas.openxmlformats.org/officeDocument/2006/relationships/image" Target="media/image29.wmf"/><Relationship Id="rId272" Type="http://schemas.openxmlformats.org/officeDocument/2006/relationships/oleObject" Target="embeddings/oleObject179.bin"/><Relationship Id="rId328" Type="http://schemas.openxmlformats.org/officeDocument/2006/relationships/oleObject" Target="embeddings/oleObject232.bin"/><Relationship Id="rId132" Type="http://schemas.openxmlformats.org/officeDocument/2006/relationships/image" Target="media/image56.wmf"/><Relationship Id="rId174" Type="http://schemas.openxmlformats.org/officeDocument/2006/relationships/image" Target="media/image72.wmf"/><Relationship Id="rId381" Type="http://schemas.openxmlformats.org/officeDocument/2006/relationships/image" Target="media/image120.wmf"/><Relationship Id="rId241" Type="http://schemas.openxmlformats.org/officeDocument/2006/relationships/oleObject" Target="embeddings/oleObject148.bin"/><Relationship Id="rId36" Type="http://schemas.openxmlformats.org/officeDocument/2006/relationships/image" Target="media/image14.wmf"/><Relationship Id="rId283" Type="http://schemas.openxmlformats.org/officeDocument/2006/relationships/oleObject" Target="embeddings/oleObject190.bin"/><Relationship Id="rId339" Type="http://schemas.openxmlformats.org/officeDocument/2006/relationships/image" Target="media/image99.wmf"/><Relationship Id="rId78" Type="http://schemas.openxmlformats.org/officeDocument/2006/relationships/image" Target="media/image34.wmf"/><Relationship Id="rId101" Type="http://schemas.openxmlformats.org/officeDocument/2006/relationships/oleObject" Target="embeddings/oleObject50.bin"/><Relationship Id="rId143" Type="http://schemas.openxmlformats.org/officeDocument/2006/relationships/image" Target="media/image59.wmf"/><Relationship Id="rId185" Type="http://schemas.openxmlformats.org/officeDocument/2006/relationships/image" Target="media/image77.wmf"/><Relationship Id="rId350" Type="http://schemas.openxmlformats.org/officeDocument/2006/relationships/oleObject" Target="embeddings/oleObject243.bin"/><Relationship Id="rId9" Type="http://schemas.openxmlformats.org/officeDocument/2006/relationships/image" Target="media/image1.wmf"/><Relationship Id="rId210" Type="http://schemas.openxmlformats.org/officeDocument/2006/relationships/oleObject" Target="embeddings/oleObject119.bin"/><Relationship Id="rId392" Type="http://schemas.openxmlformats.org/officeDocument/2006/relationships/oleObject" Target="embeddings/oleObject264.bin"/><Relationship Id="rId252" Type="http://schemas.openxmlformats.org/officeDocument/2006/relationships/oleObject" Target="embeddings/oleObject159.bin"/><Relationship Id="rId294" Type="http://schemas.openxmlformats.org/officeDocument/2006/relationships/oleObject" Target="embeddings/oleObject201.bin"/><Relationship Id="rId308" Type="http://schemas.openxmlformats.org/officeDocument/2006/relationships/oleObject" Target="embeddings/oleObject215.bin"/><Relationship Id="rId47" Type="http://schemas.openxmlformats.org/officeDocument/2006/relationships/image" Target="media/image19.wmf"/><Relationship Id="rId89" Type="http://schemas.openxmlformats.org/officeDocument/2006/relationships/oleObject" Target="embeddings/oleObject42.bin"/><Relationship Id="rId112" Type="http://schemas.openxmlformats.org/officeDocument/2006/relationships/oleObject" Target="embeddings/oleObject56.bin"/><Relationship Id="rId154" Type="http://schemas.openxmlformats.org/officeDocument/2006/relationships/oleObject" Target="embeddings/oleObject82.bin"/><Relationship Id="rId361" Type="http://schemas.openxmlformats.org/officeDocument/2006/relationships/image" Target="media/image110.wmf"/><Relationship Id="rId196" Type="http://schemas.openxmlformats.org/officeDocument/2006/relationships/oleObject" Target="embeddings/oleObject110.bin"/><Relationship Id="rId16" Type="http://schemas.openxmlformats.org/officeDocument/2006/relationships/image" Target="media/image4.wmf"/><Relationship Id="rId221" Type="http://schemas.openxmlformats.org/officeDocument/2006/relationships/oleObject" Target="embeddings/oleObject128.bin"/><Relationship Id="rId263" Type="http://schemas.openxmlformats.org/officeDocument/2006/relationships/oleObject" Target="embeddings/oleObject170.bin"/><Relationship Id="rId319" Type="http://schemas.openxmlformats.org/officeDocument/2006/relationships/oleObject" Target="embeddings/oleObject226.bin"/><Relationship Id="rId58" Type="http://schemas.openxmlformats.org/officeDocument/2006/relationships/oleObject" Target="embeddings/oleObject26.bin"/><Relationship Id="rId123" Type="http://schemas.openxmlformats.org/officeDocument/2006/relationships/oleObject" Target="embeddings/oleObject62.bin"/><Relationship Id="rId330" Type="http://schemas.openxmlformats.org/officeDocument/2006/relationships/oleObject" Target="embeddings/oleObject233.bin"/><Relationship Id="rId90" Type="http://schemas.openxmlformats.org/officeDocument/2006/relationships/oleObject" Target="embeddings/oleObject43.bin"/><Relationship Id="rId165" Type="http://schemas.openxmlformats.org/officeDocument/2006/relationships/oleObject" Target="embeddings/oleObject88.bin"/><Relationship Id="rId186" Type="http://schemas.openxmlformats.org/officeDocument/2006/relationships/oleObject" Target="embeddings/oleObject101.bin"/><Relationship Id="rId351" Type="http://schemas.openxmlformats.org/officeDocument/2006/relationships/image" Target="media/image105.wmf"/><Relationship Id="rId372" Type="http://schemas.openxmlformats.org/officeDocument/2006/relationships/oleObject" Target="embeddings/oleObject254.bin"/><Relationship Id="rId393" Type="http://schemas.openxmlformats.org/officeDocument/2006/relationships/image" Target="media/image126.wmf"/><Relationship Id="rId211" Type="http://schemas.openxmlformats.org/officeDocument/2006/relationships/image" Target="media/image89.wmf"/><Relationship Id="rId232" Type="http://schemas.openxmlformats.org/officeDocument/2006/relationships/oleObject" Target="embeddings/oleObject139.bin"/><Relationship Id="rId253" Type="http://schemas.openxmlformats.org/officeDocument/2006/relationships/oleObject" Target="embeddings/oleObject160.bin"/><Relationship Id="rId274" Type="http://schemas.openxmlformats.org/officeDocument/2006/relationships/oleObject" Target="embeddings/oleObject181.bin"/><Relationship Id="rId295" Type="http://schemas.openxmlformats.org/officeDocument/2006/relationships/oleObject" Target="embeddings/oleObject202.bin"/><Relationship Id="rId309" Type="http://schemas.openxmlformats.org/officeDocument/2006/relationships/oleObject" Target="embeddings/oleObject216.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oleObject" Target="embeddings/oleObject70.bin"/><Relationship Id="rId320" Type="http://schemas.openxmlformats.org/officeDocument/2006/relationships/oleObject" Target="embeddings/oleObject227.bin"/><Relationship Id="rId80" Type="http://schemas.openxmlformats.org/officeDocument/2006/relationships/image" Target="media/image35.wmf"/><Relationship Id="rId155" Type="http://schemas.openxmlformats.org/officeDocument/2006/relationships/image" Target="media/image65.wmf"/><Relationship Id="rId176" Type="http://schemas.openxmlformats.org/officeDocument/2006/relationships/oleObject" Target="embeddings/oleObject96.bin"/><Relationship Id="rId197" Type="http://schemas.openxmlformats.org/officeDocument/2006/relationships/oleObject" Target="embeddings/oleObject111.bin"/><Relationship Id="rId341" Type="http://schemas.openxmlformats.org/officeDocument/2006/relationships/image" Target="media/image100.wmf"/><Relationship Id="rId362" Type="http://schemas.openxmlformats.org/officeDocument/2006/relationships/oleObject" Target="embeddings/oleObject249.bin"/><Relationship Id="rId383" Type="http://schemas.openxmlformats.org/officeDocument/2006/relationships/image" Target="media/image121.wmf"/><Relationship Id="rId201" Type="http://schemas.openxmlformats.org/officeDocument/2006/relationships/oleObject" Target="embeddings/oleObject114.bin"/><Relationship Id="rId222" Type="http://schemas.openxmlformats.org/officeDocument/2006/relationships/oleObject" Target="embeddings/oleObject129.bin"/><Relationship Id="rId243" Type="http://schemas.openxmlformats.org/officeDocument/2006/relationships/oleObject" Target="embeddings/oleObject150.bin"/><Relationship Id="rId264" Type="http://schemas.openxmlformats.org/officeDocument/2006/relationships/oleObject" Target="embeddings/oleObject171.bin"/><Relationship Id="rId285" Type="http://schemas.openxmlformats.org/officeDocument/2006/relationships/oleObject" Target="embeddings/oleObject192.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4.wmf"/><Relationship Id="rId124" Type="http://schemas.openxmlformats.org/officeDocument/2006/relationships/oleObject" Target="embeddings/oleObject63.bin"/><Relationship Id="rId310" Type="http://schemas.openxmlformats.org/officeDocument/2006/relationships/oleObject" Target="embeddings/oleObject217.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0.wmf"/><Relationship Id="rId166" Type="http://schemas.openxmlformats.org/officeDocument/2006/relationships/oleObject" Target="embeddings/oleObject89.bin"/><Relationship Id="rId187" Type="http://schemas.openxmlformats.org/officeDocument/2006/relationships/image" Target="media/image78.wmf"/><Relationship Id="rId331" Type="http://schemas.openxmlformats.org/officeDocument/2006/relationships/image" Target="media/image95.wmf"/><Relationship Id="rId352" Type="http://schemas.openxmlformats.org/officeDocument/2006/relationships/oleObject" Target="embeddings/oleObject244.bin"/><Relationship Id="rId373" Type="http://schemas.openxmlformats.org/officeDocument/2006/relationships/image" Target="media/image116.wmf"/><Relationship Id="rId394" Type="http://schemas.openxmlformats.org/officeDocument/2006/relationships/oleObject" Target="embeddings/oleObject265.bin"/><Relationship Id="rId1" Type="http://schemas.openxmlformats.org/officeDocument/2006/relationships/numbering" Target="numbering.xml"/><Relationship Id="rId212" Type="http://schemas.openxmlformats.org/officeDocument/2006/relationships/oleObject" Target="embeddings/oleObject120.bin"/><Relationship Id="rId233" Type="http://schemas.openxmlformats.org/officeDocument/2006/relationships/oleObject" Target="embeddings/oleObject140.bin"/><Relationship Id="rId254" Type="http://schemas.openxmlformats.org/officeDocument/2006/relationships/oleObject" Target="embeddings/oleObject161.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49.wmf"/><Relationship Id="rId275" Type="http://schemas.openxmlformats.org/officeDocument/2006/relationships/oleObject" Target="embeddings/oleObject182.bin"/><Relationship Id="rId296" Type="http://schemas.openxmlformats.org/officeDocument/2006/relationships/oleObject" Target="embeddings/oleObject203.bin"/><Relationship Id="rId300" Type="http://schemas.openxmlformats.org/officeDocument/2006/relationships/oleObject" Target="embeddings/oleObject207.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57.wmf"/><Relationship Id="rId156" Type="http://schemas.openxmlformats.org/officeDocument/2006/relationships/oleObject" Target="embeddings/oleObject83.bin"/><Relationship Id="rId177" Type="http://schemas.openxmlformats.org/officeDocument/2006/relationships/image" Target="media/image73.wmf"/><Relationship Id="rId198" Type="http://schemas.openxmlformats.org/officeDocument/2006/relationships/oleObject" Target="embeddings/oleObject112.bin"/><Relationship Id="rId321" Type="http://schemas.openxmlformats.org/officeDocument/2006/relationships/oleObject" Target="embeddings/oleObject228.bin"/><Relationship Id="rId342" Type="http://schemas.openxmlformats.org/officeDocument/2006/relationships/oleObject" Target="embeddings/oleObject239.bin"/><Relationship Id="rId363" Type="http://schemas.openxmlformats.org/officeDocument/2006/relationships/image" Target="media/image111.wmf"/><Relationship Id="rId384" Type="http://schemas.openxmlformats.org/officeDocument/2006/relationships/oleObject" Target="embeddings/oleObject260.bin"/><Relationship Id="rId202" Type="http://schemas.openxmlformats.org/officeDocument/2006/relationships/oleObject" Target="embeddings/oleObject115.bin"/><Relationship Id="rId223" Type="http://schemas.openxmlformats.org/officeDocument/2006/relationships/oleObject" Target="embeddings/oleObject130.bin"/><Relationship Id="rId244" Type="http://schemas.openxmlformats.org/officeDocument/2006/relationships/oleObject" Target="embeddings/oleObject151.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72.bin"/><Relationship Id="rId286" Type="http://schemas.openxmlformats.org/officeDocument/2006/relationships/oleObject" Target="embeddings/oleObject193.bin"/><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oleObject" Target="embeddings/oleObject64.bin"/><Relationship Id="rId146" Type="http://schemas.openxmlformats.org/officeDocument/2006/relationships/oleObject" Target="embeddings/oleObject78.bin"/><Relationship Id="rId167" Type="http://schemas.openxmlformats.org/officeDocument/2006/relationships/image" Target="media/image70.wmf"/><Relationship Id="rId188" Type="http://schemas.openxmlformats.org/officeDocument/2006/relationships/oleObject" Target="embeddings/oleObject102.bin"/><Relationship Id="rId311" Type="http://schemas.openxmlformats.org/officeDocument/2006/relationships/oleObject" Target="embeddings/oleObject218.bin"/><Relationship Id="rId332" Type="http://schemas.openxmlformats.org/officeDocument/2006/relationships/oleObject" Target="embeddings/oleObject234.bin"/><Relationship Id="rId353" Type="http://schemas.openxmlformats.org/officeDocument/2006/relationships/image" Target="media/image106.wmf"/><Relationship Id="rId374" Type="http://schemas.openxmlformats.org/officeDocument/2006/relationships/oleObject" Target="embeddings/oleObject255.bin"/><Relationship Id="rId395" Type="http://schemas.openxmlformats.org/officeDocument/2006/relationships/image" Target="media/image127.w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image" Target="media/image90.wmf"/><Relationship Id="rId234" Type="http://schemas.openxmlformats.org/officeDocument/2006/relationships/oleObject" Target="embeddings/oleObject141.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62.bin"/><Relationship Id="rId276" Type="http://schemas.openxmlformats.org/officeDocument/2006/relationships/oleObject" Target="embeddings/oleObject183.bin"/><Relationship Id="rId297" Type="http://schemas.openxmlformats.org/officeDocument/2006/relationships/oleObject" Target="embeddings/oleObject204.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71.bin"/><Relationship Id="rId157" Type="http://schemas.openxmlformats.org/officeDocument/2006/relationships/image" Target="media/image66.wmf"/><Relationship Id="rId178" Type="http://schemas.openxmlformats.org/officeDocument/2006/relationships/oleObject" Target="embeddings/oleObject97.bin"/><Relationship Id="rId301" Type="http://schemas.openxmlformats.org/officeDocument/2006/relationships/oleObject" Target="embeddings/oleObject208.bin"/><Relationship Id="rId322" Type="http://schemas.openxmlformats.org/officeDocument/2006/relationships/oleObject" Target="embeddings/oleObject229.bin"/><Relationship Id="rId343" Type="http://schemas.openxmlformats.org/officeDocument/2006/relationships/image" Target="media/image101.wmf"/><Relationship Id="rId364" Type="http://schemas.openxmlformats.org/officeDocument/2006/relationships/oleObject" Target="embeddings/oleObject250.bin"/><Relationship Id="rId61" Type="http://schemas.openxmlformats.org/officeDocument/2006/relationships/image" Target="media/image26.wmf"/><Relationship Id="rId82" Type="http://schemas.openxmlformats.org/officeDocument/2006/relationships/image" Target="media/image36.wmf"/><Relationship Id="rId199" Type="http://schemas.openxmlformats.org/officeDocument/2006/relationships/image" Target="media/image84.wmf"/><Relationship Id="rId203" Type="http://schemas.openxmlformats.org/officeDocument/2006/relationships/image" Target="media/image85.wmf"/><Relationship Id="rId385" Type="http://schemas.openxmlformats.org/officeDocument/2006/relationships/image" Target="media/image122.wmf"/><Relationship Id="rId19" Type="http://schemas.openxmlformats.org/officeDocument/2006/relationships/oleObject" Target="embeddings/oleObject6.bin"/><Relationship Id="rId224" Type="http://schemas.openxmlformats.org/officeDocument/2006/relationships/oleObject" Target="embeddings/oleObject131.bin"/><Relationship Id="rId245" Type="http://schemas.openxmlformats.org/officeDocument/2006/relationships/oleObject" Target="embeddings/oleObject152.bin"/><Relationship Id="rId266" Type="http://schemas.openxmlformats.org/officeDocument/2006/relationships/oleObject" Target="embeddings/oleObject173.bin"/><Relationship Id="rId287" Type="http://schemas.openxmlformats.org/officeDocument/2006/relationships/oleObject" Target="embeddings/oleObject194.bin"/><Relationship Id="rId30" Type="http://schemas.openxmlformats.org/officeDocument/2006/relationships/image" Target="media/image11.wmf"/><Relationship Id="rId105" Type="http://schemas.openxmlformats.org/officeDocument/2006/relationships/image" Target="media/image45.wmf"/><Relationship Id="rId126" Type="http://schemas.openxmlformats.org/officeDocument/2006/relationships/oleObject" Target="embeddings/oleObject65.bin"/><Relationship Id="rId147" Type="http://schemas.openxmlformats.org/officeDocument/2006/relationships/image" Target="media/image61.wmf"/><Relationship Id="rId168" Type="http://schemas.openxmlformats.org/officeDocument/2006/relationships/oleObject" Target="embeddings/oleObject90.bin"/><Relationship Id="rId312" Type="http://schemas.openxmlformats.org/officeDocument/2006/relationships/oleObject" Target="embeddings/oleObject219.bin"/><Relationship Id="rId333" Type="http://schemas.openxmlformats.org/officeDocument/2006/relationships/image" Target="media/image96.wmf"/><Relationship Id="rId354" Type="http://schemas.openxmlformats.org/officeDocument/2006/relationships/oleObject" Target="embeddings/oleObject245.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79.wmf"/><Relationship Id="rId375" Type="http://schemas.openxmlformats.org/officeDocument/2006/relationships/image" Target="media/image117.wmf"/><Relationship Id="rId396" Type="http://schemas.openxmlformats.org/officeDocument/2006/relationships/oleObject" Target="embeddings/oleObject266.bin"/><Relationship Id="rId3" Type="http://schemas.openxmlformats.org/officeDocument/2006/relationships/settings" Target="settings.xml"/><Relationship Id="rId214" Type="http://schemas.openxmlformats.org/officeDocument/2006/relationships/oleObject" Target="embeddings/oleObject121.bin"/><Relationship Id="rId235" Type="http://schemas.openxmlformats.org/officeDocument/2006/relationships/oleObject" Target="embeddings/oleObject142.bin"/><Relationship Id="rId256" Type="http://schemas.openxmlformats.org/officeDocument/2006/relationships/oleObject" Target="embeddings/oleObject163.bin"/><Relationship Id="rId277" Type="http://schemas.openxmlformats.org/officeDocument/2006/relationships/oleObject" Target="embeddings/oleObject184.bin"/><Relationship Id="rId298" Type="http://schemas.openxmlformats.org/officeDocument/2006/relationships/oleObject" Target="embeddings/oleObject205.bin"/><Relationship Id="rId400" Type="http://schemas.openxmlformats.org/officeDocument/2006/relationships/oleObject" Target="embeddings/oleObject268.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oleObject" Target="embeddings/oleObject84.bin"/><Relationship Id="rId302" Type="http://schemas.openxmlformats.org/officeDocument/2006/relationships/oleObject" Target="embeddings/oleObject209.bin"/><Relationship Id="rId323" Type="http://schemas.openxmlformats.org/officeDocument/2006/relationships/image" Target="media/image91.wmf"/><Relationship Id="rId344" Type="http://schemas.openxmlformats.org/officeDocument/2006/relationships/oleObject" Target="embeddings/oleObject240.bin"/><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image" Target="media/image74.wmf"/><Relationship Id="rId365" Type="http://schemas.openxmlformats.org/officeDocument/2006/relationships/image" Target="media/image112.wmf"/><Relationship Id="rId386" Type="http://schemas.openxmlformats.org/officeDocument/2006/relationships/oleObject" Target="embeddings/oleObject261.bin"/><Relationship Id="rId190" Type="http://schemas.openxmlformats.org/officeDocument/2006/relationships/oleObject" Target="embeddings/oleObject103.bin"/><Relationship Id="rId204" Type="http://schemas.openxmlformats.org/officeDocument/2006/relationships/oleObject" Target="embeddings/oleObject116.bin"/><Relationship Id="rId225" Type="http://schemas.openxmlformats.org/officeDocument/2006/relationships/oleObject" Target="embeddings/oleObject132.bin"/><Relationship Id="rId246" Type="http://schemas.openxmlformats.org/officeDocument/2006/relationships/oleObject" Target="embeddings/oleObject153.bin"/><Relationship Id="rId267" Type="http://schemas.openxmlformats.org/officeDocument/2006/relationships/oleObject" Target="embeddings/oleObject174.bin"/><Relationship Id="rId288" Type="http://schemas.openxmlformats.org/officeDocument/2006/relationships/oleObject" Target="embeddings/oleObject195.bin"/><Relationship Id="rId106" Type="http://schemas.openxmlformats.org/officeDocument/2006/relationships/oleObject" Target="embeddings/oleObject53.bin"/><Relationship Id="rId127" Type="http://schemas.openxmlformats.org/officeDocument/2006/relationships/image" Target="media/image54.wmf"/><Relationship Id="rId313" Type="http://schemas.openxmlformats.org/officeDocument/2006/relationships/oleObject" Target="embeddings/oleObject220.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9.bin"/><Relationship Id="rId169" Type="http://schemas.openxmlformats.org/officeDocument/2006/relationships/image" Target="media/image71.wmf"/><Relationship Id="rId334" Type="http://schemas.openxmlformats.org/officeDocument/2006/relationships/oleObject" Target="embeddings/oleObject235.bin"/><Relationship Id="rId355" Type="http://schemas.openxmlformats.org/officeDocument/2006/relationships/image" Target="media/image107.wmf"/><Relationship Id="rId376" Type="http://schemas.openxmlformats.org/officeDocument/2006/relationships/oleObject" Target="embeddings/oleObject256.bin"/><Relationship Id="rId397" Type="http://schemas.openxmlformats.org/officeDocument/2006/relationships/image" Target="media/image128.wmf"/><Relationship Id="rId4" Type="http://schemas.openxmlformats.org/officeDocument/2006/relationships/webSettings" Target="webSettings.xml"/><Relationship Id="rId180" Type="http://schemas.openxmlformats.org/officeDocument/2006/relationships/oleObject" Target="embeddings/oleObject98.bin"/><Relationship Id="rId215" Type="http://schemas.openxmlformats.org/officeDocument/2006/relationships/oleObject" Target="embeddings/oleObject122.bin"/><Relationship Id="rId236" Type="http://schemas.openxmlformats.org/officeDocument/2006/relationships/oleObject" Target="embeddings/oleObject143.bin"/><Relationship Id="rId257" Type="http://schemas.openxmlformats.org/officeDocument/2006/relationships/oleObject" Target="embeddings/oleObject164.bin"/><Relationship Id="rId278" Type="http://schemas.openxmlformats.org/officeDocument/2006/relationships/oleObject" Target="embeddings/oleObject185.bin"/><Relationship Id="rId401" Type="http://schemas.openxmlformats.org/officeDocument/2006/relationships/footer" Target="footer1.xml"/><Relationship Id="rId303" Type="http://schemas.openxmlformats.org/officeDocument/2006/relationships/oleObject" Target="embeddings/oleObject210.bin"/><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73.bin"/><Relationship Id="rId345" Type="http://schemas.openxmlformats.org/officeDocument/2006/relationships/image" Target="media/image102.wmf"/><Relationship Id="rId387" Type="http://schemas.openxmlformats.org/officeDocument/2006/relationships/image" Target="media/image123.wmf"/><Relationship Id="rId191" Type="http://schemas.openxmlformats.org/officeDocument/2006/relationships/image" Target="media/image80.wmf"/><Relationship Id="rId205" Type="http://schemas.openxmlformats.org/officeDocument/2006/relationships/image" Target="media/image86.wmf"/><Relationship Id="rId247" Type="http://schemas.openxmlformats.org/officeDocument/2006/relationships/oleObject" Target="embeddings/oleObject154.bin"/><Relationship Id="rId107" Type="http://schemas.openxmlformats.org/officeDocument/2006/relationships/image" Target="media/image46.wmf"/><Relationship Id="rId289" Type="http://schemas.openxmlformats.org/officeDocument/2006/relationships/oleObject" Target="embeddings/oleObject196.bin"/><Relationship Id="rId11" Type="http://schemas.openxmlformats.org/officeDocument/2006/relationships/image" Target="media/image2.wmf"/><Relationship Id="rId53" Type="http://schemas.openxmlformats.org/officeDocument/2006/relationships/image" Target="media/image22.wmf"/><Relationship Id="rId149" Type="http://schemas.openxmlformats.org/officeDocument/2006/relationships/image" Target="media/image62.wmf"/><Relationship Id="rId314" Type="http://schemas.openxmlformats.org/officeDocument/2006/relationships/oleObject" Target="embeddings/oleObject221.bin"/><Relationship Id="rId356" Type="http://schemas.openxmlformats.org/officeDocument/2006/relationships/oleObject" Target="embeddings/oleObject246.bin"/><Relationship Id="rId398" Type="http://schemas.openxmlformats.org/officeDocument/2006/relationships/oleObject" Target="embeddings/oleObject267.bin"/><Relationship Id="rId95" Type="http://schemas.openxmlformats.org/officeDocument/2006/relationships/oleObject" Target="embeddings/oleObject46.bin"/><Relationship Id="rId160" Type="http://schemas.openxmlformats.org/officeDocument/2006/relationships/oleObject" Target="embeddings/oleObject85.bin"/><Relationship Id="rId216" Type="http://schemas.openxmlformats.org/officeDocument/2006/relationships/oleObject" Target="embeddings/oleObject123.bin"/><Relationship Id="rId258" Type="http://schemas.openxmlformats.org/officeDocument/2006/relationships/oleObject" Target="embeddings/oleObject165.bin"/><Relationship Id="rId22" Type="http://schemas.openxmlformats.org/officeDocument/2006/relationships/image" Target="media/image7.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image" Target="media/image92.wmf"/><Relationship Id="rId367" Type="http://schemas.openxmlformats.org/officeDocument/2006/relationships/image" Target="media/image113.wmf"/><Relationship Id="rId171" Type="http://schemas.openxmlformats.org/officeDocument/2006/relationships/oleObject" Target="embeddings/oleObject92.bin"/><Relationship Id="rId227" Type="http://schemas.openxmlformats.org/officeDocument/2006/relationships/oleObject" Target="embeddings/oleObject134.bin"/><Relationship Id="rId269" Type="http://schemas.openxmlformats.org/officeDocument/2006/relationships/oleObject" Target="embeddings/oleObject176.bin"/><Relationship Id="rId33" Type="http://schemas.openxmlformats.org/officeDocument/2006/relationships/oleObject" Target="embeddings/oleObject13.bin"/><Relationship Id="rId129" Type="http://schemas.openxmlformats.org/officeDocument/2006/relationships/oleObject" Target="embeddings/oleObject67.bin"/><Relationship Id="rId280" Type="http://schemas.openxmlformats.org/officeDocument/2006/relationships/oleObject" Target="embeddings/oleObject187.bin"/><Relationship Id="rId336" Type="http://schemas.openxmlformats.org/officeDocument/2006/relationships/oleObject" Target="embeddings/oleObject236.bin"/><Relationship Id="rId75" Type="http://schemas.openxmlformats.org/officeDocument/2006/relationships/oleObject" Target="embeddings/oleObject35.bin"/><Relationship Id="rId140" Type="http://schemas.openxmlformats.org/officeDocument/2006/relationships/oleObject" Target="embeddings/oleObject75.bin"/><Relationship Id="rId182" Type="http://schemas.openxmlformats.org/officeDocument/2006/relationships/oleObject" Target="embeddings/oleObject99.bin"/><Relationship Id="rId378" Type="http://schemas.openxmlformats.org/officeDocument/2006/relationships/oleObject" Target="embeddings/oleObject257.bin"/><Relationship Id="rId403" Type="http://schemas.microsoft.com/office/2011/relationships/people" Target="people.xml"/><Relationship Id="rId6" Type="http://schemas.openxmlformats.org/officeDocument/2006/relationships/endnotes" Target="endnotes.xml"/><Relationship Id="rId238" Type="http://schemas.openxmlformats.org/officeDocument/2006/relationships/oleObject" Target="embeddings/oleObject145.bin"/><Relationship Id="rId291" Type="http://schemas.openxmlformats.org/officeDocument/2006/relationships/oleObject" Target="embeddings/oleObject198.bin"/><Relationship Id="rId305" Type="http://schemas.openxmlformats.org/officeDocument/2006/relationships/oleObject" Target="embeddings/oleObject212.bin"/><Relationship Id="rId347" Type="http://schemas.openxmlformats.org/officeDocument/2006/relationships/image" Target="media/image103.wmf"/><Relationship Id="rId44" Type="http://schemas.openxmlformats.org/officeDocument/2006/relationships/oleObject" Target="embeddings/oleObject19.bin"/><Relationship Id="rId86" Type="http://schemas.openxmlformats.org/officeDocument/2006/relationships/image" Target="media/image38.wmf"/><Relationship Id="rId151" Type="http://schemas.openxmlformats.org/officeDocument/2006/relationships/image" Target="media/image63.wmf"/><Relationship Id="rId389" Type="http://schemas.openxmlformats.org/officeDocument/2006/relationships/image" Target="media/image124.wmf"/><Relationship Id="rId193" Type="http://schemas.openxmlformats.org/officeDocument/2006/relationships/image" Target="media/image83.wmf"/><Relationship Id="rId207" Type="http://schemas.openxmlformats.org/officeDocument/2006/relationships/image" Target="media/image87.wmf"/><Relationship Id="rId249" Type="http://schemas.openxmlformats.org/officeDocument/2006/relationships/oleObject" Target="embeddings/oleObject156.bin"/><Relationship Id="rId13" Type="http://schemas.openxmlformats.org/officeDocument/2006/relationships/image" Target="media/image3.wmf"/><Relationship Id="rId109" Type="http://schemas.openxmlformats.org/officeDocument/2006/relationships/image" Target="media/image47.wmf"/><Relationship Id="rId260" Type="http://schemas.openxmlformats.org/officeDocument/2006/relationships/oleObject" Target="embeddings/oleObject167.bin"/><Relationship Id="rId316" Type="http://schemas.openxmlformats.org/officeDocument/2006/relationships/oleObject" Target="embeddings/oleObject223.bin"/><Relationship Id="rId55" Type="http://schemas.openxmlformats.org/officeDocument/2006/relationships/image" Target="media/image23.wmf"/><Relationship Id="rId97" Type="http://schemas.openxmlformats.org/officeDocument/2006/relationships/oleObject" Target="embeddings/oleObject48.bin"/><Relationship Id="rId120" Type="http://schemas.openxmlformats.org/officeDocument/2006/relationships/image" Target="media/image52.wmf"/><Relationship Id="rId358" Type="http://schemas.openxmlformats.org/officeDocument/2006/relationships/oleObject" Target="embeddings/oleObject247.bin"/><Relationship Id="rId162" Type="http://schemas.openxmlformats.org/officeDocument/2006/relationships/oleObject" Target="embeddings/oleObject86.bin"/><Relationship Id="rId218" Type="http://schemas.openxmlformats.org/officeDocument/2006/relationships/oleObject" Target="embeddings/oleObject125.bin"/><Relationship Id="rId271" Type="http://schemas.openxmlformats.org/officeDocument/2006/relationships/oleObject" Target="embeddings/oleObject178.bin"/><Relationship Id="rId24" Type="http://schemas.openxmlformats.org/officeDocument/2006/relationships/image" Target="media/image8.wmf"/><Relationship Id="rId66" Type="http://schemas.openxmlformats.org/officeDocument/2006/relationships/oleObject" Target="embeddings/oleObject30.bin"/><Relationship Id="rId131" Type="http://schemas.openxmlformats.org/officeDocument/2006/relationships/oleObject" Target="embeddings/oleObject68.bin"/><Relationship Id="rId327" Type="http://schemas.openxmlformats.org/officeDocument/2006/relationships/image" Target="media/image93.wmf"/><Relationship Id="rId369" Type="http://schemas.openxmlformats.org/officeDocument/2006/relationships/image" Target="media/image114.wmf"/><Relationship Id="rId173" Type="http://schemas.openxmlformats.org/officeDocument/2006/relationships/oleObject" Target="embeddings/oleObject94.bin"/><Relationship Id="rId229" Type="http://schemas.openxmlformats.org/officeDocument/2006/relationships/oleObject" Target="embeddings/oleObject136.bin"/><Relationship Id="rId380" Type="http://schemas.openxmlformats.org/officeDocument/2006/relationships/oleObject" Target="embeddings/oleObject258.bin"/><Relationship Id="rId240" Type="http://schemas.openxmlformats.org/officeDocument/2006/relationships/oleObject" Target="embeddings/oleObject147.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3.wmf"/><Relationship Id="rId282" Type="http://schemas.openxmlformats.org/officeDocument/2006/relationships/oleObject" Target="embeddings/oleObject189.bin"/><Relationship Id="rId338" Type="http://schemas.openxmlformats.org/officeDocument/2006/relationships/oleObject" Target="embeddings/oleObject237.bin"/><Relationship Id="rId8" Type="http://schemas.microsoft.com/office/2011/relationships/commentsExtended" Target="commentsExtended.xml"/><Relationship Id="rId142" Type="http://schemas.openxmlformats.org/officeDocument/2006/relationships/oleObject" Target="embeddings/oleObject76.bin"/><Relationship Id="rId184" Type="http://schemas.openxmlformats.org/officeDocument/2006/relationships/oleObject" Target="embeddings/oleObject100.bin"/><Relationship Id="rId391" Type="http://schemas.openxmlformats.org/officeDocument/2006/relationships/image" Target="media/image125.wmf"/><Relationship Id="rId251" Type="http://schemas.openxmlformats.org/officeDocument/2006/relationships/oleObject" Target="embeddings/oleObject158.bin"/><Relationship Id="rId46" Type="http://schemas.openxmlformats.org/officeDocument/2006/relationships/oleObject" Target="embeddings/oleObject20.bin"/><Relationship Id="rId293" Type="http://schemas.openxmlformats.org/officeDocument/2006/relationships/oleObject" Target="embeddings/oleObject200.bin"/><Relationship Id="rId307" Type="http://schemas.openxmlformats.org/officeDocument/2006/relationships/oleObject" Target="embeddings/oleObject214.bin"/><Relationship Id="rId349" Type="http://schemas.openxmlformats.org/officeDocument/2006/relationships/image" Target="media/image104.wmf"/><Relationship Id="rId88" Type="http://schemas.openxmlformats.org/officeDocument/2006/relationships/image" Target="media/image39.wmf"/><Relationship Id="rId111" Type="http://schemas.openxmlformats.org/officeDocument/2006/relationships/image" Target="media/image48.wmf"/><Relationship Id="rId153" Type="http://schemas.openxmlformats.org/officeDocument/2006/relationships/image" Target="media/image64.wmf"/><Relationship Id="rId195" Type="http://schemas.openxmlformats.org/officeDocument/2006/relationships/oleObject" Target="embeddings/oleObject109.bin"/><Relationship Id="rId209" Type="http://schemas.openxmlformats.org/officeDocument/2006/relationships/image" Target="media/image88.wmf"/><Relationship Id="rId360" Type="http://schemas.openxmlformats.org/officeDocument/2006/relationships/oleObject" Target="embeddings/oleObject248.bin"/><Relationship Id="rId220" Type="http://schemas.openxmlformats.org/officeDocument/2006/relationships/oleObject" Target="embeddings/oleObject127.bin"/><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69.bin"/><Relationship Id="rId318" Type="http://schemas.openxmlformats.org/officeDocument/2006/relationships/oleObject" Target="embeddings/oleObject225.bin"/><Relationship Id="rId99" Type="http://schemas.openxmlformats.org/officeDocument/2006/relationships/oleObject" Target="embeddings/oleObject49.bin"/><Relationship Id="rId122" Type="http://schemas.openxmlformats.org/officeDocument/2006/relationships/image" Target="media/image53.wmf"/><Relationship Id="rId164" Type="http://schemas.openxmlformats.org/officeDocument/2006/relationships/oleObject" Target="embeddings/oleObject87.bin"/><Relationship Id="rId371" Type="http://schemas.openxmlformats.org/officeDocument/2006/relationships/image" Target="media/image115.wmf"/><Relationship Id="rId26" Type="http://schemas.openxmlformats.org/officeDocument/2006/relationships/image" Target="media/image9.wmf"/><Relationship Id="rId231" Type="http://schemas.openxmlformats.org/officeDocument/2006/relationships/oleObject" Target="embeddings/oleObject138.bin"/><Relationship Id="rId273" Type="http://schemas.openxmlformats.org/officeDocument/2006/relationships/oleObject" Target="embeddings/oleObject180.bin"/><Relationship Id="rId329" Type="http://schemas.openxmlformats.org/officeDocument/2006/relationships/image" Target="media/image94.wmf"/><Relationship Id="rId68" Type="http://schemas.openxmlformats.org/officeDocument/2006/relationships/oleObject" Target="embeddings/oleObject31.bin"/><Relationship Id="rId133" Type="http://schemas.openxmlformats.org/officeDocument/2006/relationships/oleObject" Target="embeddings/oleObject69.bin"/><Relationship Id="rId175" Type="http://schemas.openxmlformats.org/officeDocument/2006/relationships/oleObject" Target="embeddings/oleObject95.bin"/><Relationship Id="rId340" Type="http://schemas.openxmlformats.org/officeDocument/2006/relationships/oleObject" Target="embeddings/oleObject238.bin"/><Relationship Id="rId200" Type="http://schemas.openxmlformats.org/officeDocument/2006/relationships/oleObject" Target="embeddings/oleObject113.bin"/><Relationship Id="rId382" Type="http://schemas.openxmlformats.org/officeDocument/2006/relationships/oleObject" Target="embeddings/oleObject259.bin"/><Relationship Id="rId242" Type="http://schemas.openxmlformats.org/officeDocument/2006/relationships/oleObject" Target="embeddings/oleObject149.bin"/><Relationship Id="rId284" Type="http://schemas.openxmlformats.org/officeDocument/2006/relationships/oleObject" Target="embeddings/oleObject191.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oleObject" Target="embeddings/oleObject51.bin"/><Relationship Id="rId144" Type="http://schemas.openxmlformats.org/officeDocument/2006/relationships/oleObject" Target="embeddings/oleObject7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24</Pages>
  <Words>15081</Words>
  <Characters>85968</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Original file was BDNSupplementaryMaterials.tex</vt:lpstr>
    </vt:vector>
  </TitlesOfParts>
  <Company/>
  <LinksUpToDate>false</LinksUpToDate>
  <CharactersWithSpaces>100848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BDNSupplementaryMaterials.tex</dc:title>
  <dc:subject/>
  <dc:creator>sara reynolds</dc:creator>
  <cp:keywords/>
  <dc:description>Created using latex2rtf 2.3.17 r1261 (released March 28, 2018) on Mon May 28 20:41:14 2018</dc:description>
  <cp:lastModifiedBy>Michael Colvin</cp:lastModifiedBy>
  <cp:revision>21</cp:revision>
  <dcterms:created xsi:type="dcterms:W3CDTF">2018-06-14T16:11:00Z</dcterms:created>
  <dcterms:modified xsi:type="dcterms:W3CDTF">2018-06-14T20:09:00Z</dcterms:modified>
</cp:coreProperties>
</file>